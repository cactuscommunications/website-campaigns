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6A72F" w14:textId="77777777" w:rsidR="00857FDE" w:rsidRPr="00F5484B" w:rsidRDefault="0090490D" w:rsidP="008D1DD0">
      <w:pPr>
        <w:spacing w:after="0" w:line="480" w:lineRule="auto"/>
        <w:ind w:left="1" w:firstLine="0"/>
        <w:jc w:val="left"/>
        <w:rPr>
          <w:szCs w:val="24"/>
        </w:rPr>
      </w:pPr>
      <w:r w:rsidRPr="005A32E0">
        <w:t xml:space="preserve"> </w:t>
      </w:r>
    </w:p>
    <w:p w14:paraId="5BF8866F" w14:textId="79290797" w:rsidR="0055012F" w:rsidRDefault="00EF716A" w:rsidP="008D1DD0">
      <w:pPr>
        <w:pStyle w:val="Heading1"/>
        <w:spacing w:line="480" w:lineRule="auto"/>
        <w:ind w:left="0" w:firstLine="0"/>
        <w:jc w:val="center"/>
        <w:rPr>
          <w:ins w:id="0" w:author="Author" w:date="2021-01-20T14:50:00Z"/>
          <w:szCs w:val="24"/>
        </w:rPr>
      </w:pPr>
      <w:ins w:id="1" w:author="Author" w:date="2021-01-20T19:00:00Z">
        <w:r>
          <w:rPr>
            <w:szCs w:val="24"/>
          </w:rPr>
          <w:t xml:space="preserve">NATIONAL AND </w:t>
        </w:r>
      </w:ins>
      <w:commentRangeStart w:id="2"/>
      <w:r w:rsidR="0090490D" w:rsidRPr="00F5484B">
        <w:rPr>
          <w:szCs w:val="24"/>
        </w:rPr>
        <w:t>ENTERPRISE</w:t>
      </w:r>
      <w:ins w:id="3" w:author="Author" w:date="2021-01-20T15:58:00Z">
        <w:r w:rsidR="00B52F95">
          <w:rPr>
            <w:szCs w:val="24"/>
          </w:rPr>
          <w:t xml:space="preserve"> </w:t>
        </w:r>
        <w:commentRangeStart w:id="4"/>
        <w:r w:rsidR="00B52F95" w:rsidRPr="004A4822">
          <w:rPr>
            <w:szCs w:val="24"/>
          </w:rPr>
          <w:t>POLICIES</w:t>
        </w:r>
        <w:commentRangeEnd w:id="4"/>
        <w:r w:rsidR="00B52F95" w:rsidRPr="004A4822">
          <w:rPr>
            <w:rStyle w:val="CommentReference"/>
            <w:b w:val="0"/>
            <w:sz w:val="24"/>
            <w:szCs w:val="24"/>
          </w:rPr>
          <w:commentReference w:id="4"/>
        </w:r>
        <w:r w:rsidR="00B52F95" w:rsidRPr="004A4822">
          <w:rPr>
            <w:szCs w:val="24"/>
          </w:rPr>
          <w:t xml:space="preserve"> </w:t>
        </w:r>
        <w:r w:rsidR="00B52F95">
          <w:rPr>
            <w:szCs w:val="24"/>
          </w:rPr>
          <w:t xml:space="preserve">FOR </w:t>
        </w:r>
      </w:ins>
      <w:del w:id="5" w:author="Author" w:date="2021-01-20T15:58:00Z">
        <w:r w:rsidR="0090490D" w:rsidRPr="00F5484B" w:rsidDel="00B52F95">
          <w:rPr>
            <w:szCs w:val="24"/>
          </w:rPr>
          <w:delText xml:space="preserve">S </w:delText>
        </w:r>
      </w:del>
      <w:ins w:id="6" w:author="Author" w:date="2021-01-20T14:48:00Z">
        <w:r w:rsidR="00CA7036" w:rsidRPr="00F5484B">
          <w:rPr>
            <w:szCs w:val="24"/>
          </w:rPr>
          <w:t>SUSTAINABLE</w:t>
        </w:r>
      </w:ins>
      <w:ins w:id="7" w:author="Author" w:date="2021-01-20T19:00:00Z">
        <w:r>
          <w:rPr>
            <w:szCs w:val="24"/>
          </w:rPr>
          <w:t xml:space="preserve"> </w:t>
        </w:r>
      </w:ins>
      <w:ins w:id="8" w:author="Author" w:date="2021-01-20T14:48:00Z">
        <w:r w:rsidR="00CA7036" w:rsidRPr="00F5484B">
          <w:rPr>
            <w:szCs w:val="24"/>
          </w:rPr>
          <w:t xml:space="preserve">DEVELOPMENT </w:t>
        </w:r>
        <w:commentRangeEnd w:id="2"/>
        <w:r w:rsidR="00CA7036" w:rsidRPr="008D1DD0">
          <w:rPr>
            <w:rStyle w:val="CommentReference"/>
            <w:b w:val="0"/>
            <w:sz w:val="24"/>
            <w:szCs w:val="24"/>
          </w:rPr>
          <w:commentReference w:id="2"/>
        </w:r>
      </w:ins>
      <w:del w:id="9" w:author="Author" w:date="2021-01-20T15:58:00Z">
        <w:r w:rsidR="0090490D" w:rsidRPr="00F5484B" w:rsidDel="00B52F95">
          <w:rPr>
            <w:szCs w:val="24"/>
          </w:rPr>
          <w:delText>POLICIES</w:delText>
        </w:r>
      </w:del>
      <w:del w:id="10" w:author="Author" w:date="2021-01-20T15:59:00Z">
        <w:r w:rsidR="0090490D" w:rsidRPr="00F5484B" w:rsidDel="00B52F95">
          <w:rPr>
            <w:szCs w:val="24"/>
          </w:rPr>
          <w:delText xml:space="preserve"> </w:delText>
        </w:r>
      </w:del>
      <w:del w:id="11" w:author="Author" w:date="2021-01-20T14:48:00Z">
        <w:r w:rsidR="0090490D" w:rsidRPr="00F5484B" w:rsidDel="00CA7036">
          <w:rPr>
            <w:szCs w:val="24"/>
          </w:rPr>
          <w:delText xml:space="preserve">FOR SUSTAINABLE DEVELOPMENT </w:delText>
        </w:r>
      </w:del>
      <w:r w:rsidR="0090490D" w:rsidRPr="00F5484B">
        <w:rPr>
          <w:szCs w:val="24"/>
        </w:rPr>
        <w:t xml:space="preserve">IN THE </w:t>
      </w:r>
      <w:ins w:id="12" w:author="Author" w:date="2021-01-20T18:00:00Z">
        <w:r w:rsidR="00BA4BB9" w:rsidRPr="00611F6A">
          <w:rPr>
            <w:szCs w:val="24"/>
          </w:rPr>
          <w:t>CONTEXT</w:t>
        </w:r>
        <w:r w:rsidR="00BA4BB9" w:rsidRPr="004330D6">
          <w:rPr>
            <w:szCs w:val="24"/>
          </w:rPr>
          <w:t xml:space="preserve"> </w:t>
        </w:r>
        <w:r w:rsidR="00BA4BB9">
          <w:rPr>
            <w:szCs w:val="24"/>
          </w:rPr>
          <w:t>OF</w:t>
        </w:r>
      </w:ins>
      <w:ins w:id="13" w:author="Author" w:date="2021-01-20T19:00:00Z">
        <w:r>
          <w:rPr>
            <w:szCs w:val="24"/>
          </w:rPr>
          <w:t xml:space="preserve"> </w:t>
        </w:r>
      </w:ins>
      <w:ins w:id="14" w:author="Author" w:date="2021-01-20T15:59:00Z">
        <w:r w:rsidR="00B52F95" w:rsidRPr="004330D6">
          <w:rPr>
            <w:szCs w:val="24"/>
          </w:rPr>
          <w:t>COVID-19</w:t>
        </w:r>
      </w:ins>
      <w:del w:id="15" w:author="Author" w:date="2021-01-20T18:00:00Z">
        <w:r w:rsidR="0090490D" w:rsidRPr="00F5484B" w:rsidDel="00BA4BB9">
          <w:rPr>
            <w:szCs w:val="24"/>
          </w:rPr>
          <w:delText>CONTEXT</w:delText>
        </w:r>
      </w:del>
      <w:del w:id="16" w:author="Author" w:date="2021-01-20T15:59:00Z">
        <w:r w:rsidR="0090490D" w:rsidRPr="00F5484B" w:rsidDel="00B52F95">
          <w:rPr>
            <w:szCs w:val="24"/>
          </w:rPr>
          <w:delText xml:space="preserve"> OF COVID-19 </w:delText>
        </w:r>
        <w:r w:rsidR="0090490D" w:rsidRPr="008D1DD0" w:rsidDel="00B52F95">
          <w:rPr>
            <w:szCs w:val="24"/>
          </w:rPr>
          <w:delText xml:space="preserve"> </w:delText>
        </w:r>
      </w:del>
      <w:del w:id="17" w:author="Author" w:date="2021-01-20T19:00:00Z">
        <w:r w:rsidR="0090490D" w:rsidRPr="008D1DD0" w:rsidDel="00EF716A">
          <w:rPr>
            <w:szCs w:val="24"/>
          </w:rPr>
          <w:tab/>
          <w:delText xml:space="preserve"> </w:delText>
        </w:r>
      </w:del>
    </w:p>
    <w:p w14:paraId="5E39A7B9" w14:textId="77777777" w:rsidR="00EC183B" w:rsidRDefault="00EC183B" w:rsidP="00EC183B">
      <w:pPr>
        <w:rPr>
          <w:ins w:id="18" w:author="Author" w:date="2021-01-27T14:29:00Z"/>
        </w:rPr>
      </w:pPr>
    </w:p>
    <w:p w14:paraId="27D32E7E" w14:textId="77777777" w:rsidR="00EC183B" w:rsidRDefault="00EC183B" w:rsidP="00EC183B">
      <w:pPr>
        <w:rPr>
          <w:ins w:id="19" w:author="Author" w:date="2021-01-27T14:29:00Z"/>
        </w:rPr>
      </w:pPr>
    </w:p>
    <w:p w14:paraId="77F2DF8E" w14:textId="64E45D10" w:rsidR="00EC183B" w:rsidRPr="00C104A9" w:rsidRDefault="00EC183B" w:rsidP="00EC183B">
      <w:pPr>
        <w:rPr>
          <w:ins w:id="20" w:author="Author" w:date="2021-01-27T14:29:00Z"/>
          <w:vertAlign w:val="superscript"/>
        </w:rPr>
      </w:pPr>
      <w:ins w:id="21" w:author="Author" w:date="2021-01-27T14:29:00Z">
        <w:r w:rsidRPr="00C104A9">
          <w:t xml:space="preserve">Author </w:t>
        </w:r>
        <w:proofErr w:type="spellStart"/>
        <w:r w:rsidRPr="00C104A9">
          <w:t>1</w:t>
        </w:r>
        <w:r w:rsidRPr="00C104A9">
          <w:rPr>
            <w:vertAlign w:val="superscript"/>
          </w:rPr>
          <w:t>a</w:t>
        </w:r>
        <w:proofErr w:type="spellEnd"/>
        <w:r w:rsidRPr="00C104A9">
          <w:t xml:space="preserve">, Author </w:t>
        </w:r>
        <w:proofErr w:type="spellStart"/>
        <w:r w:rsidRPr="00C104A9">
          <w:t>2</w:t>
        </w:r>
        <w:r w:rsidRPr="00C104A9">
          <w:rPr>
            <w:vertAlign w:val="superscript"/>
          </w:rPr>
          <w:t>b</w:t>
        </w:r>
        <w:proofErr w:type="spellEnd"/>
        <w:r w:rsidRPr="00C104A9">
          <w:t>, and Author 3</w:t>
        </w:r>
        <w:r w:rsidRPr="00C104A9">
          <w:rPr>
            <w:vertAlign w:val="superscript"/>
          </w:rPr>
          <w:t>c</w:t>
        </w:r>
        <w:r w:rsidRPr="00C104A9">
          <w:t>*</w:t>
        </w:r>
      </w:ins>
    </w:p>
    <w:p w14:paraId="3B77429F" w14:textId="77777777" w:rsidR="00EC183B" w:rsidRPr="00C104A9" w:rsidRDefault="00EC183B" w:rsidP="00EC183B">
      <w:pPr>
        <w:rPr>
          <w:ins w:id="22" w:author="Author" w:date="2021-01-27T14:29:00Z"/>
        </w:rPr>
      </w:pPr>
    </w:p>
    <w:p w14:paraId="6943A74D" w14:textId="77777777" w:rsidR="00EC183B" w:rsidRPr="00C104A9" w:rsidRDefault="00EC183B" w:rsidP="00EC183B">
      <w:pPr>
        <w:rPr>
          <w:ins w:id="23" w:author="Author" w:date="2021-01-27T14:29:00Z"/>
        </w:rPr>
      </w:pPr>
      <w:commentRangeStart w:id="24"/>
      <w:proofErr w:type="spellStart"/>
      <w:ins w:id="25" w:author="Author" w:date="2021-01-27T14:29:00Z">
        <w:r w:rsidRPr="00C104A9">
          <w:rPr>
            <w:vertAlign w:val="superscript"/>
          </w:rPr>
          <w:t>a</w:t>
        </w:r>
        <w:r w:rsidRPr="00C104A9">
          <w:t>Affiliation</w:t>
        </w:r>
        <w:proofErr w:type="spellEnd"/>
      </w:ins>
    </w:p>
    <w:p w14:paraId="63761122" w14:textId="77777777" w:rsidR="00EC183B" w:rsidRPr="00C104A9" w:rsidRDefault="00EC183B" w:rsidP="00EC183B">
      <w:pPr>
        <w:rPr>
          <w:ins w:id="26" w:author="Author" w:date="2021-01-27T14:29:00Z"/>
        </w:rPr>
      </w:pPr>
      <w:proofErr w:type="spellStart"/>
      <w:ins w:id="27" w:author="Author" w:date="2021-01-27T14:29:00Z">
        <w:r w:rsidRPr="00C104A9">
          <w:rPr>
            <w:vertAlign w:val="superscript"/>
          </w:rPr>
          <w:t>b</w:t>
        </w:r>
        <w:r w:rsidRPr="00C104A9">
          <w:t>Affiliation</w:t>
        </w:r>
        <w:proofErr w:type="spellEnd"/>
      </w:ins>
    </w:p>
    <w:p w14:paraId="437C2F3A" w14:textId="77777777" w:rsidR="00EC183B" w:rsidRPr="00C104A9" w:rsidRDefault="00EC183B" w:rsidP="00EC183B">
      <w:pPr>
        <w:rPr>
          <w:ins w:id="28" w:author="Author" w:date="2021-01-27T14:29:00Z"/>
        </w:rPr>
      </w:pPr>
      <w:proofErr w:type="spellStart"/>
      <w:ins w:id="29" w:author="Author" w:date="2021-01-27T14:29:00Z">
        <w:r w:rsidRPr="00C104A9">
          <w:rPr>
            <w:vertAlign w:val="superscript"/>
          </w:rPr>
          <w:t>c</w:t>
        </w:r>
        <w:r w:rsidRPr="00C104A9">
          <w:t>Affiliation</w:t>
        </w:r>
        <w:commentRangeEnd w:id="24"/>
        <w:proofErr w:type="spellEnd"/>
        <w:r w:rsidRPr="00C104A9">
          <w:rPr>
            <w:rStyle w:val="CommentReference"/>
          </w:rPr>
          <w:commentReference w:id="24"/>
        </w:r>
      </w:ins>
    </w:p>
    <w:p w14:paraId="0E2C90CD" w14:textId="77777777" w:rsidR="00EC183B" w:rsidRPr="00C104A9" w:rsidRDefault="00EC183B" w:rsidP="00EC183B">
      <w:pPr>
        <w:rPr>
          <w:ins w:id="30" w:author="Author" w:date="2021-01-27T14:29:00Z"/>
        </w:rPr>
      </w:pPr>
    </w:p>
    <w:p w14:paraId="5EBBBBF2" w14:textId="77777777" w:rsidR="00EC183B" w:rsidRPr="00C104A9" w:rsidRDefault="00EC183B" w:rsidP="00EC183B">
      <w:pPr>
        <w:rPr>
          <w:ins w:id="31" w:author="Author" w:date="2021-01-27T14:29:00Z"/>
        </w:rPr>
      </w:pPr>
      <w:commentRangeStart w:id="32"/>
      <w:ins w:id="33" w:author="Author" w:date="2021-01-27T14:29:00Z">
        <w:r w:rsidRPr="00C104A9">
          <w:t>*Corresponding author:</w:t>
        </w:r>
        <w:commentRangeEnd w:id="32"/>
        <w:r w:rsidRPr="00C104A9">
          <w:rPr>
            <w:rStyle w:val="CommentReference"/>
          </w:rPr>
          <w:commentReference w:id="32"/>
        </w:r>
        <w:r w:rsidRPr="00C104A9">
          <w:t xml:space="preserve"> </w:t>
        </w:r>
      </w:ins>
    </w:p>
    <w:p w14:paraId="63262AF3" w14:textId="77777777" w:rsidR="00EC183B" w:rsidRPr="00C104A9" w:rsidRDefault="00EC183B" w:rsidP="00EC183B">
      <w:pPr>
        <w:rPr>
          <w:ins w:id="34" w:author="Author" w:date="2021-01-27T14:29:00Z"/>
        </w:rPr>
      </w:pPr>
    </w:p>
    <w:p w14:paraId="4A4A85AB" w14:textId="77777777" w:rsidR="00EC183B" w:rsidRPr="00C104A9" w:rsidRDefault="00EC183B" w:rsidP="00EC183B">
      <w:pPr>
        <w:rPr>
          <w:ins w:id="35" w:author="Author" w:date="2021-01-27T14:29:00Z"/>
        </w:rPr>
      </w:pPr>
      <w:commentRangeStart w:id="36"/>
      <w:ins w:id="37" w:author="Author" w:date="2021-01-27T14:29:00Z">
        <w:r w:rsidRPr="00C104A9">
          <w:t xml:space="preserve">Declaration of interest: </w:t>
        </w:r>
        <w:commentRangeEnd w:id="36"/>
        <w:r w:rsidRPr="00C104A9">
          <w:rPr>
            <w:rStyle w:val="CommentReference"/>
          </w:rPr>
          <w:commentReference w:id="36"/>
        </w:r>
      </w:ins>
    </w:p>
    <w:p w14:paraId="27F6BF59" w14:textId="77777777" w:rsidR="00EC183B" w:rsidRPr="00C104A9" w:rsidRDefault="00EC183B" w:rsidP="00EC183B">
      <w:pPr>
        <w:rPr>
          <w:ins w:id="38" w:author="Author" w:date="2021-01-27T14:29:00Z"/>
        </w:rPr>
      </w:pPr>
    </w:p>
    <w:p w14:paraId="40178516" w14:textId="77777777" w:rsidR="00EC183B" w:rsidRPr="00C104A9" w:rsidRDefault="00EC183B" w:rsidP="00EC183B">
      <w:pPr>
        <w:rPr>
          <w:ins w:id="39" w:author="Author" w:date="2021-01-27T14:29:00Z"/>
        </w:rPr>
      </w:pPr>
      <w:commentRangeStart w:id="40"/>
      <w:ins w:id="41" w:author="Author" w:date="2021-01-27T14:29:00Z">
        <w:r w:rsidRPr="00C104A9">
          <w:t xml:space="preserve">Funding: </w:t>
        </w:r>
        <w:commentRangeEnd w:id="40"/>
        <w:r w:rsidRPr="00C104A9">
          <w:rPr>
            <w:rStyle w:val="CommentReference"/>
          </w:rPr>
          <w:commentReference w:id="40"/>
        </w:r>
      </w:ins>
    </w:p>
    <w:p w14:paraId="684A3613" w14:textId="77777777" w:rsidR="0055012F" w:rsidRDefault="0055012F" w:rsidP="008D1DD0">
      <w:pPr>
        <w:rPr>
          <w:ins w:id="42" w:author="Author" w:date="2021-01-20T14:50:00Z"/>
        </w:rPr>
      </w:pPr>
      <w:ins w:id="43" w:author="Author" w:date="2021-01-20T14:50:00Z">
        <w:r>
          <w:br w:type="page"/>
        </w:r>
      </w:ins>
    </w:p>
    <w:p w14:paraId="02096A5F" w14:textId="49AA16A1" w:rsidR="00857FDE" w:rsidRPr="00F5484B" w:rsidDel="00E368D4" w:rsidRDefault="00857FDE" w:rsidP="008D1DD0">
      <w:pPr>
        <w:pStyle w:val="Heading1"/>
        <w:spacing w:line="480" w:lineRule="auto"/>
        <w:ind w:left="4045" w:hanging="3881"/>
        <w:rPr>
          <w:del w:id="44" w:author="Author" w:date="2021-01-20T15:01:00Z"/>
          <w:szCs w:val="24"/>
        </w:rPr>
      </w:pPr>
      <w:commentRangeStart w:id="45"/>
    </w:p>
    <w:p w14:paraId="3E426E77" w14:textId="5E61DA73" w:rsidR="00857FDE" w:rsidRPr="00F5484B" w:rsidDel="00E368D4" w:rsidRDefault="00857FDE" w:rsidP="008D1DD0">
      <w:pPr>
        <w:spacing w:after="0" w:line="480" w:lineRule="auto"/>
        <w:jc w:val="left"/>
        <w:rPr>
          <w:del w:id="46" w:author="Author" w:date="2021-01-20T15:01:00Z"/>
          <w:szCs w:val="24"/>
        </w:rPr>
      </w:pPr>
    </w:p>
    <w:p w14:paraId="1594AEAA" w14:textId="6F9F3466" w:rsidR="00857FDE" w:rsidRPr="00F5484B" w:rsidDel="00E368D4" w:rsidRDefault="0090490D" w:rsidP="008D1DD0">
      <w:pPr>
        <w:spacing w:after="0" w:line="480" w:lineRule="auto"/>
        <w:ind w:left="1" w:firstLine="0"/>
        <w:jc w:val="left"/>
        <w:rPr>
          <w:del w:id="47" w:author="Author" w:date="2021-01-20T15:01:00Z"/>
          <w:szCs w:val="24"/>
        </w:rPr>
      </w:pPr>
      <w:del w:id="48" w:author="Author" w:date="2021-01-20T15:01:00Z">
        <w:r w:rsidRPr="008D1DD0" w:rsidDel="00E368D4">
          <w:rPr>
            <w:szCs w:val="24"/>
          </w:rPr>
          <w:delText xml:space="preserve"> </w:delText>
        </w:r>
      </w:del>
    </w:p>
    <w:p w14:paraId="03FD7BAA" w14:textId="77777777" w:rsidR="00857FDE" w:rsidRPr="00F5484B" w:rsidRDefault="0090490D" w:rsidP="008D1DD0">
      <w:pPr>
        <w:spacing w:after="0" w:line="480" w:lineRule="auto"/>
        <w:ind w:left="-4" w:hanging="10"/>
        <w:jc w:val="left"/>
        <w:rPr>
          <w:szCs w:val="24"/>
        </w:rPr>
      </w:pPr>
      <w:commentRangeStart w:id="49"/>
      <w:r w:rsidRPr="008D1DD0">
        <w:rPr>
          <w:b/>
          <w:i/>
          <w:szCs w:val="24"/>
        </w:rPr>
        <w:t>Abstract</w:t>
      </w:r>
      <w:commentRangeEnd w:id="49"/>
      <w:r w:rsidR="0055012F">
        <w:rPr>
          <w:rStyle w:val="CommentReference"/>
        </w:rPr>
        <w:commentReference w:id="49"/>
      </w:r>
      <w:r w:rsidRPr="008D1DD0">
        <w:rPr>
          <w:b/>
          <w:i/>
          <w:szCs w:val="24"/>
        </w:rPr>
        <w:t xml:space="preserve"> </w:t>
      </w:r>
      <w:commentRangeEnd w:id="45"/>
      <w:r w:rsidR="002701B4">
        <w:rPr>
          <w:rStyle w:val="CommentReference"/>
        </w:rPr>
        <w:commentReference w:id="45"/>
      </w:r>
    </w:p>
    <w:p w14:paraId="60D739E1" w14:textId="77777777" w:rsidR="00370594" w:rsidRPr="00370594" w:rsidRDefault="00370594" w:rsidP="00370594">
      <w:pPr>
        <w:spacing w:after="4" w:line="480" w:lineRule="auto"/>
        <w:ind w:left="-14" w:firstLine="590"/>
        <w:rPr>
          <w:del w:id="50" w:author="Author" w:date="2021-01-27T14:31:00Z"/>
          <w:i/>
          <w:szCs w:val="24"/>
        </w:rPr>
      </w:pPr>
      <w:commentRangeStart w:id="51"/>
      <w:r w:rsidRPr="00370594">
        <w:rPr>
          <w:i/>
          <w:szCs w:val="24"/>
        </w:rPr>
        <w:t>The</w:t>
      </w:r>
      <w:commentRangeEnd w:id="51"/>
      <w:del w:id="52" w:author="Author" w:date="2021-01-27T14:31:00Z">
        <w:r w:rsidRPr="00370594">
          <w:rPr>
            <w:i/>
            <w:szCs w:val="24"/>
          </w:rPr>
          <w:delText xml:space="preserve"> </w:delText>
        </w:r>
      </w:del>
      <w:ins w:id="53" w:author="Author" w:date="2021-01-27T14:31:00Z">
        <w:r w:rsidRPr="00370594">
          <w:rPr>
            <w:i/>
            <w:szCs w:val="24"/>
          </w:rPr>
          <w:commentReference w:id="51"/>
        </w:r>
        <w:r w:rsidRPr="00370594">
          <w:rPr>
            <w:i/>
            <w:szCs w:val="24"/>
          </w:rPr>
          <w:t xml:space="preserve"> </w:t>
        </w:r>
        <w:commentRangeStart w:id="54"/>
        <w:r w:rsidRPr="00370594">
          <w:rPr>
            <w:i/>
            <w:szCs w:val="24"/>
          </w:rPr>
          <w:t xml:space="preserve">ongoing </w:t>
        </w:r>
        <w:commentRangeEnd w:id="54"/>
        <w:r w:rsidRPr="00370594">
          <w:rPr>
            <w:i/>
            <w:szCs w:val="24"/>
          </w:rPr>
          <w:commentReference w:id="54"/>
        </w:r>
      </w:ins>
      <w:r w:rsidRPr="00370594">
        <w:rPr>
          <w:i/>
          <w:szCs w:val="24"/>
        </w:rPr>
        <w:t>COVID-19 pandemic</w:t>
      </w:r>
      <w:del w:id="55" w:author="Author" w:date="2021-01-27T14:31:00Z">
        <w:r w:rsidRPr="00370594">
          <w:rPr>
            <w:i/>
            <w:szCs w:val="24"/>
          </w:rPr>
          <w:delText>, which is still in full swing, is a current challenge for all mankind, which</w:delText>
        </w:r>
      </w:del>
      <w:r w:rsidRPr="00370594">
        <w:rPr>
          <w:i/>
          <w:szCs w:val="24"/>
        </w:rPr>
        <w:t xml:space="preserve"> has </w:t>
      </w:r>
      <w:ins w:id="56" w:author="Author" w:date="2021-01-27T14:31:00Z">
        <w:r w:rsidRPr="00370594">
          <w:rPr>
            <w:i/>
            <w:szCs w:val="24"/>
          </w:rPr>
          <w:t xml:space="preserve">had </w:t>
        </w:r>
      </w:ins>
      <w:r w:rsidRPr="00370594">
        <w:rPr>
          <w:i/>
          <w:szCs w:val="24"/>
        </w:rPr>
        <w:t xml:space="preserve">very severe social and economic consequences. </w:t>
      </w:r>
      <w:del w:id="57" w:author="Author" w:date="2021-01-27T14:31:00Z">
        <w:r w:rsidRPr="00370594">
          <w:rPr>
            <w:i/>
            <w:szCs w:val="24"/>
          </w:rPr>
          <w:delText xml:space="preserve">Since the beginning of the pandemic, each state has acted to support its own economy. The most exposed economic sectors are: services, tourism and transport. The decrease of the domestic demand but also of the international demand for goods and services, caused by the spread of COVID-19, led to the decrease of the production, of the services offer. During 2020, the increase in the production price generated by the obstacles in the supply of raw materials, materials, etc. is estimated, but also, with pressures on sales prices, due to declining demand. </w:delText>
        </w:r>
      </w:del>
    </w:p>
    <w:p w14:paraId="3BD44574" w14:textId="77777777" w:rsidR="00370594" w:rsidRPr="00370594" w:rsidRDefault="00370594" w:rsidP="00370594">
      <w:pPr>
        <w:spacing w:after="4" w:line="480" w:lineRule="auto"/>
        <w:ind w:left="-14" w:firstLine="590"/>
        <w:rPr>
          <w:del w:id="58" w:author="Author" w:date="2021-01-27T14:31:00Z"/>
          <w:i/>
          <w:szCs w:val="24"/>
        </w:rPr>
      </w:pPr>
      <w:del w:id="59" w:author="Author" w:date="2021-01-27T14:31:00Z">
        <w:r w:rsidRPr="00370594">
          <w:rPr>
            <w:i/>
            <w:szCs w:val="24"/>
          </w:rPr>
          <w:delText>However</w:delText>
        </w:r>
      </w:del>
      <w:ins w:id="60" w:author="Author" w:date="2021-01-27T14:31:00Z">
        <w:r w:rsidRPr="00370594">
          <w:rPr>
            <w:i/>
            <w:szCs w:val="24"/>
          </w:rPr>
          <w:t>Despite these challenges</w:t>
        </w:r>
      </w:ins>
      <w:r w:rsidRPr="00370594">
        <w:rPr>
          <w:i/>
          <w:szCs w:val="24"/>
        </w:rPr>
        <w:t xml:space="preserve">, businesses must find </w:t>
      </w:r>
      <w:del w:id="61" w:author="Author" w:date="2021-01-27T14:31:00Z">
        <w:r w:rsidRPr="00370594">
          <w:rPr>
            <w:i/>
            <w:szCs w:val="24"/>
          </w:rPr>
          <w:delText>a way</w:delText>
        </w:r>
      </w:del>
      <w:ins w:id="62" w:author="Author" w:date="2021-01-27T14:31:00Z">
        <w:r w:rsidRPr="00370594">
          <w:rPr>
            <w:i/>
            <w:szCs w:val="24"/>
          </w:rPr>
          <w:t>ways</w:t>
        </w:r>
      </w:ins>
      <w:r w:rsidRPr="00370594">
        <w:rPr>
          <w:i/>
          <w:szCs w:val="24"/>
        </w:rPr>
        <w:t xml:space="preserve"> to survive</w:t>
      </w:r>
      <w:del w:id="63" w:author="Author" w:date="2021-01-27T14:31:00Z">
        <w:r w:rsidRPr="00370594">
          <w:rPr>
            <w:i/>
            <w:szCs w:val="24"/>
          </w:rPr>
          <w:delText>, to</w:delText>
        </w:r>
      </w:del>
      <w:ins w:id="64" w:author="Author" w:date="2021-01-27T14:31:00Z">
        <w:r w:rsidRPr="00370594">
          <w:rPr>
            <w:i/>
            <w:szCs w:val="24"/>
          </w:rPr>
          <w:t xml:space="preserve"> and</w:t>
        </w:r>
      </w:ins>
      <w:r w:rsidRPr="00370594">
        <w:rPr>
          <w:i/>
          <w:szCs w:val="24"/>
        </w:rPr>
        <w:t xml:space="preserve"> grow sustainably in </w:t>
      </w:r>
      <w:ins w:id="65" w:author="Author" w:date="2021-01-27T14:31:00Z">
        <w:r w:rsidRPr="00370594">
          <w:rPr>
            <w:i/>
            <w:szCs w:val="24"/>
          </w:rPr>
          <w:t xml:space="preserve">at least </w:t>
        </w:r>
      </w:ins>
      <w:r w:rsidRPr="00370594">
        <w:rPr>
          <w:i/>
          <w:szCs w:val="24"/>
        </w:rPr>
        <w:t>the medium term</w:t>
      </w:r>
      <w:del w:id="66" w:author="Author" w:date="2021-01-27T14:31:00Z">
        <w:r w:rsidRPr="00370594">
          <w:rPr>
            <w:i/>
            <w:szCs w:val="24"/>
          </w:rPr>
          <w:delText xml:space="preserve"> at least</w:delText>
        </w:r>
      </w:del>
      <w:r w:rsidRPr="00370594">
        <w:rPr>
          <w:i/>
          <w:szCs w:val="24"/>
        </w:rPr>
        <w:t xml:space="preserve">. Thus, they must </w:t>
      </w:r>
      <w:del w:id="67" w:author="Author" w:date="2021-01-27T14:31:00Z">
        <w:r w:rsidRPr="00370594">
          <w:rPr>
            <w:i/>
            <w:szCs w:val="24"/>
          </w:rPr>
          <w:delText>find</w:delText>
        </w:r>
      </w:del>
      <w:ins w:id="68" w:author="Author" w:date="2021-01-27T14:31:00Z">
        <w:r w:rsidRPr="00370594">
          <w:rPr>
            <w:i/>
            <w:szCs w:val="24"/>
          </w:rPr>
          <w:t>quickly identify applicable</w:t>
        </w:r>
      </w:ins>
      <w:r w:rsidRPr="00370594">
        <w:rPr>
          <w:i/>
          <w:szCs w:val="24"/>
        </w:rPr>
        <w:t xml:space="preserve"> solutions </w:t>
      </w:r>
      <w:del w:id="69" w:author="Author" w:date="2021-01-27T14:31:00Z">
        <w:r w:rsidRPr="00370594">
          <w:rPr>
            <w:i/>
            <w:szCs w:val="24"/>
          </w:rPr>
          <w:delText xml:space="preserve">that they can apply as soon as possible. These solutions are represented by the policies that organizations establish and implement. </w:delText>
        </w:r>
      </w:del>
    </w:p>
    <w:p w14:paraId="59794F60" w14:textId="2273BA33" w:rsidR="00370594" w:rsidRPr="00370594" w:rsidRDefault="00370594" w:rsidP="00370594">
      <w:pPr>
        <w:spacing w:after="4" w:line="480" w:lineRule="auto"/>
        <w:ind w:left="-14" w:firstLine="590"/>
        <w:rPr>
          <w:i/>
          <w:szCs w:val="24"/>
        </w:rPr>
      </w:pPr>
      <w:del w:id="70" w:author="Author" w:date="2021-01-27T14:31:00Z">
        <w:r w:rsidRPr="00370594">
          <w:rPr>
            <w:i/>
            <w:szCs w:val="24"/>
          </w:rPr>
          <w:delText xml:space="preserve">Enterprise policies are represented by a set of objectives set in the medium term, which refers to all activities of the </w:delText>
        </w:r>
      </w:del>
      <w:ins w:id="71" w:author="Author" w:date="2021-01-27T14:31:00Z">
        <w:r w:rsidRPr="00370594">
          <w:rPr>
            <w:i/>
            <w:szCs w:val="24"/>
          </w:rPr>
          <w:t xml:space="preserve">in the form of </w:t>
        </w:r>
      </w:ins>
      <w:r w:rsidRPr="00370594">
        <w:rPr>
          <w:i/>
          <w:szCs w:val="24"/>
        </w:rPr>
        <w:t xml:space="preserve">enterprise </w:t>
      </w:r>
      <w:del w:id="72" w:author="Author" w:date="2021-01-27T14:31:00Z">
        <w:r w:rsidRPr="00370594">
          <w:rPr>
            <w:i/>
            <w:szCs w:val="24"/>
          </w:rPr>
          <w:delText>or only to important components of the organization, together with: necessary resources, major actions to be taken, main managers and executors, sources of financing, completion deadlines, but also intermediate deadlines, efficiency indicators (global but also partial). The paper presents the</w:delText>
        </w:r>
      </w:del>
      <w:ins w:id="73" w:author="Author" w:date="2021-01-27T14:31:00Z">
        <w:r w:rsidRPr="00370594">
          <w:rPr>
            <w:i/>
            <w:szCs w:val="24"/>
          </w:rPr>
          <w:t xml:space="preserve">policies. </w:t>
        </w:r>
        <w:commentRangeStart w:id="74"/>
        <w:commentRangeStart w:id="75"/>
        <w:r w:rsidRPr="00370594">
          <w:rPr>
            <w:i/>
            <w:szCs w:val="24"/>
          </w:rPr>
          <w:t>To address this need, this</w:t>
        </w:r>
        <w:commentRangeEnd w:id="74"/>
        <w:r w:rsidRPr="00370594">
          <w:rPr>
            <w:i/>
            <w:szCs w:val="24"/>
          </w:rPr>
          <w:commentReference w:id="74"/>
        </w:r>
        <w:r w:rsidRPr="00370594">
          <w:rPr>
            <w:i/>
            <w:szCs w:val="24"/>
          </w:rPr>
          <w:t xml:space="preserve"> </w:t>
        </w:r>
        <w:commentRangeStart w:id="76"/>
        <w:r w:rsidRPr="00370594">
          <w:rPr>
            <w:i/>
            <w:szCs w:val="24"/>
          </w:rPr>
          <w:t xml:space="preserve">study </w:t>
        </w:r>
        <w:commentRangeEnd w:id="76"/>
        <w:r w:rsidRPr="00370594">
          <w:rPr>
            <w:i/>
            <w:szCs w:val="24"/>
          </w:rPr>
          <w:commentReference w:id="76"/>
        </w:r>
        <w:r w:rsidRPr="00370594">
          <w:rPr>
            <w:i/>
            <w:szCs w:val="24"/>
          </w:rPr>
          <w:t>describes the COVID-19 pandemic’s</w:t>
        </w:r>
      </w:ins>
      <w:r w:rsidRPr="00370594">
        <w:rPr>
          <w:i/>
          <w:szCs w:val="24"/>
        </w:rPr>
        <w:t xml:space="preserve"> influence </w:t>
      </w:r>
      <w:del w:id="77" w:author="Author" w:date="2021-01-27T14:31:00Z">
        <w:r w:rsidRPr="00370594">
          <w:rPr>
            <w:i/>
            <w:szCs w:val="24"/>
          </w:rPr>
          <w:delText xml:space="preserve">of the COVID-19 pandemic </w:delText>
        </w:r>
      </w:del>
      <w:r w:rsidRPr="00370594">
        <w:rPr>
          <w:i/>
          <w:szCs w:val="24"/>
        </w:rPr>
        <w:t xml:space="preserve">on the economic environment, </w:t>
      </w:r>
      <w:ins w:id="78" w:author="Author" w:date="2021-01-27T14:31:00Z">
        <w:r w:rsidRPr="00370594">
          <w:rPr>
            <w:i/>
            <w:szCs w:val="24"/>
          </w:rPr>
          <w:t xml:space="preserve">highlights </w:t>
        </w:r>
      </w:ins>
      <w:r w:rsidRPr="00370594">
        <w:rPr>
          <w:i/>
          <w:szCs w:val="24"/>
        </w:rPr>
        <w:t xml:space="preserve">the </w:t>
      </w:r>
      <w:del w:id="79" w:author="Author" w:date="2021-01-27T14:31:00Z">
        <w:r w:rsidRPr="00370594">
          <w:rPr>
            <w:i/>
            <w:szCs w:val="24"/>
          </w:rPr>
          <w:delText>need for</w:delText>
        </w:r>
      </w:del>
      <w:ins w:id="80" w:author="Author" w:date="2021-01-27T14:31:00Z">
        <w:r w:rsidRPr="00370594">
          <w:rPr>
            <w:i/>
            <w:szCs w:val="24"/>
          </w:rPr>
          <w:t>importance of</w:t>
        </w:r>
      </w:ins>
      <w:r w:rsidRPr="00370594">
        <w:rPr>
          <w:i/>
          <w:szCs w:val="24"/>
        </w:rPr>
        <w:t xml:space="preserve"> sustainable business development</w:t>
      </w:r>
      <w:del w:id="81" w:author="Author" w:date="2021-01-27T14:31:00Z">
        <w:r w:rsidRPr="00370594">
          <w:rPr>
            <w:i/>
            <w:szCs w:val="24"/>
          </w:rPr>
          <w:delText>,</w:delText>
        </w:r>
      </w:del>
      <w:r w:rsidRPr="00370594">
        <w:rPr>
          <w:i/>
          <w:szCs w:val="24"/>
        </w:rPr>
        <w:t xml:space="preserve"> in this context</w:t>
      </w:r>
      <w:del w:id="82" w:author="Author" w:date="2021-01-27T14:31:00Z">
        <w:r w:rsidRPr="00370594">
          <w:rPr>
            <w:i/>
            <w:szCs w:val="24"/>
          </w:rPr>
          <w:delText xml:space="preserve"> but also</w:delText>
        </w:r>
      </w:del>
      <w:ins w:id="83" w:author="Author" w:date="2021-01-27T14:31:00Z">
        <w:r w:rsidRPr="00370594">
          <w:rPr>
            <w:i/>
            <w:szCs w:val="24"/>
          </w:rPr>
          <w:t>, and identifies</w:t>
        </w:r>
      </w:ins>
      <w:r w:rsidRPr="00370594">
        <w:rPr>
          <w:i/>
          <w:szCs w:val="24"/>
        </w:rPr>
        <w:t xml:space="preserve"> the medium-term policies </w:t>
      </w:r>
      <w:del w:id="84" w:author="Author" w:date="2021-01-27T14:31:00Z">
        <w:r w:rsidRPr="00370594">
          <w:rPr>
            <w:i/>
            <w:szCs w:val="24"/>
          </w:rPr>
          <w:delText>needed to be applied</w:delText>
        </w:r>
      </w:del>
      <w:ins w:id="85" w:author="Author" w:date="2021-01-27T14:31:00Z">
        <w:r w:rsidRPr="00370594">
          <w:rPr>
            <w:i/>
            <w:szCs w:val="24"/>
          </w:rPr>
          <w:t>required</w:t>
        </w:r>
      </w:ins>
      <w:r w:rsidRPr="00370594">
        <w:rPr>
          <w:i/>
          <w:szCs w:val="24"/>
        </w:rPr>
        <w:t xml:space="preserve"> to overcome this </w:t>
      </w:r>
      <w:del w:id="86" w:author="Author" w:date="2021-01-27T14:31:00Z">
        <w:r w:rsidRPr="00370594">
          <w:rPr>
            <w:i/>
            <w:szCs w:val="24"/>
          </w:rPr>
          <w:delText xml:space="preserve">global </w:delText>
        </w:r>
      </w:del>
      <w:r w:rsidRPr="00370594">
        <w:rPr>
          <w:i/>
          <w:szCs w:val="24"/>
        </w:rPr>
        <w:t>crisis</w:t>
      </w:r>
      <w:commentRangeEnd w:id="75"/>
      <w:ins w:id="87" w:author="Author" w:date="2021-01-27T14:31:00Z">
        <w:r w:rsidRPr="00370594">
          <w:rPr>
            <w:i/>
            <w:szCs w:val="24"/>
          </w:rPr>
          <w:commentReference w:id="75"/>
        </w:r>
        <w:r w:rsidRPr="00370594">
          <w:rPr>
            <w:i/>
            <w:szCs w:val="24"/>
          </w:rPr>
          <w:t xml:space="preserve">. </w:t>
        </w:r>
        <w:commentRangeStart w:id="88"/>
        <w:proofErr w:type="gramStart"/>
        <w:r w:rsidRPr="00370594">
          <w:rPr>
            <w:i/>
            <w:szCs w:val="24"/>
          </w:rPr>
          <w:t>Specifically</w:t>
        </w:r>
        <w:commentRangeEnd w:id="88"/>
        <w:proofErr w:type="gramEnd"/>
        <w:r w:rsidRPr="00370594">
          <w:rPr>
            <w:i/>
            <w:szCs w:val="24"/>
          </w:rPr>
          <w:commentReference w:id="88"/>
        </w:r>
        <w:r w:rsidRPr="00370594">
          <w:rPr>
            <w:i/>
            <w:szCs w:val="24"/>
          </w:rPr>
          <w:t xml:space="preserve">, this study lays out national policies </w:t>
        </w:r>
        <w:r w:rsidRPr="00370594">
          <w:rPr>
            <w:i/>
            <w:szCs w:val="24"/>
          </w:rPr>
          <w:lastRenderedPageBreak/>
          <w:t xml:space="preserve">that can help to ensure sustainable development as well as a set of enterprise policies, which are generally medium-term objectives that may refer to all of an enterprise’s activities or to only its important components. These enterprise policies </w:t>
        </w:r>
      </w:ins>
      <w:ins w:id="89" w:author="Author" w:date="2021-01-27T14:32:00Z">
        <w:r w:rsidR="00DE097D">
          <w:rPr>
            <w:i/>
            <w:szCs w:val="24"/>
          </w:rPr>
          <w:t xml:space="preserve">assist in </w:t>
        </w:r>
      </w:ins>
      <w:ins w:id="90" w:author="Author" w:date="2021-01-27T14:31:00Z">
        <w:r w:rsidRPr="00370594">
          <w:rPr>
            <w:i/>
            <w:szCs w:val="24"/>
          </w:rPr>
          <w:t xml:space="preserve">managing COVID-19 infections among employees and </w:t>
        </w:r>
      </w:ins>
      <w:ins w:id="91" w:author="Author" w:date="2021-01-27T14:32:00Z">
        <w:r w:rsidR="00DE097D">
          <w:rPr>
            <w:i/>
            <w:szCs w:val="24"/>
          </w:rPr>
          <w:t>in</w:t>
        </w:r>
      </w:ins>
      <w:ins w:id="92" w:author="Author" w:date="2021-01-27T14:31:00Z">
        <w:r w:rsidRPr="00370594">
          <w:rPr>
            <w:i/>
            <w:szCs w:val="24"/>
          </w:rPr>
          <w:t xml:space="preserve"> maintaining and </w:t>
        </w:r>
      </w:ins>
      <w:ins w:id="93" w:author="Author" w:date="2021-01-27T14:32:00Z">
        <w:r w:rsidR="00DE097D">
          <w:rPr>
            <w:i/>
            <w:szCs w:val="24"/>
          </w:rPr>
          <w:t>e</w:t>
        </w:r>
      </w:ins>
      <w:ins w:id="94" w:author="Author" w:date="2021-01-27T14:33:00Z">
        <w:r w:rsidR="00DE097D">
          <w:rPr>
            <w:i/>
            <w:szCs w:val="24"/>
          </w:rPr>
          <w:t>nhanc</w:t>
        </w:r>
      </w:ins>
      <w:ins w:id="95" w:author="Author" w:date="2021-01-27T14:31:00Z">
        <w:r w:rsidRPr="00370594">
          <w:rPr>
            <w:i/>
            <w:szCs w:val="24"/>
          </w:rPr>
          <w:t>ing economic indicators during the COVID-19 pandemic to ensure sustainable development</w:t>
        </w:r>
      </w:ins>
      <w:r w:rsidRPr="00370594">
        <w:rPr>
          <w:i/>
          <w:szCs w:val="24"/>
        </w:rPr>
        <w:t>.</w:t>
      </w:r>
    </w:p>
    <w:p w14:paraId="6D3A0804" w14:textId="0535664C" w:rsidR="00370594" w:rsidRDefault="00370594" w:rsidP="00F5484B">
      <w:pPr>
        <w:spacing w:after="4" w:line="480" w:lineRule="auto"/>
        <w:ind w:left="-14" w:firstLine="590"/>
        <w:rPr>
          <w:i/>
          <w:szCs w:val="24"/>
        </w:rPr>
      </w:pPr>
    </w:p>
    <w:p w14:paraId="6CA21DBD" w14:textId="77777777" w:rsidR="00370594" w:rsidRDefault="00370594" w:rsidP="00F5484B">
      <w:pPr>
        <w:spacing w:after="4" w:line="480" w:lineRule="auto"/>
        <w:ind w:left="-14" w:firstLine="590"/>
        <w:rPr>
          <w:i/>
          <w:szCs w:val="24"/>
        </w:rPr>
      </w:pPr>
    </w:p>
    <w:p w14:paraId="6B71B8F9" w14:textId="0B9A7723" w:rsidR="00857FDE" w:rsidRPr="00F5484B" w:rsidDel="00EF1233" w:rsidRDefault="00857FDE" w:rsidP="008D1DD0">
      <w:pPr>
        <w:spacing w:after="0" w:line="480" w:lineRule="auto"/>
        <w:ind w:left="0" w:firstLine="0"/>
        <w:jc w:val="left"/>
        <w:rPr>
          <w:del w:id="96" w:author="Author" w:date="2021-01-27T14:47:00Z"/>
          <w:szCs w:val="24"/>
        </w:rPr>
      </w:pPr>
    </w:p>
    <w:p w14:paraId="04D2170E" w14:textId="025A650B" w:rsidR="00857FDE" w:rsidRPr="00F5484B" w:rsidRDefault="0090490D" w:rsidP="008D1DD0">
      <w:pPr>
        <w:spacing w:after="4" w:line="480" w:lineRule="auto"/>
        <w:ind w:left="-14" w:firstLine="0"/>
        <w:rPr>
          <w:szCs w:val="24"/>
        </w:rPr>
      </w:pPr>
      <w:r w:rsidRPr="008D1DD0">
        <w:rPr>
          <w:b/>
          <w:i/>
          <w:szCs w:val="24"/>
        </w:rPr>
        <w:t xml:space="preserve">Keywords: </w:t>
      </w:r>
      <w:r w:rsidRPr="008D1DD0">
        <w:rPr>
          <w:i/>
          <w:szCs w:val="24"/>
        </w:rPr>
        <w:t>enterprise</w:t>
      </w:r>
      <w:del w:id="97" w:author="Author" w:date="2021-01-20T15:24:00Z">
        <w:r w:rsidRPr="008D1DD0" w:rsidDel="00BA744B">
          <w:rPr>
            <w:i/>
            <w:szCs w:val="24"/>
          </w:rPr>
          <w:delText>s</w:delText>
        </w:r>
      </w:del>
      <w:r w:rsidRPr="008D1DD0">
        <w:rPr>
          <w:i/>
          <w:szCs w:val="24"/>
        </w:rPr>
        <w:t xml:space="preserve"> policies, sustainable development, </w:t>
      </w:r>
      <w:commentRangeStart w:id="98"/>
      <w:del w:id="99" w:author="Author" w:date="2021-01-20T18:37:00Z">
        <w:r w:rsidRPr="008D1DD0" w:rsidDel="007F2C2F">
          <w:rPr>
            <w:i/>
            <w:szCs w:val="24"/>
          </w:rPr>
          <w:delText xml:space="preserve">context of </w:delText>
        </w:r>
      </w:del>
      <w:r w:rsidRPr="008D1DD0">
        <w:rPr>
          <w:i/>
          <w:szCs w:val="24"/>
        </w:rPr>
        <w:t>COVID-19</w:t>
      </w:r>
      <w:commentRangeEnd w:id="98"/>
      <w:r w:rsidR="00BA744B">
        <w:rPr>
          <w:rStyle w:val="CommentReference"/>
        </w:rPr>
        <w:commentReference w:id="98"/>
      </w:r>
      <w:ins w:id="100" w:author="Author" w:date="2021-01-20T18:37:00Z">
        <w:r w:rsidR="007F2C2F">
          <w:rPr>
            <w:i/>
            <w:szCs w:val="24"/>
          </w:rPr>
          <w:t xml:space="preserve"> pandemic</w:t>
        </w:r>
      </w:ins>
      <w:r w:rsidRPr="008D1DD0">
        <w:rPr>
          <w:i/>
          <w:szCs w:val="24"/>
        </w:rPr>
        <w:t>, quality of life, economic relaunch</w:t>
      </w:r>
      <w:del w:id="101" w:author="Author" w:date="2021-01-20T15:25:00Z">
        <w:r w:rsidRPr="008D1DD0" w:rsidDel="00BA744B">
          <w:rPr>
            <w:i/>
            <w:szCs w:val="24"/>
          </w:rPr>
          <w:delText>,</w:delText>
        </w:r>
      </w:del>
      <w:r w:rsidRPr="008D1DD0">
        <w:rPr>
          <w:i/>
          <w:szCs w:val="24"/>
        </w:rPr>
        <w:t xml:space="preserve"> </w:t>
      </w:r>
    </w:p>
    <w:p w14:paraId="0ACB2B76" w14:textId="77777777" w:rsidR="00857FDE" w:rsidRPr="00F5484B" w:rsidRDefault="0090490D" w:rsidP="008D1DD0">
      <w:pPr>
        <w:spacing w:after="0" w:line="480" w:lineRule="auto"/>
        <w:ind w:left="0" w:firstLine="0"/>
        <w:jc w:val="left"/>
        <w:rPr>
          <w:szCs w:val="24"/>
        </w:rPr>
      </w:pPr>
      <w:r w:rsidRPr="008D1DD0">
        <w:rPr>
          <w:i/>
          <w:szCs w:val="24"/>
        </w:rPr>
        <w:t xml:space="preserve"> </w:t>
      </w:r>
    </w:p>
    <w:p w14:paraId="2F4F0A43" w14:textId="77777777" w:rsidR="0055012F" w:rsidRDefault="0090490D" w:rsidP="0055012F">
      <w:pPr>
        <w:spacing w:after="0" w:line="480" w:lineRule="auto"/>
        <w:ind w:left="-4" w:hanging="10"/>
        <w:jc w:val="left"/>
        <w:rPr>
          <w:ins w:id="102" w:author="Author" w:date="2021-01-20T14:51:00Z"/>
          <w:i/>
          <w:szCs w:val="24"/>
        </w:rPr>
      </w:pPr>
      <w:commentRangeStart w:id="103"/>
      <w:del w:id="104" w:author="Author" w:date="2021-01-20T14:49:00Z">
        <w:r w:rsidRPr="008D1DD0" w:rsidDel="0055012F">
          <w:rPr>
            <w:b/>
            <w:i/>
            <w:szCs w:val="24"/>
          </w:rPr>
          <w:delText xml:space="preserve">Clasificare </w:delText>
        </w:r>
      </w:del>
      <w:proofErr w:type="spellStart"/>
      <w:r w:rsidRPr="008D1DD0">
        <w:rPr>
          <w:b/>
          <w:i/>
          <w:szCs w:val="24"/>
        </w:rPr>
        <w:t>JEL</w:t>
      </w:r>
      <w:commentRangeEnd w:id="103"/>
      <w:proofErr w:type="spellEnd"/>
      <w:r w:rsidR="005E1273">
        <w:rPr>
          <w:rStyle w:val="CommentReference"/>
        </w:rPr>
        <w:commentReference w:id="103"/>
      </w:r>
      <w:r w:rsidRPr="008D1DD0">
        <w:rPr>
          <w:b/>
          <w:i/>
          <w:szCs w:val="24"/>
        </w:rPr>
        <w:t xml:space="preserve"> </w:t>
      </w:r>
      <w:ins w:id="105" w:author="Author" w:date="2021-01-20T14:49:00Z">
        <w:r w:rsidR="0055012F" w:rsidRPr="008D1DD0">
          <w:rPr>
            <w:b/>
            <w:i/>
            <w:szCs w:val="24"/>
          </w:rPr>
          <w:t>Classifications</w:t>
        </w:r>
      </w:ins>
      <w:r w:rsidRPr="008D1DD0">
        <w:rPr>
          <w:b/>
          <w:i/>
          <w:szCs w:val="24"/>
        </w:rPr>
        <w:t xml:space="preserve">: </w:t>
      </w:r>
      <w:proofErr w:type="spellStart"/>
      <w:r w:rsidRPr="008D1DD0">
        <w:rPr>
          <w:i/>
          <w:szCs w:val="24"/>
        </w:rPr>
        <w:t>M40</w:t>
      </w:r>
      <w:proofErr w:type="spellEnd"/>
      <w:r w:rsidRPr="008D1DD0">
        <w:rPr>
          <w:i/>
          <w:szCs w:val="24"/>
        </w:rPr>
        <w:t xml:space="preserve">, </w:t>
      </w:r>
      <w:proofErr w:type="spellStart"/>
      <w:r w:rsidRPr="008D1DD0">
        <w:rPr>
          <w:i/>
          <w:szCs w:val="24"/>
        </w:rPr>
        <w:t>M41</w:t>
      </w:r>
      <w:proofErr w:type="spellEnd"/>
      <w:r w:rsidRPr="008D1DD0">
        <w:rPr>
          <w:i/>
          <w:szCs w:val="24"/>
        </w:rPr>
        <w:t xml:space="preserve"> </w:t>
      </w:r>
    </w:p>
    <w:p w14:paraId="06496F41" w14:textId="77777777" w:rsidR="0055012F" w:rsidRDefault="0055012F" w:rsidP="008D1DD0">
      <w:pPr>
        <w:rPr>
          <w:ins w:id="106" w:author="Author" w:date="2021-01-20T14:51:00Z"/>
        </w:rPr>
      </w:pPr>
      <w:ins w:id="107" w:author="Author" w:date="2021-01-20T14:51:00Z">
        <w:r>
          <w:br w:type="page"/>
        </w:r>
      </w:ins>
    </w:p>
    <w:p w14:paraId="0EC5E508" w14:textId="77777777" w:rsidR="00EF716A" w:rsidRDefault="00EF716A" w:rsidP="00EF716A">
      <w:pPr>
        <w:pStyle w:val="Heading1"/>
        <w:spacing w:line="480" w:lineRule="auto"/>
        <w:ind w:left="0" w:firstLine="0"/>
        <w:jc w:val="center"/>
        <w:rPr>
          <w:ins w:id="108" w:author="Author" w:date="2021-01-20T19:01:00Z"/>
          <w:szCs w:val="24"/>
        </w:rPr>
      </w:pPr>
      <w:ins w:id="109" w:author="Author" w:date="2021-01-20T19:01:00Z">
        <w:r>
          <w:rPr>
            <w:szCs w:val="24"/>
          </w:rPr>
          <w:lastRenderedPageBreak/>
          <w:t xml:space="preserve">NATIONAL AND </w:t>
        </w:r>
        <w:r w:rsidRPr="00F5484B">
          <w:rPr>
            <w:szCs w:val="24"/>
          </w:rPr>
          <w:t>ENTERPRISE</w:t>
        </w:r>
        <w:r>
          <w:rPr>
            <w:szCs w:val="24"/>
          </w:rPr>
          <w:t xml:space="preserve"> </w:t>
        </w:r>
        <w:r w:rsidRPr="004A4822">
          <w:rPr>
            <w:szCs w:val="24"/>
          </w:rPr>
          <w:t xml:space="preserve">POLICIES </w:t>
        </w:r>
        <w:r>
          <w:rPr>
            <w:szCs w:val="24"/>
          </w:rPr>
          <w:t xml:space="preserve">FOR </w:t>
        </w:r>
        <w:r w:rsidRPr="00F5484B">
          <w:rPr>
            <w:szCs w:val="24"/>
          </w:rPr>
          <w:t>SUSTAINABLE</w:t>
        </w:r>
        <w:r>
          <w:rPr>
            <w:szCs w:val="24"/>
          </w:rPr>
          <w:t xml:space="preserve"> </w:t>
        </w:r>
        <w:r w:rsidRPr="00F5484B">
          <w:rPr>
            <w:szCs w:val="24"/>
          </w:rPr>
          <w:t xml:space="preserve">DEVELOPMENT IN THE </w:t>
        </w:r>
        <w:r w:rsidRPr="00611F6A">
          <w:rPr>
            <w:szCs w:val="24"/>
          </w:rPr>
          <w:t>CONTEXT</w:t>
        </w:r>
        <w:r w:rsidRPr="004330D6">
          <w:rPr>
            <w:szCs w:val="24"/>
          </w:rPr>
          <w:t xml:space="preserve"> </w:t>
        </w:r>
        <w:r>
          <w:rPr>
            <w:szCs w:val="24"/>
          </w:rPr>
          <w:t xml:space="preserve">OF </w:t>
        </w:r>
        <w:r w:rsidRPr="004330D6">
          <w:rPr>
            <w:szCs w:val="24"/>
          </w:rPr>
          <w:t>COVID-19</w:t>
        </w:r>
      </w:ins>
    </w:p>
    <w:p w14:paraId="4A3DCBF5" w14:textId="6D9BD84D" w:rsidR="00857FDE" w:rsidRPr="008D1DD0" w:rsidDel="00EF716A" w:rsidRDefault="00857FDE">
      <w:pPr>
        <w:spacing w:after="0" w:line="480" w:lineRule="auto"/>
        <w:ind w:left="-4" w:hanging="10"/>
        <w:jc w:val="center"/>
        <w:rPr>
          <w:del w:id="110" w:author="Author" w:date="2021-01-20T19:01:00Z"/>
          <w:b/>
          <w:bCs/>
          <w:szCs w:val="24"/>
        </w:rPr>
        <w:pPrChange w:id="111" w:author="Author" w:date="2021-01-20T14:52:00Z">
          <w:pPr>
            <w:spacing w:after="0" w:line="259" w:lineRule="auto"/>
            <w:ind w:left="-4" w:hanging="10"/>
            <w:jc w:val="left"/>
          </w:pPr>
        </w:pPrChange>
      </w:pPr>
    </w:p>
    <w:p w14:paraId="3FC64A73" w14:textId="77777777" w:rsidR="00857FDE" w:rsidRPr="00F5484B" w:rsidRDefault="0090490D" w:rsidP="008D1DD0">
      <w:pPr>
        <w:spacing w:after="22" w:line="480" w:lineRule="auto"/>
        <w:ind w:left="0" w:firstLine="0"/>
        <w:jc w:val="left"/>
        <w:rPr>
          <w:szCs w:val="24"/>
        </w:rPr>
      </w:pPr>
      <w:r w:rsidRPr="008D1DD0">
        <w:rPr>
          <w:b/>
          <w:szCs w:val="24"/>
        </w:rPr>
        <w:t xml:space="preserve"> </w:t>
      </w:r>
    </w:p>
    <w:p w14:paraId="3522EC74" w14:textId="77777777" w:rsidR="00857FDE" w:rsidRPr="00F5484B" w:rsidDel="005E1273" w:rsidRDefault="0090490D">
      <w:pPr>
        <w:pStyle w:val="Heading1"/>
        <w:spacing w:line="480" w:lineRule="auto"/>
        <w:ind w:left="-4"/>
        <w:rPr>
          <w:del w:id="112" w:author="Author" w:date="2021-01-20T15:40:00Z"/>
          <w:szCs w:val="24"/>
        </w:rPr>
        <w:pPrChange w:id="113" w:author="Author" w:date="2021-01-20T14:49:00Z">
          <w:pPr>
            <w:pStyle w:val="Heading1"/>
            <w:ind w:left="-4"/>
          </w:pPr>
        </w:pPrChange>
      </w:pPr>
      <w:r w:rsidRPr="00F5484B">
        <w:rPr>
          <w:szCs w:val="24"/>
        </w:rPr>
        <w:t>1.</w:t>
      </w:r>
      <w:commentRangeStart w:id="114"/>
      <w:r w:rsidRPr="007F2C2F">
        <w:rPr>
          <w:b w:val="0"/>
          <w:szCs w:val="24"/>
        </w:rPr>
        <w:t xml:space="preserve"> </w:t>
      </w:r>
      <w:r w:rsidRPr="00F5484B">
        <w:rPr>
          <w:szCs w:val="24"/>
        </w:rPr>
        <w:t xml:space="preserve">Introduction   </w:t>
      </w:r>
      <w:commentRangeEnd w:id="114"/>
      <w:r w:rsidR="002701B4">
        <w:rPr>
          <w:rStyle w:val="CommentReference"/>
          <w:b w:val="0"/>
        </w:rPr>
        <w:commentReference w:id="114"/>
      </w:r>
    </w:p>
    <w:p w14:paraId="17D5ED58" w14:textId="77777777" w:rsidR="00857FDE" w:rsidRPr="00F5484B" w:rsidRDefault="0090490D" w:rsidP="008D1DD0">
      <w:pPr>
        <w:pStyle w:val="Heading1"/>
        <w:spacing w:line="480" w:lineRule="auto"/>
        <w:ind w:left="-4"/>
      </w:pPr>
      <w:del w:id="115" w:author="Author" w:date="2021-01-20T15:40:00Z">
        <w:r w:rsidRPr="008D1DD0" w:rsidDel="005E1273">
          <w:delText xml:space="preserve"> </w:delText>
        </w:r>
      </w:del>
    </w:p>
    <w:p w14:paraId="04FEFC39" w14:textId="35A4D8BA" w:rsidR="00857FDE" w:rsidRPr="00F5484B" w:rsidDel="007F2C2F" w:rsidRDefault="0090490D">
      <w:pPr>
        <w:spacing w:line="480" w:lineRule="auto"/>
        <w:ind w:left="1" w:firstLine="708"/>
        <w:rPr>
          <w:del w:id="116" w:author="Author" w:date="2021-01-20T18:38:00Z"/>
          <w:szCs w:val="24"/>
        </w:rPr>
        <w:pPrChange w:id="117" w:author="Author" w:date="2021-01-20T18:38:00Z">
          <w:pPr>
            <w:ind w:left="1" w:firstLine="0"/>
          </w:pPr>
        </w:pPrChange>
      </w:pPr>
      <w:r w:rsidRPr="00F5484B">
        <w:rPr>
          <w:szCs w:val="24"/>
        </w:rPr>
        <w:t xml:space="preserve"> </w:t>
      </w:r>
      <w:commentRangeStart w:id="118"/>
      <w:commentRangeStart w:id="119"/>
      <w:del w:id="120" w:author="Author" w:date="2021-01-20T15:42:00Z">
        <w:r w:rsidRPr="00F5484B" w:rsidDel="005439C0">
          <w:rPr>
            <w:szCs w:val="24"/>
          </w:rPr>
          <w:delText xml:space="preserve">  </w:delText>
        </w:r>
      </w:del>
      <w:del w:id="121" w:author="Author" w:date="2021-01-20T18:38:00Z">
        <w:r w:rsidRPr="00F5484B" w:rsidDel="007F2C2F">
          <w:rPr>
            <w:szCs w:val="24"/>
          </w:rPr>
          <w:delText>The</w:delText>
        </w:r>
        <w:commentRangeEnd w:id="118"/>
        <w:r w:rsidR="005439C0" w:rsidRPr="008D1DD0" w:rsidDel="007F2C2F">
          <w:rPr>
            <w:szCs w:val="24"/>
          </w:rPr>
          <w:commentReference w:id="118"/>
        </w:r>
        <w:r w:rsidRPr="00F5484B" w:rsidDel="007F2C2F">
          <w:rPr>
            <w:szCs w:val="24"/>
          </w:rPr>
          <w:delText xml:space="preserve"> year</w:delText>
        </w:r>
      </w:del>
      <w:ins w:id="122" w:author="Author" w:date="2021-01-20T18:38:00Z">
        <w:r w:rsidR="007F2C2F">
          <w:rPr>
            <w:szCs w:val="24"/>
          </w:rPr>
          <w:t>Although</w:t>
        </w:r>
      </w:ins>
      <w:commentRangeEnd w:id="119"/>
      <w:ins w:id="123" w:author="Author" w:date="2021-01-20T18:39:00Z">
        <w:r w:rsidR="007F2C2F">
          <w:rPr>
            <w:rStyle w:val="CommentReference"/>
          </w:rPr>
          <w:commentReference w:id="119"/>
        </w:r>
      </w:ins>
      <w:ins w:id="124" w:author="Author" w:date="2021-01-20T18:38:00Z">
        <w:r w:rsidR="007F2C2F">
          <w:rPr>
            <w:szCs w:val="24"/>
          </w:rPr>
          <w:t xml:space="preserve"> most</w:t>
        </w:r>
      </w:ins>
      <w:r w:rsidRPr="00F5484B">
        <w:rPr>
          <w:szCs w:val="24"/>
        </w:rPr>
        <w:t xml:space="preserve"> </w:t>
      </w:r>
      <w:ins w:id="125" w:author="Author" w:date="2021-01-20T18:39:00Z">
        <w:r w:rsidR="007F2C2F">
          <w:rPr>
            <w:szCs w:val="24"/>
          </w:rPr>
          <w:t xml:space="preserve">of </w:t>
        </w:r>
      </w:ins>
      <w:r w:rsidRPr="00F5484B">
        <w:rPr>
          <w:szCs w:val="24"/>
        </w:rPr>
        <w:t xml:space="preserve">2019 </w:t>
      </w:r>
      <w:commentRangeStart w:id="126"/>
      <w:r w:rsidRPr="00F5484B">
        <w:rPr>
          <w:szCs w:val="24"/>
        </w:rPr>
        <w:t xml:space="preserve">was </w:t>
      </w:r>
      <w:del w:id="127" w:author="Author" w:date="2021-01-20T15:42:00Z">
        <w:r w:rsidRPr="00F5484B" w:rsidDel="005439C0">
          <w:rPr>
            <w:szCs w:val="24"/>
          </w:rPr>
          <w:delText xml:space="preserve">a </w:delText>
        </w:r>
      </w:del>
      <w:r w:rsidRPr="00F5484B">
        <w:rPr>
          <w:szCs w:val="24"/>
        </w:rPr>
        <w:t>slow</w:t>
      </w:r>
      <w:ins w:id="128" w:author="Author" w:date="2021-01-20T15:42:00Z">
        <w:r w:rsidR="005439C0">
          <w:rPr>
            <w:szCs w:val="24"/>
          </w:rPr>
          <w:t xml:space="preserve"> and</w:t>
        </w:r>
      </w:ins>
      <w:del w:id="129" w:author="Author" w:date="2021-01-20T15:42:00Z">
        <w:r w:rsidRPr="00F5484B" w:rsidDel="005439C0">
          <w:rPr>
            <w:szCs w:val="24"/>
          </w:rPr>
          <w:delText>,</w:delText>
        </w:r>
      </w:del>
      <w:r w:rsidRPr="00F5484B">
        <w:rPr>
          <w:szCs w:val="24"/>
        </w:rPr>
        <w:t xml:space="preserve"> relatively quiet</w:t>
      </w:r>
      <w:del w:id="130" w:author="Author" w:date="2021-01-20T15:44:00Z">
        <w:r w:rsidRPr="00F5484B" w:rsidDel="005439C0">
          <w:rPr>
            <w:szCs w:val="24"/>
          </w:rPr>
          <w:delText xml:space="preserve"> one</w:delText>
        </w:r>
      </w:del>
      <w:del w:id="131" w:author="Author" w:date="2021-01-20T18:38:00Z">
        <w:r w:rsidRPr="00F5484B" w:rsidDel="007F2C2F">
          <w:rPr>
            <w:szCs w:val="24"/>
          </w:rPr>
          <w:delText xml:space="preserve">, </w:delText>
        </w:r>
      </w:del>
      <w:del w:id="132" w:author="Author" w:date="2021-01-20T15:42:00Z">
        <w:r w:rsidRPr="00F5484B" w:rsidDel="005439C0">
          <w:rPr>
            <w:szCs w:val="24"/>
          </w:rPr>
          <w:delText>the world having of course its</w:delText>
        </w:r>
      </w:del>
      <w:del w:id="133" w:author="Author" w:date="2021-01-20T18:38:00Z">
        <w:r w:rsidRPr="00F5484B" w:rsidDel="007F2C2F">
          <w:rPr>
            <w:szCs w:val="24"/>
          </w:rPr>
          <w:delText xml:space="preserve"> </w:delText>
        </w:r>
      </w:del>
      <w:del w:id="134" w:author="Author" w:date="2021-01-20T15:42:00Z">
        <w:r w:rsidRPr="00F5484B" w:rsidDel="005439C0">
          <w:rPr>
            <w:szCs w:val="24"/>
          </w:rPr>
          <w:delText xml:space="preserve">“normal” </w:delText>
        </w:r>
      </w:del>
      <w:del w:id="135" w:author="Author" w:date="2021-01-20T18:38:00Z">
        <w:r w:rsidRPr="00F5484B" w:rsidDel="007F2C2F">
          <w:rPr>
            <w:szCs w:val="24"/>
          </w:rPr>
          <w:delText>problems</w:delText>
        </w:r>
      </w:del>
      <w:ins w:id="136" w:author="Author" w:date="2021-01-20T18:38:00Z">
        <w:r w:rsidR="007F2C2F">
          <w:rPr>
            <w:szCs w:val="24"/>
          </w:rPr>
          <w:t xml:space="preserve"> </w:t>
        </w:r>
      </w:ins>
      <w:commentRangeEnd w:id="126"/>
      <w:ins w:id="137" w:author="Author" w:date="2021-01-25T20:23:00Z">
        <w:r w:rsidR="00623F78">
          <w:rPr>
            <w:rStyle w:val="CommentReference"/>
          </w:rPr>
          <w:commentReference w:id="126"/>
        </w:r>
      </w:ins>
      <w:del w:id="138" w:author="Author" w:date="2021-01-20T18:38:00Z">
        <w:r w:rsidRPr="00F5484B" w:rsidDel="007F2C2F">
          <w:rPr>
            <w:szCs w:val="24"/>
          </w:rPr>
          <w:delText xml:space="preserve"> </w:delText>
        </w:r>
      </w:del>
      <w:commentRangeStart w:id="139"/>
      <w:r w:rsidRPr="00F5484B">
        <w:rPr>
          <w:szCs w:val="24"/>
        </w:rPr>
        <w:t>[11]</w:t>
      </w:r>
      <w:ins w:id="140" w:author="Author" w:date="2021-01-20T18:38:00Z">
        <w:r w:rsidR="007F2C2F">
          <w:rPr>
            <w:szCs w:val="24"/>
          </w:rPr>
          <w:t>, t</w:t>
        </w:r>
      </w:ins>
      <w:del w:id="141" w:author="Author" w:date="2021-01-20T18:38:00Z">
        <w:r w:rsidRPr="00F5484B" w:rsidDel="007F2C2F">
          <w:rPr>
            <w:szCs w:val="24"/>
          </w:rPr>
          <w:delText xml:space="preserve">. </w:delText>
        </w:r>
        <w:commentRangeEnd w:id="139"/>
        <w:r w:rsidR="005439C0" w:rsidDel="007F2C2F">
          <w:rPr>
            <w:rStyle w:val="CommentReference"/>
          </w:rPr>
          <w:commentReference w:id="139"/>
        </w:r>
      </w:del>
    </w:p>
    <w:p w14:paraId="451ED379" w14:textId="70A9A605" w:rsidR="00857FDE" w:rsidRPr="00F5484B" w:rsidDel="007F2C2F" w:rsidRDefault="0090490D" w:rsidP="008D1DD0">
      <w:pPr>
        <w:spacing w:line="480" w:lineRule="auto"/>
        <w:ind w:left="1" w:firstLine="708"/>
        <w:rPr>
          <w:del w:id="142" w:author="Author" w:date="2021-01-20T18:42:00Z"/>
          <w:szCs w:val="24"/>
        </w:rPr>
      </w:pPr>
      <w:del w:id="143" w:author="Author" w:date="2021-01-20T18:38:00Z">
        <w:r w:rsidRPr="00F5484B" w:rsidDel="007F2C2F">
          <w:rPr>
            <w:szCs w:val="24"/>
          </w:rPr>
          <w:delText>T</w:delText>
        </w:r>
      </w:del>
      <w:r w:rsidRPr="00F5484B">
        <w:rPr>
          <w:szCs w:val="24"/>
        </w:rPr>
        <w:t xml:space="preserve">he </w:t>
      </w:r>
      <w:del w:id="144" w:author="Author" w:date="2021-01-20T18:38:00Z">
        <w:r w:rsidRPr="00F5484B" w:rsidDel="007F2C2F">
          <w:rPr>
            <w:szCs w:val="24"/>
          </w:rPr>
          <w:delText xml:space="preserve">coronavirus </w:delText>
        </w:r>
      </w:del>
      <w:ins w:id="145" w:author="Author" w:date="2021-01-20T18:38:00Z">
        <w:r w:rsidR="007F2C2F">
          <w:rPr>
            <w:szCs w:val="24"/>
          </w:rPr>
          <w:t>COVID-19</w:t>
        </w:r>
        <w:r w:rsidR="007F2C2F" w:rsidRPr="00F5484B">
          <w:rPr>
            <w:szCs w:val="24"/>
          </w:rPr>
          <w:t xml:space="preserve"> </w:t>
        </w:r>
      </w:ins>
      <w:r w:rsidRPr="00F5484B">
        <w:rPr>
          <w:szCs w:val="24"/>
        </w:rPr>
        <w:t>pandemic</w:t>
      </w:r>
      <w:ins w:id="146" w:author="Author" w:date="2021-01-20T15:40:00Z">
        <w:r w:rsidR="005E1273">
          <w:rPr>
            <w:szCs w:val="24"/>
          </w:rPr>
          <w:t>,</w:t>
        </w:r>
      </w:ins>
      <w:r w:rsidRPr="00F5484B">
        <w:rPr>
          <w:szCs w:val="24"/>
        </w:rPr>
        <w:t xml:space="preserve"> </w:t>
      </w:r>
      <w:del w:id="147" w:author="Author" w:date="2021-01-20T15:40:00Z">
        <w:r w:rsidRPr="00F5484B" w:rsidDel="005E1273">
          <w:rPr>
            <w:szCs w:val="24"/>
          </w:rPr>
          <w:delText>(</w:delText>
        </w:r>
      </w:del>
      <w:r w:rsidRPr="00F5484B">
        <w:rPr>
          <w:szCs w:val="24"/>
        </w:rPr>
        <w:t xml:space="preserve">which </w:t>
      </w:r>
      <w:commentRangeStart w:id="148"/>
      <w:del w:id="149" w:author="Author" w:date="2021-01-20T15:40:00Z">
        <w:r w:rsidRPr="00F5484B" w:rsidDel="005E1273">
          <w:rPr>
            <w:szCs w:val="24"/>
          </w:rPr>
          <w:delText xml:space="preserve">occurred </w:delText>
        </w:r>
      </w:del>
      <w:ins w:id="150" w:author="Author" w:date="2021-01-20T15:40:00Z">
        <w:r w:rsidR="005E1273">
          <w:rPr>
            <w:szCs w:val="24"/>
          </w:rPr>
          <w:t>began</w:t>
        </w:r>
        <w:r w:rsidR="005E1273" w:rsidRPr="00F5484B">
          <w:rPr>
            <w:szCs w:val="24"/>
          </w:rPr>
          <w:t xml:space="preserve"> </w:t>
        </w:r>
        <w:commentRangeEnd w:id="148"/>
        <w:r w:rsidR="005E1273">
          <w:rPr>
            <w:rStyle w:val="CommentReference"/>
          </w:rPr>
          <w:commentReference w:id="148"/>
        </w:r>
      </w:ins>
      <w:r w:rsidRPr="00F5484B">
        <w:rPr>
          <w:szCs w:val="24"/>
        </w:rPr>
        <w:t>in December 2019 in Wuhan, China</w:t>
      </w:r>
      <w:ins w:id="151" w:author="Author" w:date="2021-01-20T15:40:00Z">
        <w:r w:rsidR="005E1273">
          <w:rPr>
            <w:szCs w:val="24"/>
          </w:rPr>
          <w:t>,</w:t>
        </w:r>
      </w:ins>
      <w:del w:id="152" w:author="Author" w:date="2021-01-20T15:40:00Z">
        <w:r w:rsidRPr="00F5484B" w:rsidDel="005E1273">
          <w:rPr>
            <w:szCs w:val="24"/>
          </w:rPr>
          <w:delText>)</w:delText>
        </w:r>
      </w:del>
      <w:r w:rsidRPr="00F5484B">
        <w:rPr>
          <w:szCs w:val="24"/>
        </w:rPr>
        <w:t xml:space="preserve"> required </w:t>
      </w:r>
      <w:del w:id="153" w:author="Author" w:date="2021-01-20T19:30:00Z">
        <w:r w:rsidRPr="00F5484B" w:rsidDel="00B44169">
          <w:rPr>
            <w:szCs w:val="24"/>
          </w:rPr>
          <w:delText xml:space="preserve">the </w:delText>
        </w:r>
      </w:del>
      <w:ins w:id="154" w:author="Author" w:date="2021-01-20T19:30:00Z">
        <w:r w:rsidR="00B44169">
          <w:rPr>
            <w:szCs w:val="24"/>
          </w:rPr>
          <w:t>countries to impose</w:t>
        </w:r>
        <w:r w:rsidR="00B44169" w:rsidRPr="00F5484B">
          <w:rPr>
            <w:szCs w:val="24"/>
          </w:rPr>
          <w:t xml:space="preserve"> </w:t>
        </w:r>
      </w:ins>
      <w:r w:rsidRPr="00F5484B">
        <w:rPr>
          <w:szCs w:val="24"/>
        </w:rPr>
        <w:t xml:space="preserve">isolation </w:t>
      </w:r>
      <w:del w:id="155" w:author="Author" w:date="2021-01-20T19:30:00Z">
        <w:r w:rsidRPr="00F5484B" w:rsidDel="00B44169">
          <w:rPr>
            <w:szCs w:val="24"/>
          </w:rPr>
          <w:delText xml:space="preserve">of </w:delText>
        </w:r>
      </w:del>
      <w:ins w:id="156" w:author="Author" w:date="2021-01-20T19:30:00Z">
        <w:r w:rsidR="00B44169">
          <w:rPr>
            <w:szCs w:val="24"/>
          </w:rPr>
          <w:t>on their</w:t>
        </w:r>
        <w:r w:rsidR="00B44169" w:rsidRPr="00F5484B">
          <w:rPr>
            <w:szCs w:val="24"/>
          </w:rPr>
          <w:t xml:space="preserve"> </w:t>
        </w:r>
      </w:ins>
      <w:r w:rsidRPr="00F5484B">
        <w:rPr>
          <w:szCs w:val="24"/>
        </w:rPr>
        <w:t>citizens</w:t>
      </w:r>
      <w:ins w:id="157" w:author="Author" w:date="2021-01-20T15:46:00Z">
        <w:r w:rsidR="005439C0">
          <w:rPr>
            <w:szCs w:val="24"/>
          </w:rPr>
          <w:t>. This measure was</w:t>
        </w:r>
      </w:ins>
      <w:del w:id="158" w:author="Author" w:date="2021-01-20T15:46:00Z">
        <w:r w:rsidRPr="00F5484B" w:rsidDel="005439C0">
          <w:rPr>
            <w:szCs w:val="24"/>
          </w:rPr>
          <w:delText>,</w:delText>
        </w:r>
      </w:del>
      <w:r w:rsidRPr="00F5484B">
        <w:rPr>
          <w:szCs w:val="24"/>
        </w:rPr>
        <w:t xml:space="preserve"> not necessarily </w:t>
      </w:r>
      <w:ins w:id="159" w:author="Author" w:date="2021-01-20T18:40:00Z">
        <w:r w:rsidR="007F2C2F">
          <w:rPr>
            <w:szCs w:val="24"/>
          </w:rPr>
          <w:t>intended</w:t>
        </w:r>
        <w:r w:rsidR="007F2C2F" w:rsidRPr="005049C2">
          <w:rPr>
            <w:szCs w:val="24"/>
          </w:rPr>
          <w:t xml:space="preserve"> </w:t>
        </w:r>
      </w:ins>
      <w:del w:id="160" w:author="Author" w:date="2021-01-20T15:47:00Z">
        <w:r w:rsidRPr="00F5484B" w:rsidDel="005439C0">
          <w:rPr>
            <w:szCs w:val="24"/>
          </w:rPr>
          <w:delText xml:space="preserve">as a measure </w:delText>
        </w:r>
      </w:del>
      <w:r w:rsidRPr="00F5484B">
        <w:rPr>
          <w:szCs w:val="24"/>
        </w:rPr>
        <w:t>to defeat the virus</w:t>
      </w:r>
      <w:del w:id="161" w:author="Author" w:date="2021-01-20T15:47:00Z">
        <w:r w:rsidRPr="00F5484B" w:rsidDel="005439C0">
          <w:rPr>
            <w:szCs w:val="24"/>
          </w:rPr>
          <w:delText>,</w:delText>
        </w:r>
      </w:del>
      <w:r w:rsidRPr="00F5484B">
        <w:rPr>
          <w:szCs w:val="24"/>
        </w:rPr>
        <w:t xml:space="preserve"> but </w:t>
      </w:r>
      <w:ins w:id="162" w:author="Author" w:date="2021-01-20T15:47:00Z">
        <w:r w:rsidR="005439C0">
          <w:rPr>
            <w:szCs w:val="24"/>
          </w:rPr>
          <w:t xml:space="preserve">rather </w:t>
        </w:r>
      </w:ins>
      <w:ins w:id="163" w:author="Author" w:date="2021-01-20T18:40:00Z">
        <w:r w:rsidR="007F2C2F">
          <w:rPr>
            <w:szCs w:val="24"/>
          </w:rPr>
          <w:t xml:space="preserve">was meant </w:t>
        </w:r>
      </w:ins>
      <w:r w:rsidRPr="00F5484B">
        <w:rPr>
          <w:szCs w:val="24"/>
        </w:rPr>
        <w:t xml:space="preserve">to slow </w:t>
      </w:r>
      <w:del w:id="164" w:author="Author" w:date="2021-01-20T15:47:00Z">
        <w:r w:rsidRPr="00F5484B" w:rsidDel="005439C0">
          <w:rPr>
            <w:szCs w:val="24"/>
          </w:rPr>
          <w:delText xml:space="preserve">down </w:delText>
        </w:r>
      </w:del>
      <w:r w:rsidRPr="00F5484B">
        <w:rPr>
          <w:szCs w:val="24"/>
        </w:rPr>
        <w:t>the infection process</w:t>
      </w:r>
      <w:del w:id="165" w:author="Author" w:date="2021-01-20T15:47:00Z">
        <w:r w:rsidRPr="00F5484B" w:rsidDel="005439C0">
          <w:rPr>
            <w:szCs w:val="24"/>
          </w:rPr>
          <w:delText>, so as not</w:delText>
        </w:r>
      </w:del>
      <w:r w:rsidRPr="00F5484B">
        <w:rPr>
          <w:szCs w:val="24"/>
        </w:rPr>
        <w:t xml:space="preserve"> to</w:t>
      </w:r>
      <w:ins w:id="166" w:author="Author" w:date="2021-01-20T15:47:00Z">
        <w:r w:rsidR="005439C0">
          <w:rPr>
            <w:szCs w:val="24"/>
          </w:rPr>
          <w:t xml:space="preserve"> avoid</w:t>
        </w:r>
      </w:ins>
      <w:r w:rsidRPr="00F5484B">
        <w:rPr>
          <w:szCs w:val="24"/>
        </w:rPr>
        <w:t xml:space="preserve"> exceed</w:t>
      </w:r>
      <w:ins w:id="167" w:author="Author" w:date="2021-01-20T15:47:00Z">
        <w:r w:rsidR="005439C0">
          <w:rPr>
            <w:szCs w:val="24"/>
          </w:rPr>
          <w:t>ing</w:t>
        </w:r>
      </w:ins>
      <w:r w:rsidRPr="00F5484B">
        <w:rPr>
          <w:szCs w:val="24"/>
        </w:rPr>
        <w:t xml:space="preserve"> the </w:t>
      </w:r>
      <w:del w:id="168" w:author="Author" w:date="2021-01-20T15:47:00Z">
        <w:r w:rsidRPr="00F5484B" w:rsidDel="005439C0">
          <w:rPr>
            <w:szCs w:val="24"/>
          </w:rPr>
          <w:delText xml:space="preserve">capacity of the </w:delText>
        </w:r>
      </w:del>
      <w:r w:rsidRPr="00F5484B">
        <w:rPr>
          <w:szCs w:val="24"/>
        </w:rPr>
        <w:t>public health system</w:t>
      </w:r>
      <w:ins w:id="169" w:author="Author" w:date="2021-01-20T15:47:00Z">
        <w:r w:rsidR="005439C0">
          <w:rPr>
            <w:szCs w:val="24"/>
          </w:rPr>
          <w:t>’s</w:t>
        </w:r>
      </w:ins>
      <w:r w:rsidRPr="00F5484B">
        <w:rPr>
          <w:szCs w:val="24"/>
        </w:rPr>
        <w:t xml:space="preserve"> </w:t>
      </w:r>
      <w:ins w:id="170" w:author="Author" w:date="2021-01-20T15:47:00Z">
        <w:r w:rsidR="005439C0" w:rsidRPr="009C7A58">
          <w:rPr>
            <w:szCs w:val="24"/>
          </w:rPr>
          <w:t xml:space="preserve">capacity </w:t>
        </w:r>
      </w:ins>
      <w:r w:rsidRPr="00F5484B">
        <w:rPr>
          <w:szCs w:val="24"/>
        </w:rPr>
        <w:t xml:space="preserve">to </w:t>
      </w:r>
      <w:del w:id="171" w:author="Author" w:date="2021-01-20T15:47:00Z">
        <w:r w:rsidRPr="00F5484B" w:rsidDel="005439C0">
          <w:rPr>
            <w:szCs w:val="24"/>
          </w:rPr>
          <w:delText xml:space="preserve">cope </w:delText>
        </w:r>
      </w:del>
      <w:ins w:id="172" w:author="Author" w:date="2021-01-20T15:47:00Z">
        <w:r w:rsidR="005439C0">
          <w:rPr>
            <w:szCs w:val="24"/>
          </w:rPr>
          <w:t>handle the crisis</w:t>
        </w:r>
        <w:r w:rsidR="005439C0" w:rsidRPr="00F5484B">
          <w:rPr>
            <w:szCs w:val="24"/>
          </w:rPr>
          <w:t xml:space="preserve"> </w:t>
        </w:r>
      </w:ins>
      <w:r w:rsidRPr="00F5484B">
        <w:rPr>
          <w:szCs w:val="24"/>
        </w:rPr>
        <w:t xml:space="preserve">[5]. </w:t>
      </w:r>
      <w:commentRangeStart w:id="173"/>
      <w:ins w:id="174" w:author="Author" w:date="2021-01-20T18:40:00Z">
        <w:r w:rsidR="007F2C2F">
          <w:rPr>
            <w:szCs w:val="24"/>
          </w:rPr>
          <w:t>These p</w:t>
        </w:r>
        <w:r w:rsidR="007F2C2F" w:rsidRPr="00F5484B">
          <w:rPr>
            <w:szCs w:val="24"/>
          </w:rPr>
          <w:t xml:space="preserve">ublic </w:t>
        </w:r>
      </w:ins>
      <w:ins w:id="175" w:author="Author" w:date="2021-01-20T18:41:00Z">
        <w:r w:rsidR="007F2C2F">
          <w:rPr>
            <w:szCs w:val="24"/>
          </w:rPr>
          <w:t xml:space="preserve">isolation </w:t>
        </w:r>
      </w:ins>
      <w:ins w:id="176" w:author="Author" w:date="2021-01-20T18:40:00Z">
        <w:r w:rsidR="007F2C2F" w:rsidRPr="00F5484B">
          <w:rPr>
            <w:szCs w:val="24"/>
          </w:rPr>
          <w:t xml:space="preserve">policies </w:t>
        </w:r>
        <w:proofErr w:type="gramStart"/>
        <w:r w:rsidR="007F2C2F" w:rsidRPr="00F5484B">
          <w:rPr>
            <w:szCs w:val="24"/>
          </w:rPr>
          <w:t>were oriented</w:t>
        </w:r>
        <w:proofErr w:type="gramEnd"/>
        <w:r w:rsidR="007F2C2F" w:rsidRPr="00F5484B">
          <w:rPr>
            <w:szCs w:val="24"/>
          </w:rPr>
          <w:t xml:space="preserve"> towards </w:t>
        </w:r>
        <w:r w:rsidR="007F2C2F">
          <w:rPr>
            <w:szCs w:val="24"/>
          </w:rPr>
          <w:t>individual</w:t>
        </w:r>
        <w:r w:rsidR="007F2C2F" w:rsidRPr="00F5484B">
          <w:rPr>
            <w:szCs w:val="24"/>
          </w:rPr>
          <w:t xml:space="preserve"> health</w:t>
        </w:r>
        <w:r w:rsidR="007F2C2F">
          <w:rPr>
            <w:szCs w:val="24"/>
          </w:rPr>
          <w:t xml:space="preserve">, </w:t>
        </w:r>
        <w:commentRangeStart w:id="177"/>
        <w:r w:rsidR="007F2C2F">
          <w:rPr>
            <w:szCs w:val="24"/>
          </w:rPr>
          <w:t>and</w:t>
        </w:r>
        <w:commentRangeEnd w:id="177"/>
        <w:r w:rsidR="007F2C2F">
          <w:rPr>
            <w:rStyle w:val="CommentReference"/>
          </w:rPr>
          <w:commentReference w:id="177"/>
        </w:r>
        <w:r w:rsidR="007F2C2F">
          <w:rPr>
            <w:szCs w:val="24"/>
          </w:rPr>
          <w:t xml:space="preserve"> t</w:t>
        </w:r>
        <w:r w:rsidR="007F2C2F" w:rsidRPr="00F5484B">
          <w:rPr>
            <w:szCs w:val="24"/>
          </w:rPr>
          <w:t>he</w:t>
        </w:r>
        <w:r w:rsidR="007F2C2F">
          <w:rPr>
            <w:szCs w:val="24"/>
          </w:rPr>
          <w:t>ir</w:t>
        </w:r>
        <w:r w:rsidR="007F2C2F" w:rsidRPr="00F5484B">
          <w:rPr>
            <w:szCs w:val="24"/>
          </w:rPr>
          <w:t xml:space="preserve"> economic consequences have </w:t>
        </w:r>
      </w:ins>
      <w:ins w:id="178" w:author="Author" w:date="2021-01-20T18:41:00Z">
        <w:r w:rsidR="007F2C2F">
          <w:rPr>
            <w:szCs w:val="24"/>
          </w:rPr>
          <w:t>been worse than expected</w:t>
        </w:r>
      </w:ins>
      <w:ins w:id="179" w:author="Author" w:date="2021-01-20T18:40:00Z">
        <w:r w:rsidR="007F2C2F">
          <w:rPr>
            <w:szCs w:val="24"/>
          </w:rPr>
          <w:t>.</w:t>
        </w:r>
        <w:r w:rsidR="007F2C2F" w:rsidRPr="00F5484B" w:rsidDel="005439C0">
          <w:rPr>
            <w:szCs w:val="24"/>
          </w:rPr>
          <w:t xml:space="preserve"> </w:t>
        </w:r>
      </w:ins>
      <w:del w:id="180" w:author="Author" w:date="2021-01-20T15:49:00Z">
        <w:r w:rsidRPr="00F5484B" w:rsidDel="005439C0">
          <w:rPr>
            <w:szCs w:val="24"/>
          </w:rPr>
          <w:delText xml:space="preserve">This </w:delText>
        </w:r>
      </w:del>
      <w:ins w:id="181" w:author="Author" w:date="2021-01-20T15:49:00Z">
        <w:r w:rsidR="005439C0">
          <w:rPr>
            <w:szCs w:val="24"/>
          </w:rPr>
          <w:t>I</w:t>
        </w:r>
      </w:ins>
      <w:del w:id="182" w:author="Author" w:date="2021-01-20T15:49:00Z">
        <w:r w:rsidRPr="00F5484B" w:rsidDel="005439C0">
          <w:rPr>
            <w:szCs w:val="24"/>
          </w:rPr>
          <w:delText>i</w:delText>
        </w:r>
      </w:del>
      <w:r w:rsidRPr="00F5484B">
        <w:rPr>
          <w:szCs w:val="24"/>
        </w:rPr>
        <w:t>mpos</w:t>
      </w:r>
      <w:ins w:id="183" w:author="Author" w:date="2021-01-20T15:49:00Z">
        <w:r w:rsidR="005439C0">
          <w:rPr>
            <w:szCs w:val="24"/>
          </w:rPr>
          <w:t>ing</w:t>
        </w:r>
      </w:ins>
      <w:del w:id="184" w:author="Author" w:date="2021-01-20T15:49:00Z">
        <w:r w:rsidRPr="00F5484B" w:rsidDel="005439C0">
          <w:rPr>
            <w:szCs w:val="24"/>
          </w:rPr>
          <w:delText>ed</w:delText>
        </w:r>
      </w:del>
      <w:r w:rsidRPr="00F5484B">
        <w:rPr>
          <w:szCs w:val="24"/>
        </w:rPr>
        <w:t xml:space="preserve"> isolation has </w:t>
      </w:r>
      <w:del w:id="185" w:author="Author" w:date="2021-01-20T15:49:00Z">
        <w:r w:rsidRPr="00F5484B" w:rsidDel="005439C0">
          <w:rPr>
            <w:szCs w:val="24"/>
          </w:rPr>
          <w:delText>created difficulties in the functioning of</w:delText>
        </w:r>
      </w:del>
      <w:ins w:id="186" w:author="Author" w:date="2021-01-20T15:49:00Z">
        <w:r w:rsidR="005439C0">
          <w:rPr>
            <w:szCs w:val="24"/>
          </w:rPr>
          <w:t>made it difficult for</w:t>
        </w:r>
      </w:ins>
      <w:r w:rsidRPr="00F5484B">
        <w:rPr>
          <w:szCs w:val="24"/>
        </w:rPr>
        <w:t xml:space="preserve"> national economies</w:t>
      </w:r>
      <w:ins w:id="187" w:author="Author" w:date="2021-01-20T15:49:00Z">
        <w:r w:rsidR="005439C0">
          <w:rPr>
            <w:szCs w:val="24"/>
          </w:rPr>
          <w:t xml:space="preserve"> to function</w:t>
        </w:r>
      </w:ins>
      <w:del w:id="188" w:author="Author" w:date="2021-01-20T18:40:00Z">
        <w:r w:rsidRPr="00F5484B" w:rsidDel="007F2C2F">
          <w:rPr>
            <w:szCs w:val="24"/>
          </w:rPr>
          <w:delText xml:space="preserve">. </w:delText>
        </w:r>
      </w:del>
      <w:del w:id="189" w:author="Author" w:date="2021-01-20T15:49:00Z">
        <w:r w:rsidRPr="00F5484B" w:rsidDel="005439C0">
          <w:rPr>
            <w:szCs w:val="24"/>
          </w:rPr>
          <w:delText>P</w:delText>
        </w:r>
      </w:del>
      <w:del w:id="190" w:author="Author" w:date="2021-01-20T18:40:00Z">
        <w:r w:rsidRPr="00F5484B" w:rsidDel="007F2C2F">
          <w:rPr>
            <w:szCs w:val="24"/>
          </w:rPr>
          <w:delText xml:space="preserve">ublic policies were oriented towards </w:delText>
        </w:r>
      </w:del>
      <w:del w:id="191" w:author="Author" w:date="2021-01-20T15:50:00Z">
        <w:r w:rsidRPr="00F5484B" w:rsidDel="005439C0">
          <w:rPr>
            <w:szCs w:val="24"/>
          </w:rPr>
          <w:delText>man, towards the</w:delText>
        </w:r>
      </w:del>
      <w:del w:id="192" w:author="Author" w:date="2021-01-20T18:40:00Z">
        <w:r w:rsidRPr="00F5484B" w:rsidDel="007F2C2F">
          <w:rPr>
            <w:szCs w:val="24"/>
          </w:rPr>
          <w:delText xml:space="preserve"> health</w:delText>
        </w:r>
      </w:del>
      <w:del w:id="193" w:author="Author" w:date="2021-01-20T15:50:00Z">
        <w:r w:rsidRPr="00F5484B" w:rsidDel="005439C0">
          <w:rPr>
            <w:szCs w:val="24"/>
          </w:rPr>
          <w:delText xml:space="preserve"> of the individual. T</w:delText>
        </w:r>
      </w:del>
      <w:del w:id="194" w:author="Author" w:date="2021-01-20T18:40:00Z">
        <w:r w:rsidRPr="00F5484B" w:rsidDel="007F2C2F">
          <w:rPr>
            <w:szCs w:val="24"/>
          </w:rPr>
          <w:delText>he economic consequences have exceeded all expectations</w:delText>
        </w:r>
      </w:del>
      <w:r w:rsidRPr="00F5484B">
        <w:rPr>
          <w:szCs w:val="24"/>
        </w:rPr>
        <w:t xml:space="preserve">. </w:t>
      </w:r>
      <w:del w:id="195" w:author="Author" w:date="2021-01-20T15:51:00Z">
        <w:r w:rsidRPr="00F5484B" w:rsidDel="005439C0">
          <w:rPr>
            <w:szCs w:val="24"/>
          </w:rPr>
          <w:delText xml:space="preserve">The </w:delText>
        </w:r>
      </w:del>
      <w:ins w:id="196" w:author="Author" w:date="2021-01-20T15:51:00Z">
        <w:r w:rsidR="005439C0">
          <w:rPr>
            <w:szCs w:val="24"/>
          </w:rPr>
          <w:t>I</w:t>
        </w:r>
      </w:ins>
      <w:del w:id="197" w:author="Author" w:date="2021-01-20T15:51:00Z">
        <w:r w:rsidRPr="00F5484B" w:rsidDel="005439C0">
          <w:rPr>
            <w:szCs w:val="24"/>
          </w:rPr>
          <w:delText>i</w:delText>
        </w:r>
      </w:del>
      <w:r w:rsidRPr="00F5484B">
        <w:rPr>
          <w:szCs w:val="24"/>
        </w:rPr>
        <w:t xml:space="preserve">solation </w:t>
      </w:r>
      <w:del w:id="198" w:author="Author" w:date="2021-01-20T15:51:00Z">
        <w:r w:rsidRPr="00F5484B" w:rsidDel="005439C0">
          <w:rPr>
            <w:szCs w:val="24"/>
          </w:rPr>
          <w:delText xml:space="preserve">of the population </w:delText>
        </w:r>
      </w:del>
      <w:r w:rsidRPr="00F5484B">
        <w:rPr>
          <w:szCs w:val="24"/>
        </w:rPr>
        <w:t xml:space="preserve">has destroyed </w:t>
      </w:r>
      <w:del w:id="199" w:author="Author" w:date="2021-01-27T14:12:00Z">
        <w:r w:rsidRPr="00F5484B" w:rsidDel="00044185">
          <w:rPr>
            <w:szCs w:val="24"/>
          </w:rPr>
          <w:delText xml:space="preserve">the </w:delText>
        </w:r>
      </w:del>
      <w:r w:rsidRPr="00F5484B">
        <w:rPr>
          <w:szCs w:val="24"/>
        </w:rPr>
        <w:t>relationship</w:t>
      </w:r>
      <w:ins w:id="200" w:author="Author" w:date="2021-01-20T15:51:00Z">
        <w:r w:rsidR="005439C0">
          <w:rPr>
            <w:szCs w:val="24"/>
          </w:rPr>
          <w:t>s</w:t>
        </w:r>
      </w:ins>
      <w:ins w:id="201" w:author="Author" w:date="2021-01-20T15:52:00Z">
        <w:r w:rsidR="00B52F95">
          <w:rPr>
            <w:szCs w:val="24"/>
          </w:rPr>
          <w:t xml:space="preserve"> between</w:t>
        </w:r>
      </w:ins>
      <w:r w:rsidRPr="00F5484B">
        <w:rPr>
          <w:szCs w:val="24"/>
        </w:rPr>
        <w:t xml:space="preserve"> </w:t>
      </w:r>
      <w:del w:id="202" w:author="Author" w:date="2021-01-20T15:51:00Z">
        <w:r w:rsidRPr="00F5484B" w:rsidDel="005439C0">
          <w:rPr>
            <w:szCs w:val="24"/>
          </w:rPr>
          <w:delText xml:space="preserve">between </w:delText>
        </w:r>
      </w:del>
      <w:r w:rsidRPr="00F5484B">
        <w:rPr>
          <w:szCs w:val="24"/>
        </w:rPr>
        <w:t>employee</w:t>
      </w:r>
      <w:ins w:id="203" w:author="Author" w:date="2021-01-20T15:51:00Z">
        <w:r w:rsidR="005439C0">
          <w:rPr>
            <w:szCs w:val="24"/>
          </w:rPr>
          <w:t>s</w:t>
        </w:r>
      </w:ins>
      <w:r w:rsidRPr="00F5484B">
        <w:rPr>
          <w:szCs w:val="24"/>
        </w:rPr>
        <w:t xml:space="preserve"> and employer</w:t>
      </w:r>
      <w:ins w:id="204" w:author="Author" w:date="2021-01-20T15:51:00Z">
        <w:r w:rsidR="005439C0">
          <w:rPr>
            <w:szCs w:val="24"/>
          </w:rPr>
          <w:t>s and</w:t>
        </w:r>
      </w:ins>
      <w:del w:id="205" w:author="Author" w:date="2021-01-20T15:51:00Z">
        <w:r w:rsidRPr="00F5484B" w:rsidDel="005439C0">
          <w:rPr>
            <w:szCs w:val="24"/>
          </w:rPr>
          <w:delText>,</w:delText>
        </w:r>
      </w:del>
      <w:r w:rsidRPr="00F5484B">
        <w:rPr>
          <w:szCs w:val="24"/>
        </w:rPr>
        <w:t xml:space="preserve"> between producer</w:t>
      </w:r>
      <w:ins w:id="206" w:author="Author" w:date="2021-01-20T15:51:00Z">
        <w:r w:rsidR="005439C0">
          <w:rPr>
            <w:szCs w:val="24"/>
          </w:rPr>
          <w:t>s</w:t>
        </w:r>
      </w:ins>
      <w:r w:rsidRPr="00F5484B">
        <w:rPr>
          <w:szCs w:val="24"/>
        </w:rPr>
        <w:t xml:space="preserve"> and customer</w:t>
      </w:r>
      <w:ins w:id="207" w:author="Author" w:date="2021-01-20T15:51:00Z">
        <w:r w:rsidR="005439C0">
          <w:rPr>
            <w:szCs w:val="24"/>
          </w:rPr>
          <w:t>s</w:t>
        </w:r>
      </w:ins>
      <w:del w:id="208" w:author="Author" w:date="2021-01-20T18:03:00Z">
        <w:r w:rsidRPr="00F5484B" w:rsidDel="001D4BBD">
          <w:rPr>
            <w:szCs w:val="24"/>
          </w:rPr>
          <w:delText>,</w:delText>
        </w:r>
      </w:del>
      <w:r w:rsidRPr="00F5484B">
        <w:rPr>
          <w:szCs w:val="24"/>
        </w:rPr>
        <w:t xml:space="preserve"> both </w:t>
      </w:r>
      <w:commentRangeStart w:id="209"/>
      <w:del w:id="210" w:author="Author" w:date="2021-01-20T15:51:00Z">
        <w:r w:rsidRPr="00F5484B" w:rsidDel="005439C0">
          <w:rPr>
            <w:szCs w:val="24"/>
          </w:rPr>
          <w:delText xml:space="preserve">nationally </w:delText>
        </w:r>
      </w:del>
      <w:ins w:id="211" w:author="Author" w:date="2021-01-20T15:51:00Z">
        <w:r w:rsidR="005439C0">
          <w:rPr>
            <w:szCs w:val="24"/>
          </w:rPr>
          <w:t>within and across nations</w:t>
        </w:r>
      </w:ins>
      <w:commentRangeEnd w:id="173"/>
      <w:ins w:id="212" w:author="Author" w:date="2021-01-25T20:25:00Z">
        <w:r w:rsidR="00623F78">
          <w:rPr>
            <w:rStyle w:val="CommentReference"/>
          </w:rPr>
          <w:commentReference w:id="173"/>
        </w:r>
      </w:ins>
      <w:del w:id="213" w:author="Author" w:date="2021-01-20T15:51:00Z">
        <w:r w:rsidRPr="00F5484B" w:rsidDel="005439C0">
          <w:rPr>
            <w:szCs w:val="24"/>
          </w:rPr>
          <w:delText>and internationally</w:delText>
        </w:r>
      </w:del>
      <w:r w:rsidRPr="00F5484B">
        <w:rPr>
          <w:szCs w:val="24"/>
        </w:rPr>
        <w:t xml:space="preserve">. </w:t>
      </w:r>
      <w:commentRangeEnd w:id="209"/>
      <w:r w:rsidR="005439C0">
        <w:rPr>
          <w:rStyle w:val="CommentReference"/>
        </w:rPr>
        <w:commentReference w:id="209"/>
      </w:r>
      <w:del w:id="214" w:author="Author" w:date="2021-01-20T15:52:00Z">
        <w:r w:rsidRPr="00F5484B" w:rsidDel="00B52F95">
          <w:rPr>
            <w:szCs w:val="24"/>
          </w:rPr>
          <w:delText>Thus, e</w:delText>
        </w:r>
      </w:del>
      <w:ins w:id="215" w:author="Author" w:date="2021-01-20T15:52:00Z">
        <w:r w:rsidR="00B52F95">
          <w:rPr>
            <w:szCs w:val="24"/>
          </w:rPr>
          <w:t>E</w:t>
        </w:r>
      </w:ins>
      <w:r w:rsidRPr="00F5484B">
        <w:rPr>
          <w:szCs w:val="24"/>
        </w:rPr>
        <w:t xml:space="preserve">conomic structures and relations </w:t>
      </w:r>
      <w:del w:id="216" w:author="Author" w:date="2021-01-20T15:52:00Z">
        <w:r w:rsidRPr="00F5484B" w:rsidDel="00B52F95">
          <w:rPr>
            <w:szCs w:val="24"/>
          </w:rPr>
          <w:delText xml:space="preserve">were </w:delText>
        </w:r>
      </w:del>
      <w:ins w:id="217" w:author="Author" w:date="2021-01-20T15:52:00Z">
        <w:r w:rsidR="00B52F95">
          <w:rPr>
            <w:szCs w:val="24"/>
          </w:rPr>
          <w:t xml:space="preserve">have </w:t>
        </w:r>
        <w:proofErr w:type="gramStart"/>
        <w:r w:rsidR="00B52F95">
          <w:rPr>
            <w:szCs w:val="24"/>
          </w:rPr>
          <w:t>been</w:t>
        </w:r>
        <w:r w:rsidR="00B52F95" w:rsidRPr="00F5484B">
          <w:rPr>
            <w:szCs w:val="24"/>
          </w:rPr>
          <w:t xml:space="preserve"> </w:t>
        </w:r>
      </w:ins>
      <w:r w:rsidRPr="00F5484B">
        <w:rPr>
          <w:szCs w:val="24"/>
        </w:rPr>
        <w:t>severely affected</w:t>
      </w:r>
      <w:proofErr w:type="gramEnd"/>
      <w:ins w:id="218" w:author="Author" w:date="2021-01-20T15:52:00Z">
        <w:r w:rsidR="00B52F95">
          <w:rPr>
            <w:szCs w:val="24"/>
          </w:rPr>
          <w:t xml:space="preserve"> as a result</w:t>
        </w:r>
      </w:ins>
      <w:r w:rsidRPr="00F5484B">
        <w:rPr>
          <w:szCs w:val="24"/>
        </w:rPr>
        <w:t xml:space="preserve">. </w:t>
      </w:r>
      <w:del w:id="219" w:author="Author" w:date="2021-01-20T15:53:00Z">
        <w:r w:rsidRPr="00F5484B" w:rsidDel="00B52F95">
          <w:rPr>
            <w:szCs w:val="24"/>
          </w:rPr>
          <w:delText>The b</w:delText>
        </w:r>
      </w:del>
      <w:ins w:id="220" w:author="Author" w:date="2021-01-20T15:53:00Z">
        <w:r w:rsidR="00B52F95">
          <w:rPr>
            <w:szCs w:val="24"/>
          </w:rPr>
          <w:t>B</w:t>
        </w:r>
      </w:ins>
      <w:r w:rsidRPr="00F5484B">
        <w:rPr>
          <w:szCs w:val="24"/>
        </w:rPr>
        <w:t>orders have</w:t>
      </w:r>
      <w:ins w:id="221" w:author="Author" w:date="2021-01-20T18:42:00Z">
        <w:r w:rsidR="007F2C2F">
          <w:rPr>
            <w:szCs w:val="24"/>
          </w:rPr>
          <w:t xml:space="preserve"> also</w:t>
        </w:r>
      </w:ins>
      <w:r w:rsidRPr="00F5484B">
        <w:rPr>
          <w:szCs w:val="24"/>
        </w:rPr>
        <w:t xml:space="preserve"> </w:t>
      </w:r>
      <w:proofErr w:type="gramStart"/>
      <w:r w:rsidRPr="00F5484B">
        <w:rPr>
          <w:szCs w:val="24"/>
        </w:rPr>
        <w:t>been closed</w:t>
      </w:r>
      <w:proofErr w:type="gramEnd"/>
      <w:r w:rsidRPr="00F5484B">
        <w:rPr>
          <w:szCs w:val="24"/>
        </w:rPr>
        <w:t xml:space="preserve">, which has affected the global economy. </w:t>
      </w:r>
      <w:commentRangeStart w:id="222"/>
      <w:del w:id="223" w:author="Author" w:date="2021-01-20T18:41:00Z">
        <w:r w:rsidRPr="00F5484B" w:rsidDel="007F2C2F">
          <w:rPr>
            <w:szCs w:val="24"/>
          </w:rPr>
          <w:delText>Th</w:delText>
        </w:r>
      </w:del>
      <w:del w:id="224" w:author="Author" w:date="2021-01-20T15:53:00Z">
        <w:r w:rsidRPr="00F5484B" w:rsidDel="00B52F95">
          <w:rPr>
            <w:szCs w:val="24"/>
          </w:rPr>
          <w:delText>is</w:delText>
        </w:r>
      </w:del>
      <w:del w:id="225" w:author="Author" w:date="2021-01-20T18:41:00Z">
        <w:r w:rsidRPr="00F5484B" w:rsidDel="007F2C2F">
          <w:rPr>
            <w:szCs w:val="24"/>
          </w:rPr>
          <w:delText xml:space="preserve"> pandemic has highlighted the importance of </w:delText>
        </w:r>
      </w:del>
      <w:del w:id="226" w:author="Author" w:date="2021-01-20T15:53:00Z">
        <w:r w:rsidRPr="00F5484B" w:rsidDel="00B52F95">
          <w:rPr>
            <w:szCs w:val="24"/>
          </w:rPr>
          <w:delText xml:space="preserve">being </w:delText>
        </w:r>
      </w:del>
      <w:del w:id="227" w:author="Author" w:date="2021-01-20T18:41:00Z">
        <w:r w:rsidRPr="00F5484B" w:rsidDel="007F2C2F">
          <w:rPr>
            <w:szCs w:val="24"/>
          </w:rPr>
          <w:delText>prepar</w:delText>
        </w:r>
      </w:del>
      <w:del w:id="228" w:author="Author" w:date="2021-01-20T15:53:00Z">
        <w:r w:rsidRPr="00F5484B" w:rsidDel="00B52F95">
          <w:rPr>
            <w:szCs w:val="24"/>
          </w:rPr>
          <w:delText>ed</w:delText>
        </w:r>
      </w:del>
      <w:del w:id="229" w:author="Author" w:date="2021-01-20T18:41:00Z">
        <w:r w:rsidRPr="00F5484B" w:rsidDel="007F2C2F">
          <w:rPr>
            <w:szCs w:val="24"/>
          </w:rPr>
          <w:delText xml:space="preserve"> for any crisis that may arise [10].  </w:delText>
        </w:r>
      </w:del>
    </w:p>
    <w:p w14:paraId="4AA3AEB6" w14:textId="22BEE5E8" w:rsidR="00857FDE" w:rsidRPr="00F5484B" w:rsidRDefault="0090490D" w:rsidP="008D1DD0">
      <w:pPr>
        <w:spacing w:line="480" w:lineRule="auto"/>
        <w:ind w:left="1" w:firstLine="708"/>
        <w:rPr>
          <w:szCs w:val="24"/>
        </w:rPr>
      </w:pPr>
      <w:r w:rsidRPr="00F5484B">
        <w:rPr>
          <w:szCs w:val="24"/>
        </w:rPr>
        <w:t>The COVID-19 pandemic</w:t>
      </w:r>
      <w:ins w:id="230" w:author="Author" w:date="2021-01-20T18:42:00Z">
        <w:r w:rsidR="007F2C2F">
          <w:rPr>
            <w:szCs w:val="24"/>
          </w:rPr>
          <w:t>’s</w:t>
        </w:r>
      </w:ins>
      <w:r w:rsidRPr="00F5484B">
        <w:rPr>
          <w:szCs w:val="24"/>
        </w:rPr>
        <w:t xml:space="preserve"> </w:t>
      </w:r>
      <w:ins w:id="231" w:author="Author" w:date="2021-01-20T18:43:00Z">
        <w:r w:rsidR="007F2C2F">
          <w:rPr>
            <w:szCs w:val="24"/>
          </w:rPr>
          <w:t xml:space="preserve">precise </w:t>
        </w:r>
      </w:ins>
      <w:del w:id="232" w:author="Author" w:date="2021-01-20T15:53:00Z">
        <w:r w:rsidRPr="00F5484B" w:rsidDel="00B52F95">
          <w:rPr>
            <w:szCs w:val="24"/>
          </w:rPr>
          <w:delText xml:space="preserve">that </w:delText>
        </w:r>
      </w:del>
      <w:del w:id="233" w:author="Author" w:date="2021-01-20T18:42:00Z">
        <w:r w:rsidRPr="00F5484B" w:rsidDel="007F2C2F">
          <w:rPr>
            <w:szCs w:val="24"/>
          </w:rPr>
          <w:delText>generate</w:delText>
        </w:r>
      </w:del>
      <w:del w:id="234" w:author="Author" w:date="2021-01-20T15:53:00Z">
        <w:r w:rsidRPr="00F5484B" w:rsidDel="00B52F95">
          <w:rPr>
            <w:szCs w:val="24"/>
          </w:rPr>
          <w:delText>s</w:delText>
        </w:r>
      </w:del>
      <w:del w:id="235" w:author="Author" w:date="2021-01-20T18:42:00Z">
        <w:r w:rsidRPr="00F5484B" w:rsidDel="007F2C2F">
          <w:rPr>
            <w:szCs w:val="24"/>
          </w:rPr>
          <w:delText xml:space="preserve"> </w:delText>
        </w:r>
      </w:del>
      <w:r w:rsidRPr="00F5484B">
        <w:rPr>
          <w:szCs w:val="24"/>
        </w:rPr>
        <w:t xml:space="preserve">economic effects </w:t>
      </w:r>
      <w:ins w:id="236" w:author="Author" w:date="2021-01-20T15:53:00Z">
        <w:r w:rsidR="00B52F95">
          <w:rPr>
            <w:szCs w:val="24"/>
          </w:rPr>
          <w:t xml:space="preserve">are </w:t>
        </w:r>
      </w:ins>
      <w:r w:rsidRPr="00F5484B">
        <w:rPr>
          <w:szCs w:val="24"/>
        </w:rPr>
        <w:t xml:space="preserve">difficult to assess </w:t>
      </w:r>
      <w:commentRangeStart w:id="237"/>
      <w:del w:id="238" w:author="Author" w:date="2021-01-20T15:54:00Z">
        <w:r w:rsidRPr="00F5484B" w:rsidDel="00B52F95">
          <w:rPr>
            <w:szCs w:val="24"/>
          </w:rPr>
          <w:delText>for now</w:delText>
        </w:r>
      </w:del>
      <w:ins w:id="239" w:author="Author" w:date="2021-01-20T15:54:00Z">
        <w:r w:rsidR="00B52F95">
          <w:rPr>
            <w:szCs w:val="24"/>
          </w:rPr>
          <w:t>at present</w:t>
        </w:r>
        <w:commentRangeEnd w:id="237"/>
        <w:r w:rsidR="00B52F95">
          <w:rPr>
            <w:rStyle w:val="CommentReference"/>
          </w:rPr>
          <w:commentReference w:id="237"/>
        </w:r>
        <w:r w:rsidR="00B52F95">
          <w:rPr>
            <w:szCs w:val="24"/>
          </w:rPr>
          <w:t>. However, it</w:t>
        </w:r>
      </w:ins>
      <w:del w:id="240" w:author="Author" w:date="2021-01-20T15:54:00Z">
        <w:r w:rsidRPr="00F5484B" w:rsidDel="00B52F95">
          <w:rPr>
            <w:szCs w:val="24"/>
          </w:rPr>
          <w:delText>,</w:delText>
        </w:r>
      </w:del>
      <w:r w:rsidRPr="00F5484B">
        <w:rPr>
          <w:szCs w:val="24"/>
        </w:rPr>
        <w:t xml:space="preserve"> is also a psychological pandemic</w:t>
      </w:r>
      <w:ins w:id="241" w:author="Author" w:date="2021-01-20T18:43:00Z">
        <w:r w:rsidR="007F2C2F">
          <w:rPr>
            <w:szCs w:val="24"/>
          </w:rPr>
          <w:t xml:space="preserve"> and, thus, has</w:t>
        </w:r>
      </w:ins>
      <w:del w:id="242" w:author="Author" w:date="2021-01-20T18:43:00Z">
        <w:r w:rsidRPr="00F5484B" w:rsidDel="007F2C2F">
          <w:rPr>
            <w:szCs w:val="24"/>
          </w:rPr>
          <w:delText>,</w:delText>
        </w:r>
      </w:del>
      <w:r w:rsidRPr="00F5484B">
        <w:rPr>
          <w:szCs w:val="24"/>
        </w:rPr>
        <w:t xml:space="preserve"> </w:t>
      </w:r>
      <w:del w:id="243" w:author="Author" w:date="2021-01-20T18:42:00Z">
        <w:r w:rsidRPr="00F5484B" w:rsidDel="007F2C2F">
          <w:rPr>
            <w:szCs w:val="24"/>
          </w:rPr>
          <w:delText xml:space="preserve">which </w:delText>
        </w:r>
      </w:del>
      <w:del w:id="244" w:author="Author" w:date="2021-01-20T15:54:00Z">
        <w:r w:rsidRPr="00F5484B" w:rsidDel="00B52F95">
          <w:rPr>
            <w:szCs w:val="24"/>
          </w:rPr>
          <w:lastRenderedPageBreak/>
          <w:delText xml:space="preserve">brings </w:delText>
        </w:r>
      </w:del>
      <w:r w:rsidRPr="00F5484B">
        <w:rPr>
          <w:szCs w:val="24"/>
        </w:rPr>
        <w:t>disrupt</w:t>
      </w:r>
      <w:ins w:id="245" w:author="Author" w:date="2021-01-20T18:43:00Z">
        <w:r w:rsidR="007F2C2F">
          <w:rPr>
            <w:szCs w:val="24"/>
          </w:rPr>
          <w:t>ed</w:t>
        </w:r>
      </w:ins>
      <w:del w:id="246" w:author="Author" w:date="2021-01-20T15:54:00Z">
        <w:r w:rsidRPr="00F5484B" w:rsidDel="00B52F95">
          <w:rPr>
            <w:szCs w:val="24"/>
          </w:rPr>
          <w:delText>ions</w:delText>
        </w:r>
      </w:del>
      <w:r w:rsidRPr="00F5484B">
        <w:rPr>
          <w:szCs w:val="24"/>
        </w:rPr>
        <w:t xml:space="preserve"> </w:t>
      </w:r>
      <w:del w:id="247" w:author="Author" w:date="2021-01-20T15:54:00Z">
        <w:r w:rsidRPr="00F5484B" w:rsidDel="00B52F95">
          <w:rPr>
            <w:szCs w:val="24"/>
          </w:rPr>
          <w:delText xml:space="preserve">in </w:delText>
        </w:r>
      </w:del>
      <w:r w:rsidRPr="00F5484B">
        <w:rPr>
          <w:szCs w:val="24"/>
        </w:rPr>
        <w:t>human behavior</w:t>
      </w:r>
      <w:del w:id="248" w:author="Author" w:date="2021-01-20T15:54:00Z">
        <w:r w:rsidRPr="00F5484B" w:rsidDel="00B52F95">
          <w:rPr>
            <w:szCs w:val="24"/>
          </w:rPr>
          <w:delText>,</w:delText>
        </w:r>
      </w:del>
      <w:r w:rsidRPr="00F5484B">
        <w:rPr>
          <w:szCs w:val="24"/>
        </w:rPr>
        <w:t xml:space="preserve"> and </w:t>
      </w:r>
      <w:del w:id="249" w:author="Author" w:date="2021-01-20T15:54:00Z">
        <w:r w:rsidRPr="00F5484B" w:rsidDel="00B52F95">
          <w:rPr>
            <w:szCs w:val="24"/>
          </w:rPr>
          <w:delText xml:space="preserve">which </w:delText>
        </w:r>
      </w:del>
      <w:del w:id="250" w:author="Author" w:date="2021-01-20T18:04:00Z">
        <w:r w:rsidRPr="00F5484B" w:rsidDel="001D4BBD">
          <w:rPr>
            <w:szCs w:val="24"/>
          </w:rPr>
          <w:delText>influences</w:delText>
        </w:r>
      </w:del>
      <w:ins w:id="251" w:author="Author" w:date="2021-01-20T18:04:00Z">
        <w:r w:rsidR="001D4BBD">
          <w:rPr>
            <w:szCs w:val="24"/>
          </w:rPr>
          <w:t>impact</w:t>
        </w:r>
      </w:ins>
      <w:ins w:id="252" w:author="Author" w:date="2021-01-20T18:43:00Z">
        <w:r w:rsidR="007F2C2F">
          <w:rPr>
            <w:szCs w:val="24"/>
          </w:rPr>
          <w:t>ed</w:t>
        </w:r>
      </w:ins>
      <w:r w:rsidRPr="00F5484B">
        <w:rPr>
          <w:szCs w:val="24"/>
        </w:rPr>
        <w:t xml:space="preserve"> the functio</w:t>
      </w:r>
      <w:ins w:id="253" w:author="Author" w:date="2021-01-20T18:04:00Z">
        <w:r w:rsidR="001D4BBD">
          <w:rPr>
            <w:szCs w:val="24"/>
          </w:rPr>
          <w:t>nality</w:t>
        </w:r>
      </w:ins>
      <w:del w:id="254" w:author="Author" w:date="2021-01-20T18:04:00Z">
        <w:r w:rsidRPr="00F5484B" w:rsidDel="001D4BBD">
          <w:rPr>
            <w:szCs w:val="24"/>
          </w:rPr>
          <w:delText>ning</w:delText>
        </w:r>
      </w:del>
      <w:r w:rsidRPr="00F5484B">
        <w:rPr>
          <w:szCs w:val="24"/>
        </w:rPr>
        <w:t xml:space="preserve"> of all markets</w:t>
      </w:r>
      <w:ins w:id="255" w:author="Author" w:date="2021-01-20T15:54:00Z">
        <w:r w:rsidR="00B52F95">
          <w:rPr>
            <w:szCs w:val="24"/>
          </w:rPr>
          <w:t>, including</w:t>
        </w:r>
      </w:ins>
      <w:del w:id="256" w:author="Author" w:date="2021-01-20T15:54:00Z">
        <w:r w:rsidRPr="00F5484B" w:rsidDel="00B52F95">
          <w:rPr>
            <w:szCs w:val="24"/>
          </w:rPr>
          <w:delText>:</w:delText>
        </w:r>
      </w:del>
      <w:r w:rsidRPr="00F5484B">
        <w:rPr>
          <w:szCs w:val="24"/>
        </w:rPr>
        <w:t xml:space="preserve"> goods, capital, </w:t>
      </w:r>
      <w:del w:id="257" w:author="Author" w:date="2021-01-20T15:54:00Z">
        <w:r w:rsidRPr="00F5484B" w:rsidDel="00B52F95">
          <w:rPr>
            <w:szCs w:val="24"/>
          </w:rPr>
          <w:delText xml:space="preserve">and </w:delText>
        </w:r>
      </w:del>
      <w:r w:rsidRPr="00F5484B">
        <w:rPr>
          <w:szCs w:val="24"/>
        </w:rPr>
        <w:t xml:space="preserve">services, monetary, </w:t>
      </w:r>
      <w:ins w:id="258" w:author="Author" w:date="2021-01-20T15:54:00Z">
        <w:r w:rsidR="00B52F95">
          <w:rPr>
            <w:szCs w:val="24"/>
          </w:rPr>
          <w:t xml:space="preserve">and </w:t>
        </w:r>
      </w:ins>
      <w:r w:rsidRPr="00F5484B">
        <w:rPr>
          <w:szCs w:val="24"/>
        </w:rPr>
        <w:t>financial</w:t>
      </w:r>
      <w:ins w:id="259" w:author="Author" w:date="2021-01-20T15:54:00Z">
        <w:r w:rsidR="00B52F95">
          <w:rPr>
            <w:szCs w:val="24"/>
          </w:rPr>
          <w:t xml:space="preserve"> markets</w:t>
        </w:r>
      </w:ins>
      <w:r w:rsidRPr="00F5484B">
        <w:rPr>
          <w:szCs w:val="24"/>
        </w:rPr>
        <w:t xml:space="preserve">. </w:t>
      </w:r>
      <w:commentRangeEnd w:id="222"/>
      <w:r w:rsidR="00623F78">
        <w:rPr>
          <w:rStyle w:val="CommentReference"/>
        </w:rPr>
        <w:commentReference w:id="222"/>
      </w:r>
    </w:p>
    <w:p w14:paraId="04724939" w14:textId="7D3D30FE" w:rsidR="00857FDE" w:rsidRPr="00F5484B" w:rsidRDefault="0090490D" w:rsidP="008D1DD0">
      <w:pPr>
        <w:spacing w:line="480" w:lineRule="auto"/>
        <w:ind w:left="1" w:firstLine="708"/>
        <w:rPr>
          <w:szCs w:val="24"/>
        </w:rPr>
      </w:pPr>
      <w:commentRangeStart w:id="260"/>
      <w:del w:id="261" w:author="Author" w:date="2021-01-20T15:55:00Z">
        <w:r w:rsidRPr="00F5484B" w:rsidDel="00B52F95">
          <w:rPr>
            <w:szCs w:val="24"/>
          </w:rPr>
          <w:delText xml:space="preserve">There are </w:delText>
        </w:r>
      </w:del>
      <w:ins w:id="262" w:author="Author" w:date="2021-01-20T15:55:00Z">
        <w:r w:rsidR="00B52F95">
          <w:rPr>
            <w:szCs w:val="24"/>
          </w:rPr>
          <w:t>The</w:t>
        </w:r>
        <w:r w:rsidR="00B52F95" w:rsidRPr="00E47582">
          <w:rPr>
            <w:szCs w:val="24"/>
          </w:rPr>
          <w:t xml:space="preserve"> </w:t>
        </w:r>
        <w:commentRangeStart w:id="263"/>
        <w:r w:rsidR="00B52F95" w:rsidRPr="00E47582">
          <w:rPr>
            <w:szCs w:val="24"/>
          </w:rPr>
          <w:t>pandemic</w:t>
        </w:r>
        <w:commentRangeEnd w:id="263"/>
        <w:r w:rsidR="00B52F95">
          <w:rPr>
            <w:rStyle w:val="CommentReference"/>
          </w:rPr>
          <w:commentReference w:id="263"/>
        </w:r>
        <w:r w:rsidR="00B52F95">
          <w:rPr>
            <w:szCs w:val="24"/>
          </w:rPr>
          <w:t xml:space="preserve"> has</w:t>
        </w:r>
        <w:r w:rsidR="00B52F95" w:rsidRPr="00F5484B">
          <w:rPr>
            <w:szCs w:val="24"/>
          </w:rPr>
          <w:t xml:space="preserve"> </w:t>
        </w:r>
      </w:ins>
      <w:r w:rsidRPr="00F5484B">
        <w:rPr>
          <w:szCs w:val="24"/>
        </w:rPr>
        <w:t xml:space="preserve">also </w:t>
      </w:r>
      <w:ins w:id="264" w:author="Author" w:date="2021-01-20T15:55:00Z">
        <w:r w:rsidR="00B52F95">
          <w:rPr>
            <w:szCs w:val="24"/>
          </w:rPr>
          <w:t xml:space="preserve">had </w:t>
        </w:r>
      </w:ins>
      <w:r w:rsidRPr="00F5484B">
        <w:rPr>
          <w:szCs w:val="24"/>
        </w:rPr>
        <w:t>some positive effects</w:t>
      </w:r>
      <w:ins w:id="265" w:author="Author" w:date="2021-01-20T15:55:00Z">
        <w:r w:rsidR="00B52F95">
          <w:rPr>
            <w:szCs w:val="24"/>
          </w:rPr>
          <w:t>.</w:t>
        </w:r>
      </w:ins>
      <w:r w:rsidRPr="00F5484B">
        <w:rPr>
          <w:szCs w:val="24"/>
        </w:rPr>
        <w:t xml:space="preserve"> </w:t>
      </w:r>
      <w:ins w:id="266" w:author="Author" w:date="2021-01-20T15:56:00Z">
        <w:r w:rsidR="00B52F95">
          <w:rPr>
            <w:szCs w:val="24"/>
          </w:rPr>
          <w:t xml:space="preserve">For example, </w:t>
        </w:r>
      </w:ins>
      <w:del w:id="267" w:author="Author" w:date="2021-01-20T15:55:00Z">
        <w:r w:rsidRPr="00F5484B" w:rsidDel="00B52F95">
          <w:rPr>
            <w:szCs w:val="24"/>
          </w:rPr>
          <w:delText xml:space="preserve">of the pandemic: </w:delText>
        </w:r>
      </w:del>
      <w:r w:rsidRPr="00F5484B">
        <w:rPr>
          <w:szCs w:val="24"/>
        </w:rPr>
        <w:t xml:space="preserve">the digitalization of government </w:t>
      </w:r>
      <w:del w:id="268" w:author="Author" w:date="2021-01-20T15:56:00Z">
        <w:r w:rsidRPr="00F5484B" w:rsidDel="00B52F95">
          <w:rPr>
            <w:szCs w:val="24"/>
          </w:rPr>
          <w:delText>but also of the whole</w:delText>
        </w:r>
      </w:del>
      <w:ins w:id="269" w:author="Author" w:date="2021-01-20T15:56:00Z">
        <w:r w:rsidR="00B52F95">
          <w:rPr>
            <w:szCs w:val="24"/>
          </w:rPr>
          <w:t>and</w:t>
        </w:r>
      </w:ins>
      <w:r w:rsidRPr="00F5484B">
        <w:rPr>
          <w:szCs w:val="24"/>
        </w:rPr>
        <w:t xml:space="preserve"> social life </w:t>
      </w:r>
      <w:del w:id="270" w:author="Author" w:date="2021-01-20T15:56:00Z">
        <w:r w:rsidRPr="00F5484B" w:rsidDel="00B52F95">
          <w:rPr>
            <w:szCs w:val="24"/>
          </w:rPr>
          <w:delText xml:space="preserve">is </w:delText>
        </w:r>
      </w:del>
      <w:ins w:id="271" w:author="Author" w:date="2021-01-20T15:56:00Z">
        <w:r w:rsidR="00B52F95">
          <w:rPr>
            <w:szCs w:val="24"/>
          </w:rPr>
          <w:t>in general has been</w:t>
        </w:r>
        <w:r w:rsidR="00B52F95" w:rsidRPr="00F5484B">
          <w:rPr>
            <w:szCs w:val="24"/>
          </w:rPr>
          <w:t xml:space="preserve"> </w:t>
        </w:r>
      </w:ins>
      <w:r w:rsidRPr="00F5484B">
        <w:rPr>
          <w:szCs w:val="24"/>
        </w:rPr>
        <w:t xml:space="preserve">accelerated, </w:t>
      </w:r>
      <w:del w:id="272" w:author="Author" w:date="2021-01-27T14:36:00Z">
        <w:r w:rsidRPr="00F5484B" w:rsidDel="008D1DD0">
          <w:rPr>
            <w:szCs w:val="24"/>
          </w:rPr>
          <w:delText>d</w:delText>
        </w:r>
      </w:del>
      <w:ins w:id="273" w:author="Author" w:date="2021-01-27T14:36:00Z">
        <w:r w:rsidR="008D1DD0">
          <w:rPr>
            <w:szCs w:val="24"/>
          </w:rPr>
          <w:t>the spread of d</w:t>
        </w:r>
      </w:ins>
      <w:r w:rsidRPr="00F5484B">
        <w:rPr>
          <w:szCs w:val="24"/>
        </w:rPr>
        <w:t xml:space="preserve">istance education </w:t>
      </w:r>
      <w:del w:id="274" w:author="Author" w:date="2021-01-20T15:56:00Z">
        <w:r w:rsidRPr="00F5484B" w:rsidDel="00B52F95">
          <w:rPr>
            <w:szCs w:val="24"/>
          </w:rPr>
          <w:delText xml:space="preserve">is </w:delText>
        </w:r>
      </w:del>
      <w:ins w:id="275" w:author="Author" w:date="2021-01-20T15:56:00Z">
        <w:r w:rsidR="00B52F95">
          <w:rPr>
            <w:szCs w:val="24"/>
          </w:rPr>
          <w:t>has been</w:t>
        </w:r>
        <w:r w:rsidR="00B52F95" w:rsidRPr="00F5484B">
          <w:rPr>
            <w:szCs w:val="24"/>
          </w:rPr>
          <w:t xml:space="preserve"> </w:t>
        </w:r>
      </w:ins>
      <w:r w:rsidRPr="00F5484B">
        <w:rPr>
          <w:szCs w:val="24"/>
        </w:rPr>
        <w:t xml:space="preserve">intensified, businesses are </w:t>
      </w:r>
      <w:ins w:id="276" w:author="Author" w:date="2021-01-20T15:56:00Z">
        <w:r w:rsidR="00B52F95">
          <w:rPr>
            <w:szCs w:val="24"/>
          </w:rPr>
          <w:t xml:space="preserve">increasingly </w:t>
        </w:r>
      </w:ins>
      <w:r w:rsidRPr="00F5484B">
        <w:rPr>
          <w:szCs w:val="24"/>
        </w:rPr>
        <w:t xml:space="preserve">operating </w:t>
      </w:r>
      <w:del w:id="277" w:author="Author" w:date="2021-01-20T15:56:00Z">
        <w:r w:rsidRPr="00F5484B" w:rsidDel="00B52F95">
          <w:rPr>
            <w:szCs w:val="24"/>
          </w:rPr>
          <w:delText xml:space="preserve">more and more </w:delText>
        </w:r>
      </w:del>
      <w:r w:rsidRPr="00F5484B">
        <w:rPr>
          <w:szCs w:val="24"/>
        </w:rPr>
        <w:t xml:space="preserve">in the online environment, </w:t>
      </w:r>
      <w:ins w:id="278" w:author="Author" w:date="2021-01-20T15:56:00Z">
        <w:r w:rsidR="00B52F95">
          <w:rPr>
            <w:szCs w:val="24"/>
          </w:rPr>
          <w:t xml:space="preserve">and </w:t>
        </w:r>
      </w:ins>
      <w:r w:rsidRPr="00F5484B">
        <w:rPr>
          <w:szCs w:val="24"/>
        </w:rPr>
        <w:t xml:space="preserve">the consumption of local products is </w:t>
      </w:r>
      <w:del w:id="279" w:author="Author" w:date="2021-01-20T15:56:00Z">
        <w:r w:rsidRPr="00F5484B" w:rsidDel="00B52F95">
          <w:rPr>
            <w:szCs w:val="24"/>
          </w:rPr>
          <w:delText>increasing</w:delText>
        </w:r>
      </w:del>
      <w:ins w:id="280" w:author="Author" w:date="2021-01-20T15:56:00Z">
        <w:r w:rsidR="00B52F95">
          <w:rPr>
            <w:szCs w:val="24"/>
          </w:rPr>
          <w:t>growing</w:t>
        </w:r>
      </w:ins>
      <w:commentRangeEnd w:id="260"/>
      <w:ins w:id="281" w:author="Author" w:date="2021-01-25T20:27:00Z">
        <w:r w:rsidR="00623F78">
          <w:rPr>
            <w:rStyle w:val="CommentReference"/>
          </w:rPr>
          <w:commentReference w:id="260"/>
        </w:r>
      </w:ins>
      <w:r w:rsidRPr="00F5484B">
        <w:rPr>
          <w:szCs w:val="24"/>
        </w:rPr>
        <w:t xml:space="preserve">. </w:t>
      </w:r>
      <w:commentRangeStart w:id="282"/>
      <w:proofErr w:type="gramStart"/>
      <w:ins w:id="283" w:author="Author" w:date="2021-01-20T18:41:00Z">
        <w:r w:rsidR="007F2C2F">
          <w:rPr>
            <w:szCs w:val="24"/>
          </w:rPr>
          <w:t>Addition</w:t>
        </w:r>
      </w:ins>
      <w:ins w:id="284" w:author="Author" w:date="2021-01-20T18:43:00Z">
        <w:r w:rsidR="007F2C2F">
          <w:rPr>
            <w:szCs w:val="24"/>
          </w:rPr>
          <w:t>a</w:t>
        </w:r>
      </w:ins>
      <w:ins w:id="285" w:author="Author" w:date="2021-01-20T18:41:00Z">
        <w:r w:rsidR="007F2C2F">
          <w:rPr>
            <w:szCs w:val="24"/>
          </w:rPr>
          <w:t>lly</w:t>
        </w:r>
        <w:commentRangeEnd w:id="282"/>
        <w:proofErr w:type="gramEnd"/>
        <w:r w:rsidR="007F2C2F">
          <w:rPr>
            <w:rStyle w:val="CommentReference"/>
          </w:rPr>
          <w:commentReference w:id="282"/>
        </w:r>
        <w:r w:rsidR="007F2C2F">
          <w:rPr>
            <w:szCs w:val="24"/>
          </w:rPr>
          <w:t>, it</w:t>
        </w:r>
        <w:r w:rsidR="007F2C2F" w:rsidRPr="00F5484B">
          <w:rPr>
            <w:szCs w:val="24"/>
          </w:rPr>
          <w:t xml:space="preserve"> has highlighted the importance of prepar</w:t>
        </w:r>
        <w:r w:rsidR="007F2C2F">
          <w:rPr>
            <w:szCs w:val="24"/>
          </w:rPr>
          <w:t>ing</w:t>
        </w:r>
        <w:r w:rsidR="007F2C2F" w:rsidRPr="00F5484B">
          <w:rPr>
            <w:szCs w:val="24"/>
          </w:rPr>
          <w:t xml:space="preserve"> for any crisis that may arise [10].  </w:t>
        </w:r>
      </w:ins>
    </w:p>
    <w:p w14:paraId="54A831FB" w14:textId="52B08861" w:rsidR="0081043D" w:rsidRPr="00F5484B" w:rsidRDefault="0090490D" w:rsidP="008D1DD0">
      <w:pPr>
        <w:spacing w:line="480" w:lineRule="auto"/>
        <w:ind w:left="1" w:firstLine="708"/>
        <w:rPr>
          <w:szCs w:val="24"/>
        </w:rPr>
      </w:pPr>
      <w:commentRangeStart w:id="286"/>
      <w:r w:rsidRPr="00F5484B">
        <w:rPr>
          <w:szCs w:val="24"/>
        </w:rPr>
        <w:t xml:space="preserve">In </w:t>
      </w:r>
      <w:del w:id="287" w:author="Author" w:date="2021-01-20T15:56:00Z">
        <w:r w:rsidRPr="00F5484B" w:rsidDel="00B52F95">
          <w:rPr>
            <w:szCs w:val="24"/>
          </w:rPr>
          <w:delText xml:space="preserve">this </w:delText>
        </w:r>
      </w:del>
      <w:ins w:id="288" w:author="Author" w:date="2021-01-20T15:56:00Z">
        <w:r w:rsidR="00B52F95">
          <w:rPr>
            <w:szCs w:val="24"/>
          </w:rPr>
          <w:t>the</w:t>
        </w:r>
        <w:r w:rsidR="00B52F95" w:rsidRPr="00F5484B">
          <w:rPr>
            <w:szCs w:val="24"/>
          </w:rPr>
          <w:t xml:space="preserve"> </w:t>
        </w:r>
      </w:ins>
      <w:r w:rsidRPr="00F5484B">
        <w:rPr>
          <w:szCs w:val="24"/>
        </w:rPr>
        <w:t xml:space="preserve">context of the COVID-19 pandemic, which has fundamentally changed </w:t>
      </w:r>
      <w:commentRangeStart w:id="289"/>
      <w:del w:id="290" w:author="Author" w:date="2021-01-20T15:57:00Z">
        <w:r w:rsidRPr="00F5484B" w:rsidDel="00B52F95">
          <w:rPr>
            <w:szCs w:val="24"/>
          </w:rPr>
          <w:delText>the landmarks of today's world</w:delText>
        </w:r>
      </w:del>
      <w:ins w:id="291" w:author="Author" w:date="2021-01-20T15:57:00Z">
        <w:r w:rsidR="00B52F95">
          <w:rPr>
            <w:szCs w:val="24"/>
          </w:rPr>
          <w:t>important aspects of modern life</w:t>
        </w:r>
        <w:commentRangeEnd w:id="289"/>
        <w:r w:rsidR="00B52F95">
          <w:rPr>
            <w:rStyle w:val="CommentReference"/>
          </w:rPr>
          <w:commentReference w:id="289"/>
        </w:r>
      </w:ins>
      <w:r w:rsidRPr="00F5484B">
        <w:rPr>
          <w:szCs w:val="24"/>
        </w:rPr>
        <w:t xml:space="preserve">, </w:t>
      </w:r>
      <w:del w:id="292" w:author="Author" w:date="2021-01-20T15:59:00Z">
        <w:r w:rsidRPr="00F5484B" w:rsidDel="00B52F95">
          <w:rPr>
            <w:szCs w:val="24"/>
          </w:rPr>
          <w:delText xml:space="preserve">the </w:delText>
        </w:r>
      </w:del>
      <w:ins w:id="293" w:author="Author" w:date="2021-01-20T18:05:00Z">
        <w:r w:rsidR="001D4BBD">
          <w:rPr>
            <w:szCs w:val="24"/>
          </w:rPr>
          <w:t>the</w:t>
        </w:r>
      </w:ins>
      <w:ins w:id="294" w:author="Author" w:date="2021-01-20T15:59:00Z">
        <w:r w:rsidR="00B52F95" w:rsidRPr="009852CB">
          <w:rPr>
            <w:szCs w:val="24"/>
          </w:rPr>
          <w:t xml:space="preserve"> </w:t>
        </w:r>
      </w:ins>
      <w:r w:rsidRPr="00F5484B">
        <w:rPr>
          <w:szCs w:val="24"/>
        </w:rPr>
        <w:t xml:space="preserve">sustainable development </w:t>
      </w:r>
      <w:ins w:id="295" w:author="Author" w:date="2021-01-20T18:05:00Z">
        <w:r w:rsidR="001D4BBD">
          <w:rPr>
            <w:szCs w:val="24"/>
          </w:rPr>
          <w:t xml:space="preserve">of enterprises </w:t>
        </w:r>
      </w:ins>
      <w:del w:id="296" w:author="Author" w:date="2021-01-20T15:59:00Z">
        <w:r w:rsidRPr="00F5484B" w:rsidDel="00B52F95">
          <w:rPr>
            <w:szCs w:val="24"/>
          </w:rPr>
          <w:delText>of the enterprise is</w:delText>
        </w:r>
      </w:del>
      <w:ins w:id="297" w:author="Author" w:date="2021-01-20T15:59:00Z">
        <w:r w:rsidR="00B52F95">
          <w:rPr>
            <w:szCs w:val="24"/>
          </w:rPr>
          <w:t>provides</w:t>
        </w:r>
      </w:ins>
      <w:r w:rsidRPr="00F5484B">
        <w:rPr>
          <w:szCs w:val="24"/>
        </w:rPr>
        <w:t xml:space="preserve"> a solution to the current crisis, </w:t>
      </w:r>
      <w:ins w:id="298" w:author="Author" w:date="2021-01-20T15:59:00Z">
        <w:r w:rsidR="00B52F95">
          <w:rPr>
            <w:szCs w:val="24"/>
          </w:rPr>
          <w:t xml:space="preserve">is </w:t>
        </w:r>
      </w:ins>
      <w:r w:rsidRPr="00F5484B">
        <w:rPr>
          <w:szCs w:val="24"/>
        </w:rPr>
        <w:t>necessary for the</w:t>
      </w:r>
      <w:ins w:id="299" w:author="Author" w:date="2021-01-20T15:59:00Z">
        <w:r w:rsidR="00B52F95">
          <w:rPr>
            <w:szCs w:val="24"/>
          </w:rPr>
          <w:t xml:space="preserve"> subsequent</w:t>
        </w:r>
      </w:ins>
      <w:r w:rsidRPr="00F5484B">
        <w:rPr>
          <w:szCs w:val="24"/>
        </w:rPr>
        <w:t xml:space="preserve"> reconstruction</w:t>
      </w:r>
      <w:del w:id="300" w:author="Author" w:date="2021-01-20T15:59:00Z">
        <w:r w:rsidRPr="00F5484B" w:rsidDel="00B52F95">
          <w:rPr>
            <w:szCs w:val="24"/>
          </w:rPr>
          <w:delText xml:space="preserve"> that will follow</w:delText>
        </w:r>
      </w:del>
      <w:r w:rsidRPr="00F5484B">
        <w:rPr>
          <w:szCs w:val="24"/>
        </w:rPr>
        <w:t xml:space="preserve">, </w:t>
      </w:r>
      <w:del w:id="301" w:author="Author" w:date="2021-01-20T16:00:00Z">
        <w:r w:rsidRPr="00F5484B" w:rsidDel="00B52F95">
          <w:rPr>
            <w:szCs w:val="24"/>
          </w:rPr>
          <w:delText>but also to</w:delText>
        </w:r>
      </w:del>
      <w:ins w:id="302" w:author="Author" w:date="2021-01-20T16:00:00Z">
        <w:r w:rsidR="00B52F95">
          <w:rPr>
            <w:szCs w:val="24"/>
          </w:rPr>
          <w:t>and can serve to</w:t>
        </w:r>
      </w:ins>
      <w:r w:rsidRPr="00F5484B">
        <w:rPr>
          <w:szCs w:val="24"/>
        </w:rPr>
        <w:t xml:space="preserve"> prevent </w:t>
      </w:r>
      <w:del w:id="303" w:author="Author" w:date="2021-01-20T16:00:00Z">
        <w:r w:rsidRPr="00F5484B" w:rsidDel="00B52F95">
          <w:rPr>
            <w:szCs w:val="24"/>
          </w:rPr>
          <w:delText xml:space="preserve">future </w:delText>
        </w:r>
      </w:del>
      <w:r w:rsidRPr="00F5484B">
        <w:rPr>
          <w:szCs w:val="24"/>
        </w:rPr>
        <w:t>similar situations</w:t>
      </w:r>
      <w:ins w:id="304" w:author="Author" w:date="2021-01-20T16:00:00Z">
        <w:r w:rsidR="00B52F95" w:rsidRPr="00B52F95">
          <w:rPr>
            <w:szCs w:val="24"/>
          </w:rPr>
          <w:t xml:space="preserve"> </w:t>
        </w:r>
        <w:r w:rsidR="00B52F95">
          <w:rPr>
            <w:szCs w:val="24"/>
          </w:rPr>
          <w:t xml:space="preserve">in the </w:t>
        </w:r>
        <w:r w:rsidR="00B52F95" w:rsidRPr="00D61446">
          <w:rPr>
            <w:szCs w:val="24"/>
          </w:rPr>
          <w:t>future</w:t>
        </w:r>
      </w:ins>
      <w:r w:rsidRPr="00F5484B">
        <w:rPr>
          <w:szCs w:val="24"/>
        </w:rPr>
        <w:t xml:space="preserve">. </w:t>
      </w:r>
      <w:commentRangeEnd w:id="286"/>
      <w:r w:rsidR="00623F78">
        <w:rPr>
          <w:rStyle w:val="CommentReference"/>
        </w:rPr>
        <w:commentReference w:id="286"/>
      </w:r>
      <w:del w:id="305" w:author="Author" w:date="2021-01-20T16:00:00Z">
        <w:r w:rsidRPr="00F5484B" w:rsidDel="00B52F95">
          <w:rPr>
            <w:szCs w:val="24"/>
          </w:rPr>
          <w:delText xml:space="preserve">The </w:delText>
        </w:r>
      </w:del>
      <w:ins w:id="306" w:author="Author" w:date="2021-01-20T16:00:00Z">
        <w:r w:rsidR="00B52F95">
          <w:rPr>
            <w:szCs w:val="24"/>
          </w:rPr>
          <w:t>Applying the</w:t>
        </w:r>
        <w:r w:rsidR="00B52F95" w:rsidRPr="00F5484B">
          <w:rPr>
            <w:szCs w:val="24"/>
          </w:rPr>
          <w:t xml:space="preserve"> </w:t>
        </w:r>
      </w:ins>
      <w:r w:rsidRPr="00F5484B">
        <w:rPr>
          <w:szCs w:val="24"/>
        </w:rPr>
        <w:t xml:space="preserve">principles of sustainable development </w:t>
      </w:r>
      <w:del w:id="307" w:author="Author" w:date="2021-01-20T16:00:00Z">
        <w:r w:rsidRPr="00F5484B" w:rsidDel="00B52F95">
          <w:rPr>
            <w:szCs w:val="24"/>
          </w:rPr>
          <w:delText xml:space="preserve">are </w:delText>
        </w:r>
      </w:del>
      <w:ins w:id="308" w:author="Author" w:date="2021-01-20T16:00:00Z">
        <w:r w:rsidR="00B52F95">
          <w:rPr>
            <w:szCs w:val="24"/>
          </w:rPr>
          <w:t>is</w:t>
        </w:r>
        <w:r w:rsidR="00B52F95" w:rsidRPr="00F5484B">
          <w:rPr>
            <w:szCs w:val="24"/>
          </w:rPr>
          <w:t xml:space="preserve"> </w:t>
        </w:r>
      </w:ins>
      <w:r w:rsidRPr="00F5484B">
        <w:rPr>
          <w:szCs w:val="24"/>
        </w:rPr>
        <w:t xml:space="preserve">more </w:t>
      </w:r>
      <w:del w:id="309" w:author="Author" w:date="2021-01-20T16:00:00Z">
        <w:r w:rsidRPr="00F5484B" w:rsidDel="00B52F95">
          <w:rPr>
            <w:szCs w:val="24"/>
          </w:rPr>
          <w:delText>needed to be applied</w:delText>
        </w:r>
      </w:del>
      <w:ins w:id="310" w:author="Author" w:date="2021-01-20T16:00:00Z">
        <w:r w:rsidR="00B52F95">
          <w:rPr>
            <w:szCs w:val="24"/>
          </w:rPr>
          <w:t>necessary</w:t>
        </w:r>
      </w:ins>
      <w:r w:rsidRPr="00F5484B">
        <w:rPr>
          <w:szCs w:val="24"/>
        </w:rPr>
        <w:t xml:space="preserve"> than ever before. </w:t>
      </w:r>
      <w:del w:id="311" w:author="Author" w:date="2021-01-20T16:00:00Z">
        <w:r w:rsidRPr="00F5484B" w:rsidDel="00B52F95">
          <w:rPr>
            <w:szCs w:val="24"/>
          </w:rPr>
          <w:delText>It is necessary to transform the</w:delText>
        </w:r>
      </w:del>
      <w:ins w:id="312" w:author="Author" w:date="2021-01-20T18:45:00Z">
        <w:r w:rsidR="0081043D">
          <w:rPr>
            <w:szCs w:val="24"/>
          </w:rPr>
          <w:t>It is critical to transform t</w:t>
        </w:r>
      </w:ins>
      <w:ins w:id="313" w:author="Author" w:date="2021-01-20T16:00:00Z">
        <w:r w:rsidR="00B52F95">
          <w:rPr>
            <w:szCs w:val="24"/>
          </w:rPr>
          <w:t>he</w:t>
        </w:r>
      </w:ins>
      <w:r w:rsidRPr="00F5484B">
        <w:rPr>
          <w:szCs w:val="24"/>
        </w:rPr>
        <w:t xml:space="preserve"> current crisis</w:t>
      </w:r>
      <w:ins w:id="314" w:author="Author" w:date="2021-01-20T16:00:00Z">
        <w:r w:rsidR="00B52F95">
          <w:rPr>
            <w:szCs w:val="24"/>
          </w:rPr>
          <w:t xml:space="preserve"> </w:t>
        </w:r>
      </w:ins>
      <w:del w:id="315" w:author="Author" w:date="2021-01-20T18:46:00Z">
        <w:r w:rsidRPr="00F5484B" w:rsidDel="0081043D">
          <w:rPr>
            <w:szCs w:val="24"/>
          </w:rPr>
          <w:delText xml:space="preserve"> </w:delText>
        </w:r>
      </w:del>
      <w:r w:rsidRPr="00F5484B">
        <w:rPr>
          <w:szCs w:val="24"/>
        </w:rPr>
        <w:t>into an opportunity to achieve a solid, sustainable social and economic reconstruction</w:t>
      </w:r>
      <w:del w:id="316" w:author="Author" w:date="2021-01-20T16:00:00Z">
        <w:r w:rsidRPr="00F5484B" w:rsidDel="00B52F95">
          <w:rPr>
            <w:szCs w:val="24"/>
          </w:rPr>
          <w:delText>,</w:delText>
        </w:r>
      </w:del>
      <w:r w:rsidRPr="00F5484B">
        <w:rPr>
          <w:szCs w:val="24"/>
        </w:rPr>
        <w:t xml:space="preserve"> through the use of appropriate policies</w:t>
      </w:r>
      <w:ins w:id="317" w:author="Author" w:date="2021-01-20T16:01:00Z">
        <w:r w:rsidR="00B52F95">
          <w:rPr>
            <w:szCs w:val="24"/>
          </w:rPr>
          <w:t>.</w:t>
        </w:r>
      </w:ins>
      <w:del w:id="318" w:author="Author" w:date="2021-01-20T16:01:00Z">
        <w:r w:rsidRPr="00F5484B" w:rsidDel="00B52F95">
          <w:rPr>
            <w:szCs w:val="24"/>
          </w:rPr>
          <w:delText>,</w:delText>
        </w:r>
      </w:del>
      <w:r w:rsidRPr="00F5484B">
        <w:rPr>
          <w:szCs w:val="24"/>
        </w:rPr>
        <w:t xml:space="preserve"> </w:t>
      </w:r>
      <w:commentRangeStart w:id="319"/>
      <w:del w:id="320" w:author="Author" w:date="2021-01-20T16:01:00Z">
        <w:r w:rsidRPr="00F5484B" w:rsidDel="00B52F95">
          <w:rPr>
            <w:szCs w:val="24"/>
          </w:rPr>
          <w:delText xml:space="preserve">which </w:delText>
        </w:r>
      </w:del>
      <w:ins w:id="321" w:author="Author" w:date="2021-01-20T16:01:00Z">
        <w:r w:rsidR="00B52F95">
          <w:rPr>
            <w:szCs w:val="24"/>
          </w:rPr>
          <w:t>These</w:t>
        </w:r>
      </w:ins>
      <w:commentRangeEnd w:id="319"/>
      <w:ins w:id="322" w:author="Author" w:date="2021-01-20T16:02:00Z">
        <w:r w:rsidR="00B52F95">
          <w:rPr>
            <w:rStyle w:val="CommentReference"/>
          </w:rPr>
          <w:commentReference w:id="319"/>
        </w:r>
      </w:ins>
      <w:ins w:id="323" w:author="Author" w:date="2021-01-20T16:01:00Z">
        <w:r w:rsidR="00B52F95">
          <w:rPr>
            <w:szCs w:val="24"/>
          </w:rPr>
          <w:t xml:space="preserve"> policies should</w:t>
        </w:r>
        <w:r w:rsidR="00B52F95" w:rsidRPr="00F5484B">
          <w:rPr>
            <w:szCs w:val="24"/>
          </w:rPr>
          <w:t xml:space="preserve"> </w:t>
        </w:r>
      </w:ins>
      <w:r w:rsidRPr="00F5484B">
        <w:rPr>
          <w:szCs w:val="24"/>
        </w:rPr>
        <w:t>seek to introduce new elements</w:t>
      </w:r>
      <w:ins w:id="324" w:author="Author" w:date="2021-01-20T16:01:00Z">
        <w:r w:rsidR="00B52F95">
          <w:rPr>
            <w:szCs w:val="24"/>
          </w:rPr>
          <w:t xml:space="preserve"> that were</w:t>
        </w:r>
      </w:ins>
      <w:del w:id="325" w:author="Author" w:date="2021-01-20T16:01:00Z">
        <w:r w:rsidRPr="00F5484B" w:rsidDel="00B52F95">
          <w:rPr>
            <w:szCs w:val="24"/>
          </w:rPr>
          <w:delText>,</w:delText>
        </w:r>
      </w:del>
      <w:r w:rsidRPr="00F5484B">
        <w:rPr>
          <w:szCs w:val="24"/>
        </w:rPr>
        <w:t xml:space="preserve"> not </w:t>
      </w:r>
      <w:del w:id="326" w:author="Author" w:date="2021-01-20T16:01:00Z">
        <w:r w:rsidRPr="00F5484B" w:rsidDel="00B52F95">
          <w:rPr>
            <w:szCs w:val="24"/>
          </w:rPr>
          <w:delText>taken into account</w:delText>
        </w:r>
      </w:del>
      <w:ins w:id="327" w:author="Author" w:date="2021-01-20T16:01:00Z">
        <w:r w:rsidR="00B52F95">
          <w:rPr>
            <w:szCs w:val="24"/>
          </w:rPr>
          <w:t>previously considered</w:t>
        </w:r>
      </w:ins>
      <w:r w:rsidRPr="00F5484B">
        <w:rPr>
          <w:szCs w:val="24"/>
        </w:rPr>
        <w:t xml:space="preserve"> in </w:t>
      </w:r>
      <w:ins w:id="328" w:author="Author" w:date="2021-01-20T16:01:00Z">
        <w:r w:rsidR="00B52F95" w:rsidRPr="004C0B4C">
          <w:rPr>
            <w:szCs w:val="24"/>
          </w:rPr>
          <w:t>strateg</w:t>
        </w:r>
        <w:r w:rsidR="00B52F95">
          <w:rPr>
            <w:szCs w:val="24"/>
          </w:rPr>
          <w:t>y</w:t>
        </w:r>
        <w:r w:rsidR="00B52F95" w:rsidRPr="004C0B4C">
          <w:rPr>
            <w:szCs w:val="24"/>
          </w:rPr>
          <w:t xml:space="preserve"> </w:t>
        </w:r>
      </w:ins>
      <w:r w:rsidRPr="00F5484B">
        <w:rPr>
          <w:szCs w:val="24"/>
        </w:rPr>
        <w:t>develop</w:t>
      </w:r>
      <w:ins w:id="329" w:author="Author" w:date="2021-01-20T16:01:00Z">
        <w:r w:rsidR="00B52F95">
          <w:rPr>
            <w:szCs w:val="24"/>
          </w:rPr>
          <w:t>ment</w:t>
        </w:r>
      </w:ins>
      <w:del w:id="330" w:author="Author" w:date="2021-01-20T16:01:00Z">
        <w:r w:rsidRPr="00F5484B" w:rsidDel="00B52F95">
          <w:rPr>
            <w:szCs w:val="24"/>
          </w:rPr>
          <w:delText>ing</w:delText>
        </w:r>
      </w:del>
      <w:r w:rsidRPr="00F5484B">
        <w:rPr>
          <w:szCs w:val="24"/>
        </w:rPr>
        <w:t xml:space="preserve"> </w:t>
      </w:r>
      <w:del w:id="331" w:author="Author" w:date="2021-01-20T16:01:00Z">
        <w:r w:rsidRPr="00F5484B" w:rsidDel="00B52F95">
          <w:rPr>
            <w:szCs w:val="24"/>
          </w:rPr>
          <w:delText xml:space="preserve">strategies </w:delText>
        </w:r>
      </w:del>
      <w:r w:rsidRPr="00F5484B">
        <w:rPr>
          <w:szCs w:val="24"/>
        </w:rPr>
        <w:t>[6]</w:t>
      </w:r>
      <w:ins w:id="332" w:author="Author" w:date="2021-01-20T16:01:00Z">
        <w:r w:rsidR="00B52F95">
          <w:rPr>
            <w:szCs w:val="24"/>
          </w:rPr>
          <w:t>,</w:t>
        </w:r>
      </w:ins>
      <w:r w:rsidRPr="00F5484B">
        <w:rPr>
          <w:szCs w:val="24"/>
        </w:rPr>
        <w:t xml:space="preserve"> </w:t>
      </w:r>
      <w:del w:id="333" w:author="Author" w:date="2021-01-20T16:01:00Z">
        <w:r w:rsidRPr="00F5484B" w:rsidDel="00B52F95">
          <w:rPr>
            <w:szCs w:val="24"/>
          </w:rPr>
          <w:delText xml:space="preserve">- </w:delText>
        </w:r>
      </w:del>
      <w:ins w:id="334" w:author="Author" w:date="2021-01-20T16:01:00Z">
        <w:r w:rsidR="00B52F95">
          <w:rPr>
            <w:szCs w:val="24"/>
          </w:rPr>
          <w:t>as</w:t>
        </w:r>
        <w:r w:rsidR="00B52F95" w:rsidRPr="00F5484B">
          <w:rPr>
            <w:szCs w:val="24"/>
          </w:rPr>
          <w:t xml:space="preserve"> </w:t>
        </w:r>
      </w:ins>
      <w:commentRangeStart w:id="335"/>
      <w:r w:rsidRPr="00F5484B">
        <w:rPr>
          <w:szCs w:val="24"/>
        </w:rPr>
        <w:t xml:space="preserve">no one </w:t>
      </w:r>
      <w:del w:id="336" w:author="Author" w:date="2021-01-20T16:01:00Z">
        <w:r w:rsidRPr="00F5484B" w:rsidDel="00B52F95">
          <w:rPr>
            <w:szCs w:val="24"/>
          </w:rPr>
          <w:delText>and nothing did not</w:delText>
        </w:r>
      </w:del>
      <w:ins w:id="337" w:author="Author" w:date="2021-01-20T16:01:00Z">
        <w:r w:rsidR="00B52F95">
          <w:rPr>
            <w:szCs w:val="24"/>
          </w:rPr>
          <w:t>was able to</w:t>
        </w:r>
      </w:ins>
      <w:r w:rsidRPr="00F5484B">
        <w:rPr>
          <w:szCs w:val="24"/>
        </w:rPr>
        <w:t xml:space="preserve"> predict </w:t>
      </w:r>
      <w:commentRangeEnd w:id="335"/>
      <w:r w:rsidR="00B52F95">
        <w:rPr>
          <w:rStyle w:val="CommentReference"/>
        </w:rPr>
        <w:commentReference w:id="335"/>
      </w:r>
      <w:r w:rsidRPr="00F5484B">
        <w:rPr>
          <w:szCs w:val="24"/>
        </w:rPr>
        <w:t>th</w:t>
      </w:r>
      <w:ins w:id="338" w:author="Author" w:date="2021-01-20T16:01:00Z">
        <w:r w:rsidR="00B52F95">
          <w:rPr>
            <w:szCs w:val="24"/>
          </w:rPr>
          <w:t>e</w:t>
        </w:r>
      </w:ins>
      <w:del w:id="339" w:author="Author" w:date="2021-01-20T16:01:00Z">
        <w:r w:rsidRPr="00F5484B" w:rsidDel="00B52F95">
          <w:rPr>
            <w:szCs w:val="24"/>
          </w:rPr>
          <w:delText>is</w:delText>
        </w:r>
      </w:del>
      <w:r w:rsidRPr="00F5484B">
        <w:rPr>
          <w:szCs w:val="24"/>
        </w:rPr>
        <w:t xml:space="preserve"> COVID</w:t>
      </w:r>
      <w:del w:id="340" w:author="Author" w:date="2021-01-20T16:01:00Z">
        <w:r w:rsidRPr="00F5484B" w:rsidDel="00B52F95">
          <w:rPr>
            <w:szCs w:val="24"/>
          </w:rPr>
          <w:delText xml:space="preserve"> </w:delText>
        </w:r>
      </w:del>
      <w:r w:rsidRPr="00F5484B">
        <w:rPr>
          <w:szCs w:val="24"/>
        </w:rPr>
        <w:t xml:space="preserve">-19 pandemic. </w:t>
      </w:r>
      <w:commentRangeStart w:id="341"/>
      <w:ins w:id="342" w:author="Author" w:date="2021-01-20T18:46:00Z">
        <w:r w:rsidR="0081043D">
          <w:rPr>
            <w:szCs w:val="24"/>
          </w:rPr>
          <w:t xml:space="preserve">Thus, this study </w:t>
        </w:r>
      </w:ins>
      <w:ins w:id="343" w:author="Author" w:date="2021-01-20T18:47:00Z">
        <w:r w:rsidR="0081043D">
          <w:rPr>
            <w:szCs w:val="24"/>
          </w:rPr>
          <w:t>develops the frameworks for</w:t>
        </w:r>
      </w:ins>
      <w:ins w:id="344" w:author="Author" w:date="2021-01-20T18:46:00Z">
        <w:r w:rsidR="0081043D">
          <w:rPr>
            <w:szCs w:val="24"/>
          </w:rPr>
          <w:t xml:space="preserve"> two enterprise policies that </w:t>
        </w:r>
      </w:ins>
      <w:ins w:id="345" w:author="Author" w:date="2021-01-20T18:47:00Z">
        <w:r w:rsidR="0081043D">
          <w:rPr>
            <w:szCs w:val="24"/>
          </w:rPr>
          <w:t>can support sustainable development during COVID-19: a policy</w:t>
        </w:r>
        <w:r w:rsidR="0081043D" w:rsidRPr="0081043D">
          <w:t xml:space="preserve"> </w:t>
        </w:r>
        <w:r w:rsidR="0081043D" w:rsidRPr="0081043D">
          <w:rPr>
            <w:szCs w:val="24"/>
          </w:rPr>
          <w:t xml:space="preserve">for managing COVID-19 infections among employees and </w:t>
        </w:r>
        <w:r w:rsidR="0081043D">
          <w:rPr>
            <w:szCs w:val="24"/>
          </w:rPr>
          <w:t xml:space="preserve">a policy </w:t>
        </w:r>
        <w:r w:rsidR="0081043D" w:rsidRPr="0081043D">
          <w:rPr>
            <w:szCs w:val="24"/>
          </w:rPr>
          <w:t xml:space="preserve">for maintaining and </w:t>
        </w:r>
      </w:ins>
      <w:ins w:id="346" w:author="Author" w:date="2021-01-27T14:37:00Z">
        <w:r w:rsidR="0004235E">
          <w:rPr>
            <w:szCs w:val="24"/>
          </w:rPr>
          <w:t>enhanc</w:t>
        </w:r>
      </w:ins>
      <w:ins w:id="347" w:author="Author" w:date="2021-01-20T18:47:00Z">
        <w:r w:rsidR="0081043D" w:rsidRPr="0081043D">
          <w:rPr>
            <w:szCs w:val="24"/>
          </w:rPr>
          <w:t>ing economic indicators during the COVID-19 pandemic to ensure sustainable developmen</w:t>
        </w:r>
        <w:commentRangeStart w:id="348"/>
        <w:r w:rsidR="0081043D" w:rsidRPr="0081043D">
          <w:rPr>
            <w:szCs w:val="24"/>
          </w:rPr>
          <w:t>t.</w:t>
        </w:r>
        <w:commentRangeEnd w:id="341"/>
        <w:r w:rsidR="0081043D">
          <w:rPr>
            <w:rStyle w:val="CommentReference"/>
          </w:rPr>
          <w:commentReference w:id="341"/>
        </w:r>
      </w:ins>
      <w:commentRangeEnd w:id="348"/>
      <w:ins w:id="349" w:author="Author" w:date="2021-01-25T20:29:00Z">
        <w:r w:rsidR="00623F78">
          <w:rPr>
            <w:rStyle w:val="CommentReference"/>
          </w:rPr>
          <w:commentReference w:id="348"/>
        </w:r>
      </w:ins>
    </w:p>
    <w:p w14:paraId="6D1899D2" w14:textId="77777777" w:rsidR="00857FDE" w:rsidRPr="00F5484B" w:rsidRDefault="0090490D" w:rsidP="008D1DD0">
      <w:pPr>
        <w:spacing w:after="0" w:line="480" w:lineRule="auto"/>
        <w:ind w:left="1" w:firstLine="0"/>
        <w:jc w:val="left"/>
        <w:rPr>
          <w:szCs w:val="24"/>
        </w:rPr>
      </w:pPr>
      <w:r w:rsidRPr="00F5484B">
        <w:rPr>
          <w:szCs w:val="24"/>
        </w:rPr>
        <w:t xml:space="preserve"> </w:t>
      </w:r>
    </w:p>
    <w:p w14:paraId="63D20EEA" w14:textId="54FAA67B" w:rsidR="00857FDE" w:rsidRPr="00F5484B" w:rsidRDefault="0090490D" w:rsidP="008D1DD0">
      <w:pPr>
        <w:pStyle w:val="Heading1"/>
        <w:tabs>
          <w:tab w:val="center" w:pos="8497"/>
        </w:tabs>
        <w:spacing w:line="480" w:lineRule="auto"/>
        <w:ind w:left="-14" w:firstLine="0"/>
        <w:jc w:val="left"/>
        <w:rPr>
          <w:szCs w:val="24"/>
        </w:rPr>
      </w:pPr>
      <w:r w:rsidRPr="00F5484B">
        <w:rPr>
          <w:szCs w:val="24"/>
        </w:rPr>
        <w:lastRenderedPageBreak/>
        <w:t xml:space="preserve">2. </w:t>
      </w:r>
      <w:del w:id="350" w:author="Author" w:date="2021-01-27T14:44:00Z">
        <w:r w:rsidRPr="00F5484B" w:rsidDel="00A41155">
          <w:rPr>
            <w:szCs w:val="24"/>
          </w:rPr>
          <w:delText xml:space="preserve"> </w:delText>
        </w:r>
      </w:del>
      <w:commentRangeStart w:id="351"/>
      <w:del w:id="352" w:author="Author" w:date="2021-01-20T18:50:00Z">
        <w:r w:rsidRPr="00F5484B" w:rsidDel="0081043D">
          <w:rPr>
            <w:szCs w:val="24"/>
          </w:rPr>
          <w:delText>Enterprise</w:delText>
        </w:r>
      </w:del>
      <w:del w:id="353" w:author="Author" w:date="2021-01-20T15:58:00Z">
        <w:r w:rsidRPr="00F5484B" w:rsidDel="00B52F95">
          <w:rPr>
            <w:szCs w:val="24"/>
          </w:rPr>
          <w:delText>s</w:delText>
        </w:r>
      </w:del>
      <w:del w:id="354" w:author="Author" w:date="2021-01-20T18:50:00Z">
        <w:r w:rsidRPr="00F5484B" w:rsidDel="0081043D">
          <w:rPr>
            <w:szCs w:val="24"/>
          </w:rPr>
          <w:delText xml:space="preserve"> policies for </w:delText>
        </w:r>
      </w:del>
      <w:ins w:id="355" w:author="Author" w:date="2021-01-20T18:50:00Z">
        <w:r w:rsidR="0081043D">
          <w:rPr>
            <w:szCs w:val="24"/>
          </w:rPr>
          <w:t>S</w:t>
        </w:r>
      </w:ins>
      <w:del w:id="356" w:author="Author" w:date="2021-01-20T18:50:00Z">
        <w:r w:rsidRPr="00F5484B" w:rsidDel="0081043D">
          <w:rPr>
            <w:szCs w:val="24"/>
          </w:rPr>
          <w:delText>s</w:delText>
        </w:r>
      </w:del>
      <w:r w:rsidRPr="00F5484B">
        <w:rPr>
          <w:szCs w:val="24"/>
        </w:rPr>
        <w:t xml:space="preserve">ustainable development in the </w:t>
      </w:r>
      <w:ins w:id="357" w:author="Author" w:date="2021-01-20T18:49:00Z">
        <w:r w:rsidR="0081043D" w:rsidRPr="00F5484B">
          <w:rPr>
            <w:szCs w:val="24"/>
          </w:rPr>
          <w:t xml:space="preserve">context </w:t>
        </w:r>
        <w:r w:rsidR="0081043D">
          <w:rPr>
            <w:szCs w:val="24"/>
          </w:rPr>
          <w:t xml:space="preserve">of </w:t>
        </w:r>
      </w:ins>
      <w:ins w:id="358" w:author="Author" w:date="2021-01-20T16:07:00Z">
        <w:r w:rsidR="004B1DB2" w:rsidRPr="0056318E">
          <w:rPr>
            <w:szCs w:val="24"/>
          </w:rPr>
          <w:t xml:space="preserve">COVID-19 </w:t>
        </w:r>
      </w:ins>
      <w:commentRangeEnd w:id="351"/>
      <w:ins w:id="359" w:author="Author" w:date="2021-01-25T20:39:00Z">
        <w:r w:rsidR="002701B4">
          <w:rPr>
            <w:rStyle w:val="CommentReference"/>
            <w:b w:val="0"/>
          </w:rPr>
          <w:commentReference w:id="351"/>
        </w:r>
      </w:ins>
      <w:del w:id="360" w:author="Author" w:date="2021-01-20T18:49:00Z">
        <w:r w:rsidRPr="00F5484B" w:rsidDel="0081043D">
          <w:rPr>
            <w:szCs w:val="24"/>
          </w:rPr>
          <w:delText xml:space="preserve">context </w:delText>
        </w:r>
      </w:del>
      <w:del w:id="361" w:author="Author" w:date="2021-01-20T16:07:00Z">
        <w:r w:rsidRPr="00F5484B" w:rsidDel="004B1DB2">
          <w:rPr>
            <w:szCs w:val="24"/>
          </w:rPr>
          <w:delText xml:space="preserve">of COVID-19 </w:delText>
        </w:r>
      </w:del>
      <w:r w:rsidRPr="00F5484B">
        <w:rPr>
          <w:szCs w:val="24"/>
        </w:rPr>
        <w:tab/>
        <w:t xml:space="preserve"> </w:t>
      </w:r>
    </w:p>
    <w:p w14:paraId="0C930A24" w14:textId="2FED7277" w:rsidR="00857FDE" w:rsidRPr="00F5484B" w:rsidDel="004B1DB2" w:rsidRDefault="0090490D">
      <w:pPr>
        <w:spacing w:after="0" w:line="480" w:lineRule="auto"/>
        <w:ind w:left="0" w:firstLine="0"/>
        <w:jc w:val="left"/>
        <w:rPr>
          <w:del w:id="362" w:author="Author" w:date="2021-01-20T16:07:00Z"/>
          <w:szCs w:val="24"/>
        </w:rPr>
        <w:pPrChange w:id="363" w:author="Author" w:date="2021-01-20T16:07:00Z">
          <w:pPr>
            <w:spacing w:after="0" w:line="259" w:lineRule="auto"/>
            <w:ind w:left="1" w:firstLine="0"/>
            <w:jc w:val="left"/>
          </w:pPr>
        </w:pPrChange>
      </w:pPr>
      <w:del w:id="364" w:author="Author" w:date="2021-01-20T16:07:00Z">
        <w:r w:rsidRPr="00F5484B" w:rsidDel="004B1DB2">
          <w:rPr>
            <w:b/>
            <w:szCs w:val="24"/>
          </w:rPr>
          <w:delText xml:space="preserve"> </w:delText>
        </w:r>
      </w:del>
    </w:p>
    <w:p w14:paraId="7FF8C677" w14:textId="52B86A98" w:rsidR="00857FDE" w:rsidRPr="00F5484B" w:rsidRDefault="0090490D" w:rsidP="008D1DD0">
      <w:pPr>
        <w:spacing w:line="480" w:lineRule="auto"/>
        <w:ind w:left="1" w:firstLine="708"/>
        <w:rPr>
          <w:szCs w:val="24"/>
        </w:rPr>
      </w:pPr>
      <w:r w:rsidRPr="00F5484B">
        <w:rPr>
          <w:szCs w:val="24"/>
        </w:rPr>
        <w:t xml:space="preserve">Sustainable development can </w:t>
      </w:r>
      <w:proofErr w:type="gramStart"/>
      <w:r w:rsidRPr="00F5484B">
        <w:rPr>
          <w:szCs w:val="24"/>
        </w:rPr>
        <w:t>be achieved</w:t>
      </w:r>
      <w:proofErr w:type="gramEnd"/>
      <w:r w:rsidRPr="00F5484B">
        <w:rPr>
          <w:szCs w:val="24"/>
        </w:rPr>
        <w:t xml:space="preserve"> only by ensuring </w:t>
      </w:r>
      <w:del w:id="365" w:author="Author" w:date="2021-01-20T16:08:00Z">
        <w:r w:rsidRPr="00F5484B" w:rsidDel="004B1DB2">
          <w:rPr>
            <w:szCs w:val="24"/>
          </w:rPr>
          <w:delText xml:space="preserve">the </w:delText>
        </w:r>
      </w:del>
      <w:ins w:id="366" w:author="Author" w:date="2021-01-20T16:08:00Z">
        <w:r w:rsidR="004B1DB2">
          <w:rPr>
            <w:szCs w:val="24"/>
          </w:rPr>
          <w:t>a</w:t>
        </w:r>
        <w:r w:rsidR="004B1DB2" w:rsidRPr="00F5484B">
          <w:rPr>
            <w:szCs w:val="24"/>
          </w:rPr>
          <w:t xml:space="preserve"> </w:t>
        </w:r>
      </w:ins>
      <w:r w:rsidRPr="00F5484B">
        <w:rPr>
          <w:szCs w:val="24"/>
        </w:rPr>
        <w:t xml:space="preserve">balance between socioeconomic systems and natural potential [3]. </w:t>
      </w:r>
      <w:ins w:id="367" w:author="Author" w:date="2021-01-20T16:08:00Z">
        <w:r w:rsidR="004B1DB2">
          <w:rPr>
            <w:szCs w:val="24"/>
          </w:rPr>
          <w:t>The concept of s</w:t>
        </w:r>
      </w:ins>
      <w:del w:id="368" w:author="Author" w:date="2021-01-20T16:08:00Z">
        <w:r w:rsidRPr="00F5484B" w:rsidDel="004B1DB2">
          <w:rPr>
            <w:szCs w:val="24"/>
          </w:rPr>
          <w:delText>S</w:delText>
        </w:r>
      </w:del>
      <w:r w:rsidRPr="00F5484B">
        <w:rPr>
          <w:szCs w:val="24"/>
        </w:rPr>
        <w:t xml:space="preserve">ustainable development </w:t>
      </w:r>
      <w:del w:id="369" w:author="Author" w:date="2021-01-20T16:08:00Z">
        <w:r w:rsidRPr="00F5484B" w:rsidDel="004B1DB2">
          <w:rPr>
            <w:szCs w:val="24"/>
          </w:rPr>
          <w:delText xml:space="preserve">is a concept that </w:delText>
        </w:r>
      </w:del>
      <w:r w:rsidRPr="00F5484B">
        <w:rPr>
          <w:szCs w:val="24"/>
        </w:rPr>
        <w:t>first appeared in 1987 and refers to</w:t>
      </w:r>
      <w:ins w:id="370" w:author="Author" w:date="2021-01-20T18:50:00Z">
        <w:r w:rsidR="0081043D">
          <w:rPr>
            <w:szCs w:val="24"/>
          </w:rPr>
          <w:t xml:space="preserve"> balancing</w:t>
        </w:r>
      </w:ins>
      <w:r w:rsidRPr="00F5484B">
        <w:rPr>
          <w:szCs w:val="24"/>
        </w:rPr>
        <w:t xml:space="preserve"> the development of industrial civilization, which is constantly growing</w:t>
      </w:r>
      <w:ins w:id="371" w:author="Author" w:date="2021-01-20T16:08:00Z">
        <w:r w:rsidR="004B1DB2">
          <w:rPr>
            <w:szCs w:val="24"/>
          </w:rPr>
          <w:t>,</w:t>
        </w:r>
      </w:ins>
      <w:r w:rsidRPr="00F5484B">
        <w:rPr>
          <w:szCs w:val="24"/>
        </w:rPr>
        <w:t xml:space="preserve"> </w:t>
      </w:r>
      <w:del w:id="372" w:author="Author" w:date="2021-01-20T19:01:00Z">
        <w:r w:rsidRPr="00F5484B" w:rsidDel="00EF716A">
          <w:rPr>
            <w:szCs w:val="24"/>
          </w:rPr>
          <w:delText xml:space="preserve">and </w:delText>
        </w:r>
      </w:del>
      <w:commentRangeStart w:id="373"/>
      <w:commentRangeStart w:id="374"/>
      <w:del w:id="375" w:author="Author" w:date="2021-01-20T18:50:00Z">
        <w:r w:rsidRPr="00F5484B" w:rsidDel="0081043D">
          <w:rPr>
            <w:szCs w:val="24"/>
          </w:rPr>
          <w:delText>the</w:delText>
        </w:r>
        <w:commentRangeEnd w:id="373"/>
        <w:r w:rsidR="004B1DB2" w:rsidDel="0081043D">
          <w:rPr>
            <w:rStyle w:val="CommentReference"/>
          </w:rPr>
          <w:commentReference w:id="373"/>
        </w:r>
      </w:del>
      <w:ins w:id="376" w:author="Author" w:date="2021-01-20T18:50:00Z">
        <w:r w:rsidR="0081043D">
          <w:rPr>
            <w:szCs w:val="24"/>
          </w:rPr>
          <w:t>with the conservation</w:t>
        </w:r>
      </w:ins>
      <w:ins w:id="377" w:author="Author" w:date="2021-01-20T18:51:00Z">
        <w:r w:rsidR="0081043D">
          <w:rPr>
            <w:szCs w:val="24"/>
          </w:rPr>
          <w:t xml:space="preserve"> of the</w:t>
        </w:r>
      </w:ins>
      <w:ins w:id="378" w:author="Author" w:date="2021-01-20T18:50:00Z">
        <w:r w:rsidR="0081043D">
          <w:rPr>
            <w:szCs w:val="24"/>
          </w:rPr>
          <w:t xml:space="preserve"> </w:t>
        </w:r>
      </w:ins>
      <w:commentRangeEnd w:id="374"/>
      <w:ins w:id="379" w:author="Author" w:date="2021-01-20T18:51:00Z">
        <w:r w:rsidR="0081043D">
          <w:rPr>
            <w:rStyle w:val="CommentReference"/>
          </w:rPr>
          <w:commentReference w:id="374"/>
        </w:r>
      </w:ins>
      <w:ins w:id="380" w:author="Author" w:date="2021-01-20T16:10:00Z">
        <w:r w:rsidR="004B1DB2">
          <w:rPr>
            <w:szCs w:val="24"/>
          </w:rPr>
          <w:t>planet’s</w:t>
        </w:r>
      </w:ins>
      <w:r w:rsidRPr="00F5484B">
        <w:rPr>
          <w:szCs w:val="24"/>
        </w:rPr>
        <w:t xml:space="preserve"> limited resources </w:t>
      </w:r>
      <w:del w:id="381" w:author="Author" w:date="2021-01-20T16:10:00Z">
        <w:r w:rsidRPr="00F5484B" w:rsidDel="004B1DB2">
          <w:rPr>
            <w:szCs w:val="24"/>
          </w:rPr>
          <w:delText>of the planet</w:delText>
        </w:r>
      </w:del>
      <w:del w:id="382" w:author="Author" w:date="2021-01-20T16:09:00Z">
        <w:r w:rsidRPr="00F5484B" w:rsidDel="004B1DB2">
          <w:rPr>
            <w:szCs w:val="24"/>
          </w:rPr>
          <w:delText>,</w:delText>
        </w:r>
      </w:del>
      <w:del w:id="383" w:author="Author" w:date="2021-01-20T16:10:00Z">
        <w:r w:rsidRPr="00F5484B" w:rsidDel="004B1DB2">
          <w:rPr>
            <w:szCs w:val="24"/>
          </w:rPr>
          <w:delText xml:space="preserve"> </w:delText>
        </w:r>
      </w:del>
      <w:r w:rsidRPr="00F5484B">
        <w:rPr>
          <w:szCs w:val="24"/>
        </w:rPr>
        <w:t xml:space="preserve">to ensure this growth [7]. </w:t>
      </w:r>
    </w:p>
    <w:p w14:paraId="05E2B6B3" w14:textId="596CD93D" w:rsidR="00857FDE" w:rsidRPr="00F5484B" w:rsidDel="0081043D" w:rsidRDefault="0090490D" w:rsidP="008D1DD0">
      <w:pPr>
        <w:spacing w:line="480" w:lineRule="auto"/>
        <w:ind w:left="1" w:firstLine="708"/>
        <w:rPr>
          <w:del w:id="384" w:author="Author" w:date="2021-01-20T18:51:00Z"/>
          <w:szCs w:val="24"/>
        </w:rPr>
      </w:pPr>
      <w:r w:rsidRPr="00F5484B">
        <w:rPr>
          <w:szCs w:val="24"/>
        </w:rPr>
        <w:t xml:space="preserve">The COVID-19 pandemic </w:t>
      </w:r>
      <w:ins w:id="385" w:author="Author" w:date="2021-01-20T16:11:00Z">
        <w:r w:rsidR="004B1DB2">
          <w:rPr>
            <w:szCs w:val="24"/>
          </w:rPr>
          <w:t xml:space="preserve">has </w:t>
        </w:r>
      </w:ins>
      <w:r w:rsidRPr="00F5484B">
        <w:rPr>
          <w:szCs w:val="24"/>
        </w:rPr>
        <w:t>create</w:t>
      </w:r>
      <w:ins w:id="386" w:author="Author" w:date="2021-01-20T16:11:00Z">
        <w:r w:rsidR="004B1DB2">
          <w:rPr>
            <w:szCs w:val="24"/>
          </w:rPr>
          <w:t>d</w:t>
        </w:r>
      </w:ins>
      <w:del w:id="387" w:author="Author" w:date="2021-01-20T16:11:00Z">
        <w:r w:rsidRPr="00F5484B" w:rsidDel="004B1DB2">
          <w:rPr>
            <w:szCs w:val="24"/>
          </w:rPr>
          <w:delText>s</w:delText>
        </w:r>
      </w:del>
      <w:r w:rsidRPr="00F5484B">
        <w:rPr>
          <w:szCs w:val="24"/>
        </w:rPr>
        <w:t xml:space="preserve"> major dysfunction</w:t>
      </w:r>
      <w:del w:id="388" w:author="Author" w:date="2021-01-20T18:05:00Z">
        <w:r w:rsidRPr="00F5484B" w:rsidDel="001D4BBD">
          <w:rPr>
            <w:szCs w:val="24"/>
          </w:rPr>
          <w:delText>s</w:delText>
        </w:r>
      </w:del>
      <w:r w:rsidRPr="00F5484B">
        <w:rPr>
          <w:szCs w:val="24"/>
        </w:rPr>
        <w:t xml:space="preserve"> in the economy</w:t>
      </w:r>
      <w:ins w:id="389" w:author="Author" w:date="2021-01-20T16:11:00Z">
        <w:r w:rsidR="004B1DB2">
          <w:rPr>
            <w:szCs w:val="24"/>
          </w:rPr>
          <w:t xml:space="preserve"> and</w:t>
        </w:r>
      </w:ins>
      <w:del w:id="390" w:author="Author" w:date="2021-01-20T16:11:00Z">
        <w:r w:rsidRPr="00F5484B" w:rsidDel="004B1DB2">
          <w:rPr>
            <w:szCs w:val="24"/>
          </w:rPr>
          <w:delText>,</w:delText>
        </w:r>
      </w:del>
      <w:r w:rsidRPr="00F5484B">
        <w:rPr>
          <w:szCs w:val="24"/>
        </w:rPr>
        <w:t xml:space="preserve"> in the business world, which </w:t>
      </w:r>
      <w:del w:id="391" w:author="Author" w:date="2021-01-20T16:11:00Z">
        <w:r w:rsidRPr="00F5484B" w:rsidDel="004B1DB2">
          <w:rPr>
            <w:szCs w:val="24"/>
          </w:rPr>
          <w:delText xml:space="preserve">is </w:delText>
        </w:r>
      </w:del>
      <w:ins w:id="392" w:author="Author" w:date="2021-01-20T16:11:00Z">
        <w:r w:rsidR="004B1DB2">
          <w:rPr>
            <w:szCs w:val="24"/>
          </w:rPr>
          <w:t>can</w:t>
        </w:r>
        <w:r w:rsidR="004B1DB2" w:rsidRPr="00F5484B">
          <w:rPr>
            <w:szCs w:val="24"/>
          </w:rPr>
          <w:t xml:space="preserve"> </w:t>
        </w:r>
      </w:ins>
      <w:r w:rsidRPr="00F5484B">
        <w:rPr>
          <w:szCs w:val="24"/>
        </w:rPr>
        <w:t xml:space="preserve">no longer </w:t>
      </w:r>
      <w:del w:id="393" w:author="Author" w:date="2021-01-20T16:11:00Z">
        <w:r w:rsidRPr="00F5484B" w:rsidDel="004B1DB2">
          <w:rPr>
            <w:szCs w:val="24"/>
          </w:rPr>
          <w:delText xml:space="preserve">able to </w:delText>
        </w:r>
      </w:del>
      <w:del w:id="394" w:author="Author" w:date="2021-01-20T18:06:00Z">
        <w:r w:rsidRPr="00F5484B" w:rsidDel="001D4BBD">
          <w:rPr>
            <w:szCs w:val="24"/>
          </w:rPr>
          <w:delText>function</w:delText>
        </w:r>
      </w:del>
      <w:ins w:id="395" w:author="Author" w:date="2021-01-20T18:06:00Z">
        <w:r w:rsidR="001D4BBD">
          <w:rPr>
            <w:szCs w:val="24"/>
          </w:rPr>
          <w:t>operate</w:t>
        </w:r>
      </w:ins>
      <w:r w:rsidRPr="00F5484B">
        <w:rPr>
          <w:szCs w:val="24"/>
        </w:rPr>
        <w:t xml:space="preserve"> as</w:t>
      </w:r>
      <w:ins w:id="396" w:author="Author" w:date="2021-01-20T16:11:00Z">
        <w:r w:rsidR="004B1DB2">
          <w:rPr>
            <w:szCs w:val="24"/>
          </w:rPr>
          <w:t xml:space="preserve"> it did</w:t>
        </w:r>
      </w:ins>
      <w:r w:rsidRPr="00F5484B">
        <w:rPr>
          <w:szCs w:val="24"/>
        </w:rPr>
        <w:t xml:space="preserve"> before</w:t>
      </w:r>
      <w:ins w:id="397" w:author="Author" w:date="2021-01-20T16:11:00Z">
        <w:r w:rsidR="004B1DB2">
          <w:rPr>
            <w:szCs w:val="24"/>
          </w:rPr>
          <w:t xml:space="preserve"> the pand</w:t>
        </w:r>
      </w:ins>
      <w:ins w:id="398" w:author="Author" w:date="2021-01-20T16:12:00Z">
        <w:r w:rsidR="004B1DB2">
          <w:rPr>
            <w:szCs w:val="24"/>
          </w:rPr>
          <w:t>emic</w:t>
        </w:r>
      </w:ins>
      <w:del w:id="399" w:author="Author" w:date="2021-01-20T18:51:00Z">
        <w:r w:rsidRPr="00F5484B" w:rsidDel="0081043D">
          <w:rPr>
            <w:szCs w:val="24"/>
          </w:rPr>
          <w:delText>.</w:delText>
        </w:r>
      </w:del>
      <w:ins w:id="400" w:author="Author" w:date="2021-01-20T18:51:00Z">
        <w:r w:rsidR="0081043D">
          <w:rPr>
            <w:szCs w:val="24"/>
          </w:rPr>
          <w:t xml:space="preserve">. </w:t>
        </w:r>
        <w:commentRangeStart w:id="401"/>
        <w:r w:rsidR="0081043D">
          <w:rPr>
            <w:szCs w:val="24"/>
          </w:rPr>
          <w:t xml:space="preserve">Thus, pandemic-affected countries must enact </w:t>
        </w:r>
      </w:ins>
      <w:ins w:id="402" w:author="Author" w:date="2021-01-20T19:02:00Z">
        <w:r w:rsidR="00EF716A">
          <w:rPr>
            <w:szCs w:val="24"/>
          </w:rPr>
          <w:t>four types of</w:t>
        </w:r>
      </w:ins>
      <w:ins w:id="403" w:author="Author" w:date="2021-01-20T18:51:00Z">
        <w:r w:rsidR="0081043D">
          <w:rPr>
            <w:szCs w:val="24"/>
          </w:rPr>
          <w:t xml:space="preserve"> </w:t>
        </w:r>
      </w:ins>
      <w:del w:id="404" w:author="Author" w:date="2021-01-20T18:51:00Z">
        <w:r w:rsidRPr="00F5484B" w:rsidDel="0081043D">
          <w:rPr>
            <w:szCs w:val="24"/>
          </w:rPr>
          <w:delText xml:space="preserve"> </w:delText>
        </w:r>
      </w:del>
    </w:p>
    <w:p w14:paraId="6587A10E" w14:textId="2BA4AC70" w:rsidR="00857FDE" w:rsidDel="00EF716A" w:rsidRDefault="0090490D" w:rsidP="00EF716A">
      <w:pPr>
        <w:spacing w:line="480" w:lineRule="auto"/>
        <w:ind w:left="1" w:firstLine="708"/>
        <w:rPr>
          <w:del w:id="405" w:author="Author" w:date="2021-01-20T19:03:00Z"/>
          <w:szCs w:val="24"/>
        </w:rPr>
      </w:pPr>
      <w:del w:id="406" w:author="Author" w:date="2021-01-20T18:51:00Z">
        <w:r w:rsidRPr="00F5484B" w:rsidDel="0081043D">
          <w:rPr>
            <w:szCs w:val="24"/>
          </w:rPr>
          <w:delText xml:space="preserve">The </w:delText>
        </w:r>
      </w:del>
      <w:r w:rsidRPr="00F5484B">
        <w:rPr>
          <w:szCs w:val="24"/>
        </w:rPr>
        <w:t xml:space="preserve">national policies </w:t>
      </w:r>
      <w:del w:id="407" w:author="Author" w:date="2021-01-20T18:51:00Z">
        <w:r w:rsidRPr="00F5484B" w:rsidDel="0081043D">
          <w:rPr>
            <w:szCs w:val="24"/>
          </w:rPr>
          <w:delText>that pandemic</w:delText>
        </w:r>
      </w:del>
      <w:del w:id="408" w:author="Author" w:date="2021-01-20T16:12:00Z">
        <w:r w:rsidRPr="00F5484B" w:rsidDel="004B1DB2">
          <w:rPr>
            <w:szCs w:val="24"/>
          </w:rPr>
          <w:delText xml:space="preserve"> </w:delText>
        </w:r>
      </w:del>
      <w:del w:id="409" w:author="Author" w:date="2021-01-20T18:51:00Z">
        <w:r w:rsidRPr="00F5484B" w:rsidDel="0081043D">
          <w:rPr>
            <w:szCs w:val="24"/>
          </w:rPr>
          <w:delText xml:space="preserve">affected states must apply </w:delText>
        </w:r>
      </w:del>
      <w:del w:id="410" w:author="Author" w:date="2021-01-20T16:12:00Z">
        <w:r w:rsidRPr="00F5484B" w:rsidDel="004B1DB2">
          <w:rPr>
            <w:szCs w:val="24"/>
          </w:rPr>
          <w:delText xml:space="preserve">for </w:delText>
        </w:r>
      </w:del>
      <w:ins w:id="411" w:author="Author" w:date="2021-01-20T16:12:00Z">
        <w:r w:rsidR="004B1DB2">
          <w:rPr>
            <w:szCs w:val="24"/>
          </w:rPr>
          <w:t>to ensure</w:t>
        </w:r>
        <w:r w:rsidR="004B1DB2" w:rsidRPr="00F5484B">
          <w:rPr>
            <w:szCs w:val="24"/>
          </w:rPr>
          <w:t xml:space="preserve"> </w:t>
        </w:r>
      </w:ins>
      <w:r w:rsidRPr="00F5484B">
        <w:rPr>
          <w:szCs w:val="24"/>
        </w:rPr>
        <w:t>sustainable development</w:t>
      </w:r>
      <w:ins w:id="412" w:author="Author" w:date="2021-01-20T19:03:00Z">
        <w:r w:rsidR="00EF716A">
          <w:rPr>
            <w:szCs w:val="24"/>
          </w:rPr>
          <w:t>, as follows</w:t>
        </w:r>
      </w:ins>
      <w:del w:id="413" w:author="Author" w:date="2021-01-20T18:52:00Z">
        <w:r w:rsidRPr="00F5484B" w:rsidDel="0081043D">
          <w:rPr>
            <w:szCs w:val="24"/>
          </w:rPr>
          <w:delText xml:space="preserve"> are</w:delText>
        </w:r>
      </w:del>
      <w:ins w:id="414" w:author="Author" w:date="2021-01-20T18:52:00Z">
        <w:r w:rsidR="0081043D">
          <w:rPr>
            <w:szCs w:val="24"/>
          </w:rPr>
          <w:t>.</w:t>
        </w:r>
      </w:ins>
      <w:del w:id="415" w:author="Author" w:date="2021-01-20T18:52:00Z">
        <w:r w:rsidRPr="00F5484B" w:rsidDel="0081043D">
          <w:rPr>
            <w:szCs w:val="24"/>
          </w:rPr>
          <w:delText>:</w:delText>
        </w:r>
      </w:del>
      <w:del w:id="416" w:author="Author" w:date="2021-01-20T19:03:00Z">
        <w:r w:rsidRPr="00F5484B" w:rsidDel="00EF716A">
          <w:rPr>
            <w:szCs w:val="24"/>
          </w:rPr>
          <w:delText xml:space="preserve"> </w:delText>
        </w:r>
      </w:del>
    </w:p>
    <w:commentRangeEnd w:id="401"/>
    <w:p w14:paraId="7F3AE10D" w14:textId="77777777" w:rsidR="00EF716A" w:rsidRPr="00F5484B" w:rsidRDefault="00A315A0" w:rsidP="008D1DD0">
      <w:pPr>
        <w:spacing w:line="480" w:lineRule="auto"/>
        <w:ind w:left="1" w:firstLine="708"/>
        <w:rPr>
          <w:ins w:id="417" w:author="Author" w:date="2021-01-20T19:03:00Z"/>
          <w:szCs w:val="24"/>
        </w:rPr>
      </w:pPr>
      <w:r>
        <w:rPr>
          <w:rStyle w:val="CommentReference"/>
        </w:rPr>
        <w:commentReference w:id="401"/>
      </w:r>
    </w:p>
    <w:p w14:paraId="1F3A807D" w14:textId="45099878" w:rsidR="00857FDE" w:rsidRPr="00F5484B" w:rsidDel="003E51FA" w:rsidRDefault="00EF716A" w:rsidP="008D1DD0">
      <w:pPr>
        <w:spacing w:line="480" w:lineRule="auto"/>
        <w:ind w:left="1" w:firstLine="708"/>
        <w:rPr>
          <w:del w:id="418" w:author="Author" w:date="2021-01-20T19:04:00Z"/>
          <w:szCs w:val="24"/>
        </w:rPr>
      </w:pPr>
      <w:commentRangeStart w:id="419"/>
      <w:commentRangeStart w:id="420"/>
      <w:ins w:id="421" w:author="Author" w:date="2021-01-20T19:03:00Z">
        <w:r>
          <w:rPr>
            <w:szCs w:val="24"/>
          </w:rPr>
          <w:t>First</w:t>
        </w:r>
        <w:commentRangeEnd w:id="419"/>
        <w:r>
          <w:rPr>
            <w:rStyle w:val="CommentReference"/>
          </w:rPr>
          <w:commentReference w:id="419"/>
        </w:r>
        <w:r>
          <w:rPr>
            <w:szCs w:val="24"/>
          </w:rPr>
          <w:t>, s</w:t>
        </w:r>
      </w:ins>
      <w:del w:id="422" w:author="Author" w:date="2021-01-20T16:17:00Z">
        <w:r w:rsidR="0090490D" w:rsidRPr="00F5484B" w:rsidDel="001C6871">
          <w:rPr>
            <w:szCs w:val="24"/>
          </w:rPr>
          <w:delText>l</w:delText>
        </w:r>
      </w:del>
      <w:del w:id="423" w:author="Author" w:date="2021-01-20T19:03:00Z">
        <w:r w:rsidR="0090490D" w:rsidRPr="00F5484B" w:rsidDel="00EF716A">
          <w:rPr>
            <w:szCs w:val="24"/>
          </w:rPr>
          <w:delText xml:space="preserve">egislative framework: </w:delText>
        </w:r>
      </w:del>
      <w:commentRangeStart w:id="424"/>
      <w:ins w:id="425" w:author="Author" w:date="2021-01-20T16:13:00Z">
        <w:r w:rsidR="004B1DB2">
          <w:rPr>
            <w:szCs w:val="24"/>
          </w:rPr>
          <w:t>tates</w:t>
        </w:r>
      </w:ins>
      <w:commentRangeEnd w:id="424"/>
      <w:ins w:id="426" w:author="Author" w:date="2021-01-20T16:17:00Z">
        <w:r w:rsidR="001C6871">
          <w:rPr>
            <w:rStyle w:val="CommentReference"/>
          </w:rPr>
          <w:commentReference w:id="424"/>
        </w:r>
      </w:ins>
      <w:ins w:id="427" w:author="Author" w:date="2021-01-20T16:13:00Z">
        <w:r w:rsidR="004B1DB2">
          <w:rPr>
            <w:szCs w:val="24"/>
          </w:rPr>
          <w:t xml:space="preserve"> must </w:t>
        </w:r>
      </w:ins>
      <w:r w:rsidR="0090490D" w:rsidRPr="00F5484B">
        <w:rPr>
          <w:szCs w:val="24"/>
        </w:rPr>
        <w:t>draft</w:t>
      </w:r>
      <w:del w:id="428" w:author="Author" w:date="2021-01-20T16:13:00Z">
        <w:r w:rsidR="0090490D" w:rsidRPr="00F5484B" w:rsidDel="004B1DB2">
          <w:rPr>
            <w:szCs w:val="24"/>
          </w:rPr>
          <w:delText>ing</w:delText>
        </w:r>
      </w:del>
      <w:r w:rsidR="0090490D" w:rsidRPr="00F5484B">
        <w:rPr>
          <w:szCs w:val="24"/>
        </w:rPr>
        <w:t xml:space="preserve"> laws to strengthen worker protection</w:t>
      </w:r>
      <w:ins w:id="429" w:author="Author" w:date="2021-01-20T16:13:00Z">
        <w:r w:rsidR="004B1DB2">
          <w:rPr>
            <w:szCs w:val="24"/>
          </w:rPr>
          <w:t>s</w:t>
        </w:r>
      </w:ins>
      <w:r w:rsidR="0090490D" w:rsidRPr="00F5484B">
        <w:rPr>
          <w:szCs w:val="24"/>
        </w:rPr>
        <w:t xml:space="preserve"> or adapt the</w:t>
      </w:r>
      <w:ins w:id="430" w:author="Author" w:date="2021-01-20T16:13:00Z">
        <w:r w:rsidR="004B1DB2">
          <w:rPr>
            <w:szCs w:val="24"/>
          </w:rPr>
          <w:t>ir</w:t>
        </w:r>
      </w:ins>
      <w:r w:rsidR="0090490D" w:rsidRPr="00F5484B">
        <w:rPr>
          <w:szCs w:val="24"/>
        </w:rPr>
        <w:t xml:space="preserve"> current legislative framework</w:t>
      </w:r>
      <w:ins w:id="431" w:author="Author" w:date="2021-01-20T16:13:00Z">
        <w:r w:rsidR="004B1DB2">
          <w:rPr>
            <w:szCs w:val="24"/>
          </w:rPr>
          <w:t>s</w:t>
        </w:r>
      </w:ins>
      <w:r w:rsidR="0090490D" w:rsidRPr="00F5484B">
        <w:rPr>
          <w:szCs w:val="24"/>
        </w:rPr>
        <w:t xml:space="preserve"> </w:t>
      </w:r>
      <w:del w:id="432" w:author="Author" w:date="2021-01-20T16:14:00Z">
        <w:r w:rsidR="0090490D" w:rsidRPr="00F5484B" w:rsidDel="001C6871">
          <w:rPr>
            <w:szCs w:val="24"/>
          </w:rPr>
          <w:delText xml:space="preserve">to </w:delText>
        </w:r>
      </w:del>
      <w:ins w:id="433" w:author="Author" w:date="2021-01-20T16:14:00Z">
        <w:r w:rsidR="001C6871">
          <w:rPr>
            <w:szCs w:val="24"/>
          </w:rPr>
          <w:t>for</w:t>
        </w:r>
        <w:r w:rsidR="001C6871" w:rsidRPr="00F5484B">
          <w:rPr>
            <w:szCs w:val="24"/>
          </w:rPr>
          <w:t xml:space="preserve"> </w:t>
        </w:r>
      </w:ins>
      <w:r w:rsidR="0090490D" w:rsidRPr="00F5484B">
        <w:rPr>
          <w:szCs w:val="24"/>
        </w:rPr>
        <w:t>emergencies</w:t>
      </w:r>
      <w:ins w:id="434" w:author="Author" w:date="2021-01-20T19:03:00Z">
        <w:r>
          <w:rPr>
            <w:szCs w:val="24"/>
          </w:rPr>
          <w:t>.</w:t>
        </w:r>
      </w:ins>
      <w:ins w:id="435" w:author="Author" w:date="2021-01-20T16:13:00Z">
        <w:r w:rsidR="004B1DB2">
          <w:rPr>
            <w:szCs w:val="24"/>
          </w:rPr>
          <w:t xml:space="preserve"> </w:t>
        </w:r>
      </w:ins>
      <w:ins w:id="436" w:author="Author" w:date="2021-01-20T19:03:00Z">
        <w:r>
          <w:rPr>
            <w:szCs w:val="24"/>
          </w:rPr>
          <w:t>They</w:t>
        </w:r>
      </w:ins>
      <w:del w:id="437" w:author="Author" w:date="2021-01-20T16:13:00Z">
        <w:r w:rsidR="0090490D" w:rsidRPr="00F5484B" w:rsidDel="004B1DB2">
          <w:rPr>
            <w:szCs w:val="24"/>
          </w:rPr>
          <w:delText>;</w:delText>
        </w:r>
      </w:del>
      <w:r w:rsidR="0090490D" w:rsidRPr="00F5484B">
        <w:rPr>
          <w:szCs w:val="24"/>
        </w:rPr>
        <w:t xml:space="preserve"> </w:t>
      </w:r>
      <w:ins w:id="438" w:author="Author" w:date="2021-01-20T16:14:00Z">
        <w:r w:rsidR="001C6871">
          <w:rPr>
            <w:szCs w:val="24"/>
          </w:rPr>
          <w:t>must</w:t>
        </w:r>
      </w:ins>
      <w:ins w:id="439" w:author="Author" w:date="2021-01-20T19:03:00Z">
        <w:r>
          <w:rPr>
            <w:szCs w:val="24"/>
          </w:rPr>
          <w:t xml:space="preserve"> also</w:t>
        </w:r>
      </w:ins>
      <w:ins w:id="440" w:author="Author" w:date="2021-01-20T16:14:00Z">
        <w:r w:rsidR="001C6871">
          <w:rPr>
            <w:szCs w:val="24"/>
          </w:rPr>
          <w:t xml:space="preserve"> </w:t>
        </w:r>
      </w:ins>
      <w:r w:rsidR="0090490D" w:rsidRPr="00F5484B">
        <w:rPr>
          <w:szCs w:val="24"/>
        </w:rPr>
        <w:t>monitor</w:t>
      </w:r>
      <w:del w:id="441" w:author="Author" w:date="2021-01-20T16:13:00Z">
        <w:r w:rsidR="0090490D" w:rsidRPr="00F5484B" w:rsidDel="004B1DB2">
          <w:rPr>
            <w:szCs w:val="24"/>
          </w:rPr>
          <w:delText>ing</w:delText>
        </w:r>
      </w:del>
      <w:r w:rsidR="0090490D" w:rsidRPr="00F5484B">
        <w:rPr>
          <w:szCs w:val="24"/>
        </w:rPr>
        <w:t xml:space="preserve"> and react</w:t>
      </w:r>
      <w:del w:id="442" w:author="Author" w:date="2021-01-20T16:13:00Z">
        <w:r w:rsidR="0090490D" w:rsidRPr="00F5484B" w:rsidDel="004B1DB2">
          <w:rPr>
            <w:szCs w:val="24"/>
          </w:rPr>
          <w:delText>ion</w:delText>
        </w:r>
      </w:del>
      <w:r w:rsidR="0090490D" w:rsidRPr="00F5484B">
        <w:rPr>
          <w:szCs w:val="24"/>
        </w:rPr>
        <w:t xml:space="preserve"> to </w:t>
      </w:r>
      <w:del w:id="443" w:author="Author" w:date="2021-01-20T16:13:00Z">
        <w:r w:rsidR="0090490D" w:rsidRPr="00F5484B" w:rsidDel="004B1DB2">
          <w:rPr>
            <w:szCs w:val="24"/>
          </w:rPr>
          <w:delText xml:space="preserve">such </w:delText>
        </w:r>
      </w:del>
      <w:r w:rsidR="0090490D" w:rsidRPr="00F5484B">
        <w:rPr>
          <w:szCs w:val="24"/>
        </w:rPr>
        <w:t>violations</w:t>
      </w:r>
      <w:ins w:id="444" w:author="Author" w:date="2021-01-20T16:14:00Z">
        <w:r w:rsidR="001C6871">
          <w:rPr>
            <w:szCs w:val="24"/>
          </w:rPr>
          <w:t xml:space="preserve"> of these laws</w:t>
        </w:r>
      </w:ins>
      <w:ins w:id="445" w:author="Author" w:date="2021-01-20T16:13:00Z">
        <w:r w:rsidR="004B1DB2">
          <w:rPr>
            <w:szCs w:val="24"/>
          </w:rPr>
          <w:t xml:space="preserve">, such as </w:t>
        </w:r>
      </w:ins>
      <w:del w:id="446" w:author="Author" w:date="2021-01-20T16:13:00Z">
        <w:r w:rsidR="0090490D" w:rsidRPr="00F5484B" w:rsidDel="004B1DB2">
          <w:rPr>
            <w:szCs w:val="24"/>
          </w:rPr>
          <w:delText>:</w:delText>
        </w:r>
      </w:del>
      <w:del w:id="447" w:author="Author" w:date="2021-01-20T16:14:00Z">
        <w:r w:rsidR="0090490D" w:rsidRPr="00F5484B" w:rsidDel="001C6871">
          <w:rPr>
            <w:szCs w:val="24"/>
          </w:rPr>
          <w:delText xml:space="preserve"> </w:delText>
        </w:r>
      </w:del>
      <w:r w:rsidR="0090490D" w:rsidRPr="00F5484B">
        <w:rPr>
          <w:szCs w:val="24"/>
        </w:rPr>
        <w:t>sale</w:t>
      </w:r>
      <w:ins w:id="448" w:author="Author" w:date="2021-01-20T16:14:00Z">
        <w:r w:rsidR="001C6871">
          <w:rPr>
            <w:szCs w:val="24"/>
          </w:rPr>
          <w:t>s</w:t>
        </w:r>
      </w:ins>
      <w:r w:rsidR="0090490D" w:rsidRPr="00F5484B">
        <w:rPr>
          <w:szCs w:val="24"/>
        </w:rPr>
        <w:t xml:space="preserve"> of </w:t>
      </w:r>
      <w:commentRangeStart w:id="449"/>
      <w:r w:rsidR="0090490D" w:rsidRPr="00F5484B">
        <w:rPr>
          <w:szCs w:val="24"/>
        </w:rPr>
        <w:t xml:space="preserve">false </w:t>
      </w:r>
      <w:commentRangeEnd w:id="449"/>
      <w:r w:rsidR="0004235E">
        <w:rPr>
          <w:rStyle w:val="CommentReference"/>
        </w:rPr>
        <w:commentReference w:id="449"/>
      </w:r>
      <w:r w:rsidR="0090490D" w:rsidRPr="00F5484B">
        <w:rPr>
          <w:szCs w:val="24"/>
        </w:rPr>
        <w:t>protective equipment</w:t>
      </w:r>
      <w:del w:id="450" w:author="Author" w:date="2021-01-20T16:13:00Z">
        <w:r w:rsidR="0090490D" w:rsidRPr="00F5484B" w:rsidDel="004B1DB2">
          <w:rPr>
            <w:szCs w:val="24"/>
          </w:rPr>
          <w:delText>, etc</w:delText>
        </w:r>
      </w:del>
      <w:r w:rsidR="0090490D" w:rsidRPr="00F5484B">
        <w:rPr>
          <w:szCs w:val="24"/>
        </w:rPr>
        <w:t xml:space="preserve">. </w:t>
      </w:r>
      <w:ins w:id="451" w:author="Author" w:date="2021-01-20T19:04:00Z">
        <w:r w:rsidR="003E51FA">
          <w:rPr>
            <w:szCs w:val="24"/>
          </w:rPr>
          <w:t xml:space="preserve">Second, </w:t>
        </w:r>
      </w:ins>
    </w:p>
    <w:p w14:paraId="225FEC31" w14:textId="634E7CBB" w:rsidR="00857FDE" w:rsidRPr="00F5484B" w:rsidDel="003E51FA" w:rsidRDefault="0090490D" w:rsidP="008D1DD0">
      <w:pPr>
        <w:spacing w:line="480" w:lineRule="auto"/>
        <w:ind w:left="1" w:firstLine="708"/>
        <w:rPr>
          <w:del w:id="452" w:author="Author" w:date="2021-01-20T19:04:00Z"/>
          <w:szCs w:val="24"/>
        </w:rPr>
      </w:pPr>
      <w:del w:id="453" w:author="Author" w:date="2021-01-20T16:13:00Z">
        <w:r w:rsidRPr="00F5484B" w:rsidDel="004B1DB2">
          <w:rPr>
            <w:szCs w:val="24"/>
          </w:rPr>
          <w:delText xml:space="preserve">providing </w:delText>
        </w:r>
      </w:del>
      <w:del w:id="454" w:author="Author" w:date="2021-01-20T16:17:00Z">
        <w:r w:rsidRPr="00F5484B" w:rsidDel="001C6871">
          <w:rPr>
            <w:szCs w:val="24"/>
          </w:rPr>
          <w:delText>f</w:delText>
        </w:r>
      </w:del>
      <w:del w:id="455" w:author="Author" w:date="2021-01-20T19:04:00Z">
        <w:r w:rsidRPr="00F5484B" w:rsidDel="003E51FA">
          <w:rPr>
            <w:szCs w:val="24"/>
          </w:rPr>
          <w:delText xml:space="preserve">acilities: </w:delText>
        </w:r>
      </w:del>
      <w:ins w:id="456" w:author="Author" w:date="2021-01-20T19:04:00Z">
        <w:r w:rsidR="003E51FA">
          <w:rPr>
            <w:szCs w:val="24"/>
          </w:rPr>
          <w:t>s</w:t>
        </w:r>
      </w:ins>
      <w:ins w:id="457" w:author="Author" w:date="2021-01-20T16:14:00Z">
        <w:r w:rsidR="001C6871">
          <w:rPr>
            <w:szCs w:val="24"/>
          </w:rPr>
          <w:t>tates must</w:t>
        </w:r>
      </w:ins>
      <w:r w:rsidRPr="00F5484B">
        <w:rPr>
          <w:rFonts w:eastAsia="Arial"/>
          <w:szCs w:val="24"/>
        </w:rPr>
        <w:t xml:space="preserve"> </w:t>
      </w:r>
      <w:r w:rsidRPr="00F5484B">
        <w:rPr>
          <w:szCs w:val="24"/>
        </w:rPr>
        <w:t>provid</w:t>
      </w:r>
      <w:ins w:id="458" w:author="Author" w:date="2021-01-20T16:15:00Z">
        <w:r w:rsidR="001C6871">
          <w:rPr>
            <w:szCs w:val="24"/>
          </w:rPr>
          <w:t>e</w:t>
        </w:r>
      </w:ins>
      <w:del w:id="459" w:author="Author" w:date="2021-01-20T16:15:00Z">
        <w:r w:rsidRPr="00F5484B" w:rsidDel="001C6871">
          <w:rPr>
            <w:szCs w:val="24"/>
          </w:rPr>
          <w:delText>ing</w:delText>
        </w:r>
      </w:del>
      <w:r w:rsidRPr="00F5484B">
        <w:rPr>
          <w:szCs w:val="24"/>
        </w:rPr>
        <w:t xml:space="preserve"> </w:t>
      </w:r>
      <w:ins w:id="460" w:author="Author" w:date="2021-01-20T16:14:00Z">
        <w:r w:rsidR="001C6871" w:rsidRPr="00A95DEC">
          <w:rPr>
            <w:szCs w:val="24"/>
          </w:rPr>
          <w:t>businesses</w:t>
        </w:r>
        <w:r w:rsidR="001C6871">
          <w:rPr>
            <w:szCs w:val="24"/>
          </w:rPr>
          <w:t xml:space="preserve"> with</w:t>
        </w:r>
        <w:r w:rsidR="001C6871" w:rsidRPr="00A95DEC">
          <w:rPr>
            <w:szCs w:val="24"/>
          </w:rPr>
          <w:t xml:space="preserve"> </w:t>
        </w:r>
      </w:ins>
      <w:r w:rsidRPr="00F5484B">
        <w:rPr>
          <w:szCs w:val="24"/>
        </w:rPr>
        <w:t xml:space="preserve">guidance </w:t>
      </w:r>
      <w:del w:id="461" w:author="Author" w:date="2021-01-20T16:14:00Z">
        <w:r w:rsidRPr="00F5484B" w:rsidDel="001C6871">
          <w:rPr>
            <w:szCs w:val="24"/>
          </w:rPr>
          <w:delText xml:space="preserve">to businesses </w:delText>
        </w:r>
      </w:del>
      <w:r w:rsidRPr="00F5484B">
        <w:rPr>
          <w:szCs w:val="24"/>
        </w:rPr>
        <w:t xml:space="preserve">on </w:t>
      </w:r>
      <w:del w:id="462" w:author="Author" w:date="2021-01-20T16:14:00Z">
        <w:r w:rsidRPr="00F5484B" w:rsidDel="001C6871">
          <w:rPr>
            <w:szCs w:val="24"/>
          </w:rPr>
          <w:delText xml:space="preserve">how to </w:delText>
        </w:r>
      </w:del>
      <w:r w:rsidRPr="00F5484B">
        <w:rPr>
          <w:szCs w:val="24"/>
        </w:rPr>
        <w:t>manag</w:t>
      </w:r>
      <w:ins w:id="463" w:author="Author" w:date="2021-01-20T16:14:00Z">
        <w:r w:rsidR="001C6871">
          <w:rPr>
            <w:szCs w:val="24"/>
          </w:rPr>
          <w:t>ing</w:t>
        </w:r>
      </w:ins>
      <w:del w:id="464" w:author="Author" w:date="2021-01-20T16:14:00Z">
        <w:r w:rsidRPr="00F5484B" w:rsidDel="001C6871">
          <w:rPr>
            <w:szCs w:val="24"/>
          </w:rPr>
          <w:delText>e</w:delText>
        </w:r>
      </w:del>
      <w:r w:rsidRPr="00F5484B">
        <w:rPr>
          <w:szCs w:val="24"/>
        </w:rPr>
        <w:t xml:space="preserve"> the COVID-</w:t>
      </w:r>
      <w:ins w:id="465" w:author="Author" w:date="2021-01-20T16:14:00Z">
        <w:r w:rsidR="001C6871">
          <w:rPr>
            <w:szCs w:val="24"/>
          </w:rPr>
          <w:t xml:space="preserve">19 </w:t>
        </w:r>
      </w:ins>
      <w:commentRangeStart w:id="466"/>
      <w:del w:id="467" w:author="Author" w:date="2021-01-20T16:14:00Z">
        <w:r w:rsidRPr="00F5484B" w:rsidDel="001C6871">
          <w:rPr>
            <w:szCs w:val="24"/>
          </w:rPr>
          <w:delText>epidemic</w:delText>
        </w:r>
      </w:del>
      <w:ins w:id="468" w:author="Author" w:date="2021-01-20T16:14:00Z">
        <w:r w:rsidR="001C6871">
          <w:rPr>
            <w:szCs w:val="24"/>
          </w:rPr>
          <w:t>pan</w:t>
        </w:r>
        <w:r w:rsidR="001C6871" w:rsidRPr="00F5484B">
          <w:rPr>
            <w:szCs w:val="24"/>
          </w:rPr>
          <w:t>demic</w:t>
        </w:r>
        <w:commentRangeEnd w:id="466"/>
        <w:r w:rsidR="001C6871">
          <w:rPr>
            <w:rStyle w:val="CommentReference"/>
          </w:rPr>
          <w:commentReference w:id="466"/>
        </w:r>
      </w:ins>
      <w:ins w:id="469" w:author="Author" w:date="2021-01-20T16:15:00Z">
        <w:r w:rsidR="001C6871">
          <w:rPr>
            <w:szCs w:val="24"/>
          </w:rPr>
          <w:t>,</w:t>
        </w:r>
      </w:ins>
      <w:del w:id="470" w:author="Author" w:date="2021-01-20T16:15:00Z">
        <w:r w:rsidRPr="00F5484B" w:rsidDel="001C6871">
          <w:rPr>
            <w:szCs w:val="24"/>
          </w:rPr>
          <w:delText xml:space="preserve">; </w:delText>
        </w:r>
      </w:del>
      <w:r w:rsidRPr="00F5484B">
        <w:rPr>
          <w:rFonts w:eastAsia="Arial"/>
          <w:szCs w:val="24"/>
        </w:rPr>
        <w:t xml:space="preserve"> </w:t>
      </w:r>
      <w:r w:rsidRPr="00F5484B">
        <w:rPr>
          <w:szCs w:val="24"/>
        </w:rPr>
        <w:t>establish</w:t>
      </w:r>
      <w:del w:id="471" w:author="Author" w:date="2021-01-20T16:15:00Z">
        <w:r w:rsidRPr="00F5484B" w:rsidDel="001C6871">
          <w:rPr>
            <w:szCs w:val="24"/>
          </w:rPr>
          <w:delText>ing</w:delText>
        </w:r>
      </w:del>
      <w:r w:rsidRPr="00F5484B">
        <w:rPr>
          <w:szCs w:val="24"/>
        </w:rPr>
        <w:t xml:space="preserve"> channels </w:t>
      </w:r>
      <w:del w:id="472" w:author="Author" w:date="2021-01-20T16:15:00Z">
        <w:r w:rsidRPr="00F5484B" w:rsidDel="001C6871">
          <w:rPr>
            <w:szCs w:val="24"/>
          </w:rPr>
          <w:delText xml:space="preserve">of </w:delText>
        </w:r>
      </w:del>
      <w:ins w:id="473" w:author="Author" w:date="2021-01-20T16:15:00Z">
        <w:r w:rsidR="001C6871">
          <w:rPr>
            <w:szCs w:val="24"/>
          </w:rPr>
          <w:t>for</w:t>
        </w:r>
        <w:r w:rsidR="001C6871" w:rsidRPr="00F5484B">
          <w:rPr>
            <w:szCs w:val="24"/>
          </w:rPr>
          <w:t xml:space="preserve"> </w:t>
        </w:r>
      </w:ins>
      <w:r w:rsidRPr="00F5484B">
        <w:rPr>
          <w:szCs w:val="24"/>
        </w:rPr>
        <w:t xml:space="preserve">dialogue between companies and other stakeholders </w:t>
      </w:r>
      <w:del w:id="474" w:author="Author" w:date="2021-01-20T16:15:00Z">
        <w:r w:rsidRPr="00F5484B" w:rsidDel="001C6871">
          <w:rPr>
            <w:szCs w:val="24"/>
          </w:rPr>
          <w:delText xml:space="preserve">to </w:delText>
        </w:r>
      </w:del>
      <w:r w:rsidRPr="00F5484B">
        <w:rPr>
          <w:szCs w:val="24"/>
        </w:rPr>
        <w:t>seek</w:t>
      </w:r>
      <w:ins w:id="475" w:author="Author" w:date="2021-01-20T16:15:00Z">
        <w:r w:rsidR="001C6871">
          <w:rPr>
            <w:szCs w:val="24"/>
          </w:rPr>
          <w:t>ing</w:t>
        </w:r>
      </w:ins>
      <w:r w:rsidRPr="00F5484B">
        <w:rPr>
          <w:szCs w:val="24"/>
        </w:rPr>
        <w:t xml:space="preserve"> guidance</w:t>
      </w:r>
      <w:ins w:id="476" w:author="Author" w:date="2021-01-20T16:15:00Z">
        <w:r w:rsidR="001C6871">
          <w:rPr>
            <w:szCs w:val="24"/>
          </w:rPr>
          <w:t xml:space="preserve"> and</w:t>
        </w:r>
      </w:ins>
      <w:del w:id="477" w:author="Author" w:date="2021-01-20T16:15:00Z">
        <w:r w:rsidRPr="00F5484B" w:rsidDel="001C6871">
          <w:rPr>
            <w:szCs w:val="24"/>
          </w:rPr>
          <w:delText>,</w:delText>
        </w:r>
      </w:del>
      <w:r w:rsidRPr="00F5484B">
        <w:rPr>
          <w:szCs w:val="24"/>
        </w:rPr>
        <w:t xml:space="preserve"> advice</w:t>
      </w:r>
      <w:ins w:id="478" w:author="Author" w:date="2021-01-20T18:07:00Z">
        <w:r w:rsidR="001D4BBD">
          <w:rPr>
            <w:szCs w:val="24"/>
          </w:rPr>
          <w:t>,</w:t>
        </w:r>
      </w:ins>
      <w:del w:id="479" w:author="Author" w:date="2021-01-20T18:07:00Z">
        <w:r w:rsidRPr="00F5484B" w:rsidDel="001D4BBD">
          <w:rPr>
            <w:szCs w:val="24"/>
          </w:rPr>
          <w:delText>;</w:delText>
        </w:r>
      </w:del>
      <w:r w:rsidRPr="00F5484B">
        <w:rPr>
          <w:szCs w:val="24"/>
        </w:rPr>
        <w:t xml:space="preserve"> address</w:t>
      </w:r>
      <w:del w:id="480" w:author="Author" w:date="2021-01-20T16:15:00Z">
        <w:r w:rsidRPr="00F5484B" w:rsidDel="001C6871">
          <w:rPr>
            <w:szCs w:val="24"/>
          </w:rPr>
          <w:delText>ing</w:delText>
        </w:r>
      </w:del>
      <w:r w:rsidRPr="00F5484B">
        <w:rPr>
          <w:szCs w:val="24"/>
        </w:rPr>
        <w:t xml:space="preserve"> the spread of misinformation and harmful content related to COVID-19</w:t>
      </w:r>
      <w:ins w:id="481" w:author="Author" w:date="2021-01-20T16:15:00Z">
        <w:r w:rsidR="001C6871">
          <w:rPr>
            <w:szCs w:val="24"/>
          </w:rPr>
          <w:t>,</w:t>
        </w:r>
      </w:ins>
      <w:del w:id="482" w:author="Author" w:date="2021-01-20T16:15:00Z">
        <w:r w:rsidRPr="00F5484B" w:rsidDel="001C6871">
          <w:rPr>
            <w:szCs w:val="24"/>
          </w:rPr>
          <w:delText>;</w:delText>
        </w:r>
      </w:del>
      <w:ins w:id="483" w:author="Author" w:date="2021-01-20T16:15:00Z">
        <w:r w:rsidR="001C6871">
          <w:rPr>
            <w:szCs w:val="24"/>
          </w:rPr>
          <w:t xml:space="preserve"> and</w:t>
        </w:r>
      </w:ins>
      <w:del w:id="484" w:author="Author" w:date="2021-01-20T16:15:00Z">
        <w:r w:rsidRPr="00F5484B" w:rsidDel="001C6871">
          <w:rPr>
            <w:szCs w:val="24"/>
          </w:rPr>
          <w:delText xml:space="preserve"> </w:delText>
        </w:r>
      </w:del>
      <w:r w:rsidRPr="00F5484B">
        <w:rPr>
          <w:rFonts w:eastAsia="Arial"/>
          <w:szCs w:val="24"/>
        </w:rPr>
        <w:t xml:space="preserve"> </w:t>
      </w:r>
      <w:del w:id="485" w:author="Author" w:date="2021-01-20T16:15:00Z">
        <w:r w:rsidRPr="00F5484B" w:rsidDel="001C6871">
          <w:rPr>
            <w:szCs w:val="24"/>
          </w:rPr>
          <w:delText xml:space="preserve">facilitating </w:delText>
        </w:r>
      </w:del>
      <w:ins w:id="486" w:author="Author" w:date="2021-01-20T16:15:00Z">
        <w:r w:rsidR="001C6871" w:rsidRPr="00F5484B">
          <w:rPr>
            <w:szCs w:val="24"/>
          </w:rPr>
          <w:t>facilitat</w:t>
        </w:r>
        <w:r w:rsidR="001C6871">
          <w:rPr>
            <w:szCs w:val="24"/>
          </w:rPr>
          <w:t>e</w:t>
        </w:r>
        <w:r w:rsidR="001C6871" w:rsidRPr="00F5484B">
          <w:rPr>
            <w:szCs w:val="24"/>
          </w:rPr>
          <w:t xml:space="preserve"> </w:t>
        </w:r>
      </w:ins>
      <w:r w:rsidRPr="00F5484B">
        <w:rPr>
          <w:szCs w:val="24"/>
        </w:rPr>
        <w:t>collective initiatives across the economy and various stakeholders</w:t>
      </w:r>
      <w:ins w:id="487" w:author="Author" w:date="2021-01-20T16:15:00Z">
        <w:r w:rsidR="001C6871">
          <w:rPr>
            <w:szCs w:val="24"/>
          </w:rPr>
          <w:t xml:space="preserve"> to provid</w:t>
        </w:r>
      </w:ins>
      <w:ins w:id="488" w:author="Author" w:date="2021-01-20T16:16:00Z">
        <w:r w:rsidR="001C6871">
          <w:rPr>
            <w:szCs w:val="24"/>
          </w:rPr>
          <w:t>e</w:t>
        </w:r>
      </w:ins>
      <w:del w:id="489" w:author="Author" w:date="2021-01-20T16:15:00Z">
        <w:r w:rsidRPr="00F5484B" w:rsidDel="001C6871">
          <w:rPr>
            <w:szCs w:val="24"/>
          </w:rPr>
          <w:delText>,</w:delText>
        </w:r>
      </w:del>
      <w:r w:rsidRPr="00F5484B">
        <w:rPr>
          <w:szCs w:val="24"/>
        </w:rPr>
        <w:t xml:space="preserve"> large-scale assistance</w:t>
      </w:r>
      <w:ins w:id="490" w:author="Author" w:date="2021-01-20T16:16:00Z">
        <w:r w:rsidR="001C6871">
          <w:rPr>
            <w:szCs w:val="24"/>
          </w:rPr>
          <w:t xml:space="preserve"> and</w:t>
        </w:r>
      </w:ins>
      <w:del w:id="491" w:author="Author" w:date="2021-01-20T16:16:00Z">
        <w:r w:rsidRPr="00F5484B" w:rsidDel="001C6871">
          <w:rPr>
            <w:szCs w:val="24"/>
          </w:rPr>
          <w:delText>,</w:delText>
        </w:r>
      </w:del>
      <w:r w:rsidRPr="00F5484B">
        <w:rPr>
          <w:szCs w:val="24"/>
        </w:rPr>
        <w:t xml:space="preserve"> </w:t>
      </w:r>
      <w:ins w:id="492" w:author="Author" w:date="2021-01-20T18:06:00Z">
        <w:r w:rsidR="001D4BBD">
          <w:rPr>
            <w:szCs w:val="24"/>
          </w:rPr>
          <w:t>r</w:t>
        </w:r>
      </w:ins>
      <w:del w:id="493" w:author="Author" w:date="2021-01-20T16:16:00Z">
        <w:r w:rsidRPr="00F5484B" w:rsidDel="001C6871">
          <w:rPr>
            <w:szCs w:val="24"/>
          </w:rPr>
          <w:delText xml:space="preserve">ensuring </w:delText>
        </w:r>
      </w:del>
      <w:ins w:id="494" w:author="Author" w:date="2021-01-20T18:06:00Z">
        <w:r w:rsidR="001D4BBD">
          <w:rPr>
            <w:szCs w:val="24"/>
          </w:rPr>
          <w:t>espond</w:t>
        </w:r>
      </w:ins>
      <w:del w:id="495" w:author="Author" w:date="2021-01-20T18:06:00Z">
        <w:r w:rsidRPr="00F5484B" w:rsidDel="001D4BBD">
          <w:rPr>
            <w:szCs w:val="24"/>
          </w:rPr>
          <w:delText>response</w:delText>
        </w:r>
      </w:del>
      <w:del w:id="496" w:author="Author" w:date="2021-01-20T16:16:00Z">
        <w:r w:rsidRPr="00F5484B" w:rsidDel="001C6871">
          <w:rPr>
            <w:szCs w:val="24"/>
          </w:rPr>
          <w:delText>s</w:delText>
        </w:r>
      </w:del>
      <w:r w:rsidRPr="00F5484B">
        <w:rPr>
          <w:szCs w:val="24"/>
        </w:rPr>
        <w:t xml:space="preserve"> to the COVID-19 pandemic. </w:t>
      </w:r>
    </w:p>
    <w:p w14:paraId="54F4D0CB" w14:textId="156C73C9" w:rsidR="00857FDE" w:rsidRPr="00F5484B" w:rsidDel="003E51FA" w:rsidRDefault="0090490D" w:rsidP="008D1DD0">
      <w:pPr>
        <w:spacing w:line="480" w:lineRule="auto"/>
        <w:ind w:left="1" w:firstLine="708"/>
        <w:rPr>
          <w:del w:id="497" w:author="Author" w:date="2021-01-20T19:05:00Z"/>
          <w:szCs w:val="24"/>
        </w:rPr>
      </w:pPr>
      <w:del w:id="498" w:author="Author" w:date="2021-01-20T16:18:00Z">
        <w:r w:rsidRPr="00F5484B" w:rsidDel="001C6871">
          <w:rPr>
            <w:szCs w:val="24"/>
          </w:rPr>
          <w:lastRenderedPageBreak/>
          <w:delText>c</w:delText>
        </w:r>
      </w:del>
      <w:del w:id="499" w:author="Author" w:date="2021-01-20T19:04:00Z">
        <w:r w:rsidRPr="00F5484B" w:rsidDel="003E51FA">
          <w:rPr>
            <w:szCs w:val="24"/>
          </w:rPr>
          <w:delText xml:space="preserve">ooperation: </w:delText>
        </w:r>
      </w:del>
      <w:ins w:id="500" w:author="Author" w:date="2021-01-20T19:04:00Z">
        <w:r w:rsidR="003E51FA">
          <w:rPr>
            <w:szCs w:val="24"/>
          </w:rPr>
          <w:t>Third</w:t>
        </w:r>
      </w:ins>
      <w:ins w:id="501" w:author="Author" w:date="2021-01-20T19:05:00Z">
        <w:r w:rsidR="003E51FA">
          <w:rPr>
            <w:szCs w:val="24"/>
          </w:rPr>
          <w:t>, g</w:t>
        </w:r>
      </w:ins>
      <w:ins w:id="502" w:author="Author" w:date="2021-01-20T16:16:00Z">
        <w:r w:rsidR="001C6871">
          <w:rPr>
            <w:szCs w:val="24"/>
          </w:rPr>
          <w:t>overnments must cooperate</w:t>
        </w:r>
      </w:ins>
      <w:r w:rsidRPr="00F5484B">
        <w:rPr>
          <w:rFonts w:eastAsia="Arial"/>
          <w:szCs w:val="24"/>
        </w:rPr>
        <w:t xml:space="preserve"> </w:t>
      </w:r>
      <w:r w:rsidRPr="00F5484B">
        <w:rPr>
          <w:szCs w:val="24"/>
        </w:rPr>
        <w:t>with other governments to adopt trade policies that facilitate the suppl</w:t>
      </w:r>
      <w:ins w:id="503" w:author="Author" w:date="2021-01-27T14:39:00Z">
        <w:r w:rsidR="00E60FC8">
          <w:rPr>
            <w:szCs w:val="24"/>
          </w:rPr>
          <w:t>y</w:t>
        </w:r>
      </w:ins>
      <w:del w:id="504" w:author="Author" w:date="2021-01-20T16:16:00Z">
        <w:r w:rsidRPr="00F5484B" w:rsidDel="001C6871">
          <w:rPr>
            <w:szCs w:val="24"/>
          </w:rPr>
          <w:delText>y</w:delText>
        </w:r>
      </w:del>
      <w:r w:rsidRPr="00F5484B">
        <w:rPr>
          <w:szCs w:val="24"/>
        </w:rPr>
        <w:t xml:space="preserve"> of essential medicines and equipment</w:t>
      </w:r>
      <w:ins w:id="505" w:author="Author" w:date="2021-01-20T16:16:00Z">
        <w:r w:rsidR="001C6871">
          <w:rPr>
            <w:szCs w:val="24"/>
          </w:rPr>
          <w:t>,</w:t>
        </w:r>
      </w:ins>
      <w:del w:id="506" w:author="Author" w:date="2021-01-20T16:16:00Z">
        <w:r w:rsidRPr="00F5484B" w:rsidDel="001C6871">
          <w:rPr>
            <w:szCs w:val="24"/>
          </w:rPr>
          <w:delText>;</w:delText>
        </w:r>
      </w:del>
      <w:r w:rsidRPr="00F5484B">
        <w:rPr>
          <w:szCs w:val="24"/>
        </w:rPr>
        <w:t xml:space="preserve"> consult</w:t>
      </w:r>
      <w:del w:id="507" w:author="Author" w:date="2021-01-20T16:16:00Z">
        <w:r w:rsidRPr="00F5484B" w:rsidDel="001C6871">
          <w:rPr>
            <w:szCs w:val="24"/>
          </w:rPr>
          <w:delText>ation</w:delText>
        </w:r>
      </w:del>
      <w:r w:rsidRPr="00F5484B">
        <w:rPr>
          <w:szCs w:val="24"/>
        </w:rPr>
        <w:t xml:space="preserve"> with employees and other stakeholders </w:t>
      </w:r>
      <w:del w:id="508" w:author="Author" w:date="2021-01-20T16:16:00Z">
        <w:r w:rsidRPr="00F5484B" w:rsidDel="001C6871">
          <w:rPr>
            <w:szCs w:val="24"/>
          </w:rPr>
          <w:delText xml:space="preserve">on </w:delText>
        </w:r>
      </w:del>
      <w:ins w:id="509" w:author="Author" w:date="2021-01-20T16:16:00Z">
        <w:r w:rsidR="001C6871">
          <w:rPr>
            <w:szCs w:val="24"/>
          </w:rPr>
          <w:t>to</w:t>
        </w:r>
        <w:r w:rsidR="001C6871" w:rsidRPr="00F5484B">
          <w:rPr>
            <w:szCs w:val="24"/>
          </w:rPr>
          <w:t xml:space="preserve"> </w:t>
        </w:r>
      </w:ins>
      <w:r w:rsidRPr="00F5484B">
        <w:rPr>
          <w:szCs w:val="24"/>
        </w:rPr>
        <w:t>defin</w:t>
      </w:r>
      <w:ins w:id="510" w:author="Author" w:date="2021-01-20T16:16:00Z">
        <w:r w:rsidR="001C6871">
          <w:rPr>
            <w:szCs w:val="24"/>
          </w:rPr>
          <w:t>e</w:t>
        </w:r>
      </w:ins>
      <w:del w:id="511" w:author="Author" w:date="2021-01-20T16:16:00Z">
        <w:r w:rsidRPr="00F5484B" w:rsidDel="001C6871">
          <w:rPr>
            <w:szCs w:val="24"/>
          </w:rPr>
          <w:delText>ing</w:delText>
        </w:r>
      </w:del>
      <w:r w:rsidRPr="00F5484B">
        <w:rPr>
          <w:szCs w:val="24"/>
        </w:rPr>
        <w:t xml:space="preserve"> expectations for the COVID-19 pandemic</w:t>
      </w:r>
      <w:ins w:id="512" w:author="Author" w:date="2021-01-20T16:16:00Z">
        <w:r w:rsidR="001C6871">
          <w:rPr>
            <w:szCs w:val="24"/>
          </w:rPr>
          <w:t>, and</w:t>
        </w:r>
      </w:ins>
      <w:del w:id="513" w:author="Author" w:date="2021-01-20T16:16:00Z">
        <w:r w:rsidRPr="00F5484B" w:rsidDel="001C6871">
          <w:rPr>
            <w:szCs w:val="24"/>
          </w:rPr>
          <w:delText>;</w:delText>
        </w:r>
      </w:del>
      <w:r w:rsidRPr="00F5484B">
        <w:rPr>
          <w:szCs w:val="24"/>
        </w:rPr>
        <w:t xml:space="preserve"> </w:t>
      </w:r>
      <w:r w:rsidR="005A32E0" w:rsidRPr="00F5484B">
        <w:rPr>
          <w:szCs w:val="24"/>
        </w:rPr>
        <w:t>e</w:t>
      </w:r>
      <w:r w:rsidRPr="00F5484B">
        <w:rPr>
          <w:szCs w:val="24"/>
        </w:rPr>
        <w:t>nsur</w:t>
      </w:r>
      <w:ins w:id="514" w:author="Author" w:date="2021-01-20T16:16:00Z">
        <w:r w:rsidR="001C6871">
          <w:rPr>
            <w:szCs w:val="24"/>
          </w:rPr>
          <w:t>e</w:t>
        </w:r>
      </w:ins>
      <w:del w:id="515" w:author="Author" w:date="2021-01-20T16:16:00Z">
        <w:r w:rsidRPr="00F5484B" w:rsidDel="001C6871">
          <w:rPr>
            <w:szCs w:val="24"/>
          </w:rPr>
          <w:delText>ing</w:delText>
        </w:r>
      </w:del>
      <w:r w:rsidRPr="00F5484B">
        <w:rPr>
          <w:szCs w:val="24"/>
        </w:rPr>
        <w:t xml:space="preserve"> that </w:t>
      </w:r>
      <w:ins w:id="516" w:author="Author" w:date="2021-01-20T19:05:00Z">
        <w:r w:rsidR="003E51FA">
          <w:rPr>
            <w:szCs w:val="24"/>
          </w:rPr>
          <w:t>their</w:t>
        </w:r>
      </w:ins>
      <w:ins w:id="517" w:author="Author" w:date="2021-01-20T16:16:00Z">
        <w:r w:rsidR="001C6871" w:rsidRPr="0083523D">
          <w:rPr>
            <w:szCs w:val="24"/>
          </w:rPr>
          <w:t xml:space="preserve"> </w:t>
        </w:r>
      </w:ins>
      <w:r w:rsidRPr="00F5484B">
        <w:rPr>
          <w:szCs w:val="24"/>
        </w:rPr>
        <w:t xml:space="preserve">emergency measures </w:t>
      </w:r>
      <w:del w:id="518" w:author="Author" w:date="2021-01-20T16:17:00Z">
        <w:r w:rsidRPr="00F5484B" w:rsidDel="001C6871">
          <w:rPr>
            <w:szCs w:val="24"/>
          </w:rPr>
          <w:delText xml:space="preserve">taken by </w:delText>
        </w:r>
      </w:del>
      <w:del w:id="519" w:author="Author" w:date="2021-01-20T16:16:00Z">
        <w:r w:rsidRPr="00F5484B" w:rsidDel="001C6871">
          <w:rPr>
            <w:szCs w:val="24"/>
          </w:rPr>
          <w:delText xml:space="preserve">governments </w:delText>
        </w:r>
      </w:del>
      <w:r w:rsidRPr="00F5484B">
        <w:rPr>
          <w:szCs w:val="24"/>
        </w:rPr>
        <w:t>are non-discriminatory.</w:t>
      </w:r>
      <w:del w:id="520" w:author="Author" w:date="2021-01-20T19:05:00Z">
        <w:r w:rsidRPr="00F5484B" w:rsidDel="003E51FA">
          <w:rPr>
            <w:szCs w:val="24"/>
          </w:rPr>
          <w:delText xml:space="preserve"> </w:delText>
        </w:r>
      </w:del>
    </w:p>
    <w:p w14:paraId="4EFAD00A" w14:textId="5A3D2EC4" w:rsidR="00857FDE" w:rsidRPr="00F5484B" w:rsidDel="003E51FA" w:rsidRDefault="0090490D" w:rsidP="008D1DD0">
      <w:pPr>
        <w:spacing w:line="480" w:lineRule="auto"/>
        <w:ind w:left="1" w:firstLine="708"/>
        <w:rPr>
          <w:del w:id="521" w:author="Author" w:date="2021-01-20T19:06:00Z"/>
          <w:szCs w:val="24"/>
        </w:rPr>
      </w:pPr>
      <w:del w:id="522" w:author="Author" w:date="2021-01-20T16:18:00Z">
        <w:r w:rsidRPr="00F5484B" w:rsidDel="001C6871">
          <w:rPr>
            <w:szCs w:val="24"/>
          </w:rPr>
          <w:delText>e</w:delText>
        </w:r>
      </w:del>
      <w:del w:id="523" w:author="Author" w:date="2021-01-20T19:05:00Z">
        <w:r w:rsidRPr="00F5484B" w:rsidDel="003E51FA">
          <w:rPr>
            <w:szCs w:val="24"/>
          </w:rPr>
          <w:delText>xample</w:delText>
        </w:r>
      </w:del>
      <w:del w:id="524" w:author="Author" w:date="2021-01-20T19:01:00Z">
        <w:r w:rsidRPr="00F5484B" w:rsidDel="00EF716A">
          <w:rPr>
            <w:szCs w:val="24"/>
          </w:rPr>
          <w:delText>s</w:delText>
        </w:r>
      </w:del>
      <w:del w:id="525" w:author="Author" w:date="2021-01-20T19:05:00Z">
        <w:r w:rsidRPr="00F5484B" w:rsidDel="003E51FA">
          <w:rPr>
            <w:szCs w:val="24"/>
          </w:rPr>
          <w:delText xml:space="preserve"> </w:delText>
        </w:r>
      </w:del>
      <w:del w:id="526" w:author="Author" w:date="2021-01-20T16:18:00Z">
        <w:r w:rsidRPr="00F5484B" w:rsidDel="001C6871">
          <w:rPr>
            <w:szCs w:val="24"/>
          </w:rPr>
          <w:delText>- models to follow</w:delText>
        </w:r>
      </w:del>
      <w:del w:id="527" w:author="Author" w:date="2021-01-20T19:05:00Z">
        <w:r w:rsidRPr="00F5484B" w:rsidDel="003E51FA">
          <w:rPr>
            <w:szCs w:val="24"/>
          </w:rPr>
          <w:delText>:</w:delText>
        </w:r>
      </w:del>
      <w:r w:rsidRPr="00F5484B">
        <w:rPr>
          <w:rFonts w:eastAsia="Arial"/>
          <w:szCs w:val="24"/>
        </w:rPr>
        <w:t xml:space="preserve"> </w:t>
      </w:r>
      <w:ins w:id="528" w:author="Author" w:date="2021-01-20T19:05:00Z">
        <w:r w:rsidR="003E51FA">
          <w:rPr>
            <w:rFonts w:eastAsia="Arial"/>
            <w:szCs w:val="24"/>
          </w:rPr>
          <w:t>Finally, s</w:t>
        </w:r>
      </w:ins>
      <w:ins w:id="529" w:author="Author" w:date="2021-01-20T16:18:00Z">
        <w:r w:rsidR="001C6871">
          <w:rPr>
            <w:rFonts w:eastAsia="Arial"/>
            <w:szCs w:val="24"/>
          </w:rPr>
          <w:t xml:space="preserve">tates should </w:t>
        </w:r>
      </w:ins>
      <w:r w:rsidRPr="00F5484B">
        <w:rPr>
          <w:szCs w:val="24"/>
        </w:rPr>
        <w:t>ensur</w:t>
      </w:r>
      <w:ins w:id="530" w:author="Author" w:date="2021-01-20T16:18:00Z">
        <w:r w:rsidR="001C6871">
          <w:rPr>
            <w:szCs w:val="24"/>
          </w:rPr>
          <w:t>e</w:t>
        </w:r>
      </w:ins>
      <w:del w:id="531" w:author="Author" w:date="2021-01-20T16:18:00Z">
        <w:r w:rsidRPr="00F5484B" w:rsidDel="001C6871">
          <w:rPr>
            <w:szCs w:val="24"/>
          </w:rPr>
          <w:delText>ing</w:delText>
        </w:r>
      </w:del>
      <w:r w:rsidRPr="00F5484B">
        <w:rPr>
          <w:szCs w:val="24"/>
        </w:rPr>
        <w:t xml:space="preserve"> </w:t>
      </w:r>
      <w:del w:id="532" w:author="Author" w:date="2021-01-20T16:18:00Z">
        <w:r w:rsidRPr="00F5484B" w:rsidDel="001C6871">
          <w:rPr>
            <w:szCs w:val="24"/>
          </w:rPr>
          <w:delText xml:space="preserve">the </w:delText>
        </w:r>
      </w:del>
      <w:ins w:id="533" w:author="Author" w:date="2021-01-20T16:18:00Z">
        <w:r w:rsidR="001C6871">
          <w:rPr>
            <w:szCs w:val="24"/>
          </w:rPr>
          <w:t>worker</w:t>
        </w:r>
        <w:r w:rsidR="001C6871" w:rsidRPr="00F5484B">
          <w:rPr>
            <w:szCs w:val="24"/>
          </w:rPr>
          <w:t xml:space="preserve"> </w:t>
        </w:r>
      </w:ins>
      <w:r w:rsidRPr="00F5484B">
        <w:rPr>
          <w:szCs w:val="24"/>
        </w:rPr>
        <w:t>protection</w:t>
      </w:r>
      <w:ins w:id="534" w:author="Author" w:date="2021-01-20T18:07:00Z">
        <w:r w:rsidR="001D4BBD">
          <w:rPr>
            <w:szCs w:val="24"/>
          </w:rPr>
          <w:t>s</w:t>
        </w:r>
      </w:ins>
      <w:del w:id="535" w:author="Author" w:date="2021-01-20T16:18:00Z">
        <w:r w:rsidRPr="00F5484B" w:rsidDel="001C6871">
          <w:rPr>
            <w:szCs w:val="24"/>
          </w:rPr>
          <w:delText xml:space="preserve"> of workers</w:delText>
        </w:r>
      </w:del>
      <w:ins w:id="536" w:author="Author" w:date="2021-01-20T16:19:00Z">
        <w:r w:rsidR="001C6871">
          <w:rPr>
            <w:szCs w:val="24"/>
          </w:rPr>
          <w:t xml:space="preserve"> and</w:t>
        </w:r>
      </w:ins>
      <w:del w:id="537" w:author="Author" w:date="2021-01-20T16:19:00Z">
        <w:r w:rsidRPr="00F5484B" w:rsidDel="001C6871">
          <w:rPr>
            <w:szCs w:val="24"/>
          </w:rPr>
          <w:delText>,</w:delText>
        </w:r>
      </w:del>
      <w:r w:rsidRPr="00F5484B">
        <w:rPr>
          <w:szCs w:val="24"/>
        </w:rPr>
        <w:t xml:space="preserve"> </w:t>
      </w:r>
      <w:del w:id="538" w:author="Author" w:date="2021-01-20T16:19:00Z">
        <w:r w:rsidRPr="00F5484B" w:rsidDel="001C6871">
          <w:rPr>
            <w:szCs w:val="24"/>
          </w:rPr>
          <w:delText xml:space="preserve">presenting </w:delText>
        </w:r>
      </w:del>
      <w:ins w:id="539" w:author="Author" w:date="2021-01-20T16:19:00Z">
        <w:r w:rsidR="001C6871">
          <w:rPr>
            <w:szCs w:val="24"/>
          </w:rPr>
          <w:t>demonstrate</w:t>
        </w:r>
        <w:r w:rsidR="001C6871" w:rsidRPr="00F5484B">
          <w:rPr>
            <w:szCs w:val="24"/>
          </w:rPr>
          <w:t xml:space="preserve"> </w:t>
        </w:r>
      </w:ins>
      <w:r w:rsidRPr="00F5484B">
        <w:rPr>
          <w:szCs w:val="24"/>
        </w:rPr>
        <w:t>best practices, such as social distancing</w:t>
      </w:r>
      <w:ins w:id="540" w:author="Author" w:date="2021-01-20T16:19:00Z">
        <w:r w:rsidR="001C6871">
          <w:rPr>
            <w:szCs w:val="24"/>
          </w:rPr>
          <w:t>,</w:t>
        </w:r>
      </w:ins>
      <w:r w:rsidRPr="00F5484B">
        <w:rPr>
          <w:szCs w:val="24"/>
        </w:rPr>
        <w:t xml:space="preserve"> within the government</w:t>
      </w:r>
      <w:ins w:id="541" w:author="Author" w:date="2021-01-20T19:05:00Z">
        <w:r w:rsidR="003E51FA">
          <w:rPr>
            <w:szCs w:val="24"/>
          </w:rPr>
          <w:t>.</w:t>
        </w:r>
      </w:ins>
      <w:del w:id="542" w:author="Author" w:date="2021-01-20T16:19:00Z">
        <w:r w:rsidRPr="00F5484B" w:rsidDel="001C6871">
          <w:rPr>
            <w:szCs w:val="24"/>
          </w:rPr>
          <w:delText>, etc.</w:delText>
        </w:r>
      </w:del>
      <w:ins w:id="543" w:author="Author" w:date="2021-01-20T16:19:00Z">
        <w:r w:rsidR="001C6871">
          <w:rPr>
            <w:szCs w:val="24"/>
          </w:rPr>
          <w:t xml:space="preserve"> </w:t>
        </w:r>
      </w:ins>
      <w:ins w:id="544" w:author="Author" w:date="2021-01-20T19:05:00Z">
        <w:r w:rsidR="003E51FA">
          <w:rPr>
            <w:szCs w:val="24"/>
          </w:rPr>
          <w:t xml:space="preserve">Moreover, </w:t>
        </w:r>
        <w:r w:rsidR="003E51FA" w:rsidRPr="00F5484B">
          <w:rPr>
            <w:szCs w:val="24"/>
          </w:rPr>
          <w:t>state-owned enterprises</w:t>
        </w:r>
        <w:r w:rsidR="003E51FA">
          <w:rPr>
            <w:szCs w:val="24"/>
          </w:rPr>
          <w:t xml:space="preserve"> </w:t>
        </w:r>
      </w:ins>
      <w:ins w:id="545" w:author="Author" w:date="2021-01-20T16:19:00Z">
        <w:r w:rsidR="001C6871">
          <w:rPr>
            <w:szCs w:val="24"/>
          </w:rPr>
          <w:t>should</w:t>
        </w:r>
      </w:ins>
      <w:ins w:id="546" w:author="Author" w:date="2021-01-20T19:05:00Z">
        <w:r w:rsidR="003E51FA">
          <w:rPr>
            <w:szCs w:val="24"/>
          </w:rPr>
          <w:t xml:space="preserve"> </w:t>
        </w:r>
      </w:ins>
      <w:del w:id="547" w:author="Author" w:date="2021-01-20T16:19:00Z">
        <w:r w:rsidRPr="00F5484B" w:rsidDel="001C6871">
          <w:rPr>
            <w:szCs w:val="24"/>
          </w:rPr>
          <w:delText>;</w:delText>
        </w:r>
      </w:del>
      <w:del w:id="548" w:author="Author" w:date="2021-01-20T19:05:00Z">
        <w:r w:rsidRPr="00F5484B" w:rsidDel="003E51FA">
          <w:rPr>
            <w:szCs w:val="24"/>
          </w:rPr>
          <w:delText xml:space="preserve"> </w:delText>
        </w:r>
      </w:del>
      <w:r w:rsidRPr="00F5484B">
        <w:rPr>
          <w:szCs w:val="24"/>
        </w:rPr>
        <w:t>adopt</w:t>
      </w:r>
      <w:del w:id="549" w:author="Author" w:date="2021-01-20T16:19:00Z">
        <w:r w:rsidRPr="00F5484B" w:rsidDel="001C6871">
          <w:rPr>
            <w:szCs w:val="24"/>
          </w:rPr>
          <w:delText>ion</w:delText>
        </w:r>
      </w:del>
      <w:r w:rsidRPr="00F5484B">
        <w:rPr>
          <w:szCs w:val="24"/>
        </w:rPr>
        <w:t xml:space="preserve"> </w:t>
      </w:r>
      <w:del w:id="550" w:author="Author" w:date="2021-01-20T16:19:00Z">
        <w:r w:rsidRPr="00F5484B" w:rsidDel="001C6871">
          <w:rPr>
            <w:szCs w:val="24"/>
          </w:rPr>
          <w:delText xml:space="preserve">of </w:delText>
        </w:r>
      </w:del>
      <w:r w:rsidRPr="00F5484B">
        <w:rPr>
          <w:szCs w:val="24"/>
        </w:rPr>
        <w:t>the highest standards of conduct and responsib</w:t>
      </w:r>
      <w:ins w:id="551" w:author="Author" w:date="2021-01-20T16:19:00Z">
        <w:r w:rsidR="001C6871">
          <w:rPr>
            <w:szCs w:val="24"/>
          </w:rPr>
          <w:t>ility in</w:t>
        </w:r>
      </w:ins>
      <w:del w:id="552" w:author="Author" w:date="2021-01-20T16:19:00Z">
        <w:r w:rsidRPr="00F5484B" w:rsidDel="001C6871">
          <w:rPr>
            <w:szCs w:val="24"/>
          </w:rPr>
          <w:delText>le</w:delText>
        </w:r>
      </w:del>
      <w:r w:rsidRPr="00F5484B">
        <w:rPr>
          <w:szCs w:val="24"/>
        </w:rPr>
        <w:t xml:space="preserve"> respon</w:t>
      </w:r>
      <w:del w:id="553" w:author="Author" w:date="2021-01-20T16:19:00Z">
        <w:r w:rsidRPr="00F5484B" w:rsidDel="001C6871">
          <w:rPr>
            <w:szCs w:val="24"/>
          </w:rPr>
          <w:delText>s</w:delText>
        </w:r>
      </w:del>
      <w:ins w:id="554" w:author="Author" w:date="2021-01-20T16:19:00Z">
        <w:r w:rsidR="001C6871">
          <w:rPr>
            <w:szCs w:val="24"/>
          </w:rPr>
          <w:t>ding</w:t>
        </w:r>
      </w:ins>
      <w:del w:id="555" w:author="Author" w:date="2021-01-20T16:19:00Z">
        <w:r w:rsidRPr="00F5484B" w:rsidDel="001C6871">
          <w:rPr>
            <w:szCs w:val="24"/>
          </w:rPr>
          <w:delText>es</w:delText>
        </w:r>
      </w:del>
      <w:r w:rsidRPr="00F5484B">
        <w:rPr>
          <w:szCs w:val="24"/>
        </w:rPr>
        <w:t xml:space="preserve"> to the COVID-19 </w:t>
      </w:r>
      <w:del w:id="556" w:author="Author" w:date="2021-01-20T16:19:00Z">
        <w:r w:rsidRPr="00F5484B" w:rsidDel="001C6871">
          <w:rPr>
            <w:szCs w:val="24"/>
          </w:rPr>
          <w:delText xml:space="preserve">outbreak </w:delText>
        </w:r>
      </w:del>
      <w:ins w:id="557" w:author="Author" w:date="2021-01-20T16:19:00Z">
        <w:r w:rsidR="001C6871">
          <w:rPr>
            <w:szCs w:val="24"/>
          </w:rPr>
          <w:t>pandemic</w:t>
        </w:r>
      </w:ins>
      <w:commentRangeEnd w:id="420"/>
      <w:ins w:id="558" w:author="Author" w:date="2021-01-25T20:45:00Z">
        <w:r w:rsidR="00750271">
          <w:rPr>
            <w:rStyle w:val="CommentReference"/>
          </w:rPr>
          <w:commentReference w:id="420"/>
        </w:r>
      </w:ins>
      <w:del w:id="559" w:author="Author" w:date="2021-01-20T19:05:00Z">
        <w:r w:rsidRPr="00F5484B" w:rsidDel="003E51FA">
          <w:rPr>
            <w:szCs w:val="24"/>
          </w:rPr>
          <w:delText>in state-owned enterprises</w:delText>
        </w:r>
      </w:del>
      <w:r w:rsidRPr="00F5484B">
        <w:rPr>
          <w:szCs w:val="24"/>
        </w:rPr>
        <w:t xml:space="preserve">. </w:t>
      </w:r>
    </w:p>
    <w:p w14:paraId="070BF6BD" w14:textId="77777777" w:rsidR="005A32E0" w:rsidRPr="00F5484B" w:rsidRDefault="005A32E0" w:rsidP="008D1DD0">
      <w:pPr>
        <w:spacing w:line="480" w:lineRule="auto"/>
        <w:ind w:left="1" w:firstLine="708"/>
        <w:rPr>
          <w:szCs w:val="24"/>
        </w:rPr>
      </w:pPr>
    </w:p>
    <w:p w14:paraId="710561BC" w14:textId="5B91AE46" w:rsidR="00857FDE" w:rsidRPr="00F5484B" w:rsidDel="001C6871" w:rsidRDefault="0090490D" w:rsidP="008D1DD0">
      <w:pPr>
        <w:spacing w:line="480" w:lineRule="auto"/>
        <w:ind w:left="0" w:firstLine="720"/>
        <w:rPr>
          <w:del w:id="560" w:author="Author" w:date="2021-01-20T16:19:00Z"/>
          <w:szCs w:val="24"/>
        </w:rPr>
      </w:pPr>
      <w:commentRangeStart w:id="561"/>
      <w:del w:id="562" w:author="Author" w:date="2021-01-20T16:20:00Z">
        <w:r w:rsidRPr="00F5484B" w:rsidDel="001C6871">
          <w:rPr>
            <w:szCs w:val="24"/>
          </w:rPr>
          <w:delText xml:space="preserve"> </w:delText>
        </w:r>
      </w:del>
      <w:r w:rsidRPr="00F5484B">
        <w:rPr>
          <w:szCs w:val="24"/>
        </w:rPr>
        <w:t>Enterprises</w:t>
      </w:r>
      <w:ins w:id="563" w:author="Author" w:date="2021-01-20T16:20:00Z">
        <w:r w:rsidR="001C6871">
          <w:rPr>
            <w:szCs w:val="24"/>
          </w:rPr>
          <w:t>’</w:t>
        </w:r>
      </w:ins>
      <w:r w:rsidRPr="00F5484B">
        <w:rPr>
          <w:szCs w:val="24"/>
        </w:rPr>
        <w:t xml:space="preserve"> </w:t>
      </w:r>
      <w:del w:id="564" w:author="Author" w:date="2021-01-20T16:20:00Z">
        <w:r w:rsidRPr="00F5484B" w:rsidDel="001C6871">
          <w:rPr>
            <w:szCs w:val="24"/>
          </w:rPr>
          <w:delText xml:space="preserve">policies for </w:delText>
        </w:r>
      </w:del>
      <w:r w:rsidRPr="00F5484B">
        <w:rPr>
          <w:szCs w:val="24"/>
        </w:rPr>
        <w:t xml:space="preserve">sustainable development </w:t>
      </w:r>
      <w:ins w:id="565" w:author="Author" w:date="2021-01-20T16:20:00Z">
        <w:r w:rsidR="001C6871" w:rsidRPr="00B37986">
          <w:rPr>
            <w:szCs w:val="24"/>
          </w:rPr>
          <w:t xml:space="preserve">policies </w:t>
        </w:r>
      </w:ins>
      <w:r w:rsidRPr="00F5484B">
        <w:rPr>
          <w:szCs w:val="24"/>
        </w:rPr>
        <w:t xml:space="preserve">in </w:t>
      </w:r>
      <w:ins w:id="566" w:author="Author" w:date="2021-01-20T18:07:00Z">
        <w:r w:rsidR="001D4BBD">
          <w:rPr>
            <w:szCs w:val="24"/>
          </w:rPr>
          <w:t xml:space="preserve">the context of </w:t>
        </w:r>
      </w:ins>
      <w:del w:id="567" w:author="Author" w:date="2021-01-20T16:20:00Z">
        <w:r w:rsidRPr="00F5484B" w:rsidDel="001C6871">
          <w:rPr>
            <w:szCs w:val="24"/>
          </w:rPr>
          <w:delText xml:space="preserve">the </w:delText>
        </w:r>
      </w:del>
      <w:ins w:id="568" w:author="Author" w:date="2021-01-20T16:20:00Z">
        <w:r w:rsidR="001C6871" w:rsidRPr="000B0C9D">
          <w:rPr>
            <w:szCs w:val="24"/>
          </w:rPr>
          <w:t xml:space="preserve">COVID-19 </w:t>
        </w:r>
      </w:ins>
      <w:ins w:id="569" w:author="Author" w:date="2021-01-20T19:06:00Z">
        <w:r w:rsidR="003E51FA">
          <w:rPr>
            <w:szCs w:val="24"/>
          </w:rPr>
          <w:t xml:space="preserve">may </w:t>
        </w:r>
      </w:ins>
      <w:del w:id="570" w:author="Author" w:date="2021-01-20T18:07:00Z">
        <w:r w:rsidRPr="00F5484B" w:rsidDel="001D4BBD">
          <w:rPr>
            <w:szCs w:val="24"/>
          </w:rPr>
          <w:delText xml:space="preserve">context </w:delText>
        </w:r>
      </w:del>
      <w:del w:id="571" w:author="Author" w:date="2021-01-20T16:20:00Z">
        <w:r w:rsidRPr="00F5484B" w:rsidDel="001C6871">
          <w:rPr>
            <w:szCs w:val="24"/>
          </w:rPr>
          <w:delText>of COVID-19 are a reflection of</w:delText>
        </w:r>
      </w:del>
      <w:ins w:id="572" w:author="Author" w:date="2021-01-20T16:20:00Z">
        <w:r w:rsidR="001C6871">
          <w:rPr>
            <w:szCs w:val="24"/>
          </w:rPr>
          <w:t>reflect</w:t>
        </w:r>
      </w:ins>
      <w:r w:rsidRPr="00F5484B">
        <w:rPr>
          <w:szCs w:val="24"/>
        </w:rPr>
        <w:t xml:space="preserve"> </w:t>
      </w:r>
      <w:ins w:id="573" w:author="Author" w:date="2021-01-20T19:06:00Z">
        <w:r w:rsidR="003E51FA">
          <w:rPr>
            <w:szCs w:val="24"/>
          </w:rPr>
          <w:t xml:space="preserve">these </w:t>
        </w:r>
      </w:ins>
      <w:r w:rsidRPr="00F5484B">
        <w:rPr>
          <w:szCs w:val="24"/>
        </w:rPr>
        <w:t>public policies</w:t>
      </w:r>
      <w:del w:id="574" w:author="Author" w:date="2021-01-20T16:20:00Z">
        <w:r w:rsidRPr="00F5484B" w:rsidDel="001C6871">
          <w:rPr>
            <w:szCs w:val="24"/>
          </w:rPr>
          <w:delText>,</w:delText>
        </w:r>
      </w:del>
      <w:r w:rsidRPr="00F5484B">
        <w:rPr>
          <w:szCs w:val="24"/>
        </w:rPr>
        <w:t xml:space="preserve"> but</w:t>
      </w:r>
      <w:ins w:id="575" w:author="Author" w:date="2021-01-20T16:20:00Z">
        <w:r w:rsidR="001C6871">
          <w:rPr>
            <w:szCs w:val="24"/>
          </w:rPr>
          <w:t xml:space="preserve"> may</w:t>
        </w:r>
      </w:ins>
      <w:r w:rsidRPr="00F5484B">
        <w:rPr>
          <w:szCs w:val="24"/>
        </w:rPr>
        <w:t xml:space="preserve"> also include </w:t>
      </w:r>
      <w:ins w:id="576" w:author="Author" w:date="2021-01-20T16:20:00Z">
        <w:r w:rsidR="001C6871">
          <w:rPr>
            <w:szCs w:val="24"/>
          </w:rPr>
          <w:t xml:space="preserve">other </w:t>
        </w:r>
      </w:ins>
      <w:r w:rsidRPr="00F5484B">
        <w:rPr>
          <w:szCs w:val="24"/>
        </w:rPr>
        <w:t xml:space="preserve">specific elements depending on the field of activity, organizational culture, </w:t>
      </w:r>
      <w:del w:id="577" w:author="Author" w:date="2021-01-20T16:20:00Z">
        <w:r w:rsidRPr="00F5484B" w:rsidDel="001C6871">
          <w:rPr>
            <w:szCs w:val="24"/>
          </w:rPr>
          <w:delText>etc</w:delText>
        </w:r>
      </w:del>
      <w:ins w:id="578" w:author="Author" w:date="2021-01-20T16:20:00Z">
        <w:r w:rsidR="001C6871">
          <w:rPr>
            <w:szCs w:val="24"/>
          </w:rPr>
          <w:t>and so forth</w:t>
        </w:r>
      </w:ins>
      <w:r w:rsidRPr="00F5484B">
        <w:rPr>
          <w:szCs w:val="24"/>
        </w:rPr>
        <w:t xml:space="preserve">. Current enterprise policies </w:t>
      </w:r>
      <w:del w:id="579" w:author="Author" w:date="2021-01-20T16:20:00Z">
        <w:r w:rsidRPr="00F5484B" w:rsidDel="001C6871">
          <w:rPr>
            <w:szCs w:val="24"/>
          </w:rPr>
          <w:delText xml:space="preserve">would </w:delText>
        </w:r>
      </w:del>
      <w:r w:rsidRPr="00F5484B">
        <w:rPr>
          <w:szCs w:val="24"/>
        </w:rPr>
        <w:t>need to address</w:t>
      </w:r>
      <w:r w:rsidR="005A32E0" w:rsidRPr="00F5484B">
        <w:rPr>
          <w:szCs w:val="24"/>
        </w:rPr>
        <w:t xml:space="preserve"> digitization</w:t>
      </w:r>
      <w:ins w:id="580" w:author="Author" w:date="2021-01-20T16:21:00Z">
        <w:r w:rsidR="001C6871">
          <w:rPr>
            <w:szCs w:val="24"/>
          </w:rPr>
          <w:t>;</w:t>
        </w:r>
      </w:ins>
      <w:del w:id="581" w:author="Author" w:date="2021-01-20T16:21:00Z">
        <w:r w:rsidR="005A32E0" w:rsidRPr="00F5484B" w:rsidDel="001C6871">
          <w:rPr>
            <w:szCs w:val="24"/>
          </w:rPr>
          <w:delText>,</w:delText>
        </w:r>
      </w:del>
      <w:r w:rsidR="005A32E0" w:rsidRPr="00F5484B">
        <w:rPr>
          <w:szCs w:val="24"/>
        </w:rPr>
        <w:t xml:space="preserve"> teleworking</w:t>
      </w:r>
      <w:ins w:id="582" w:author="Author" w:date="2021-01-20T16:21:00Z">
        <w:r w:rsidR="001C6871">
          <w:rPr>
            <w:szCs w:val="24"/>
          </w:rPr>
          <w:t>;</w:t>
        </w:r>
      </w:ins>
      <w:del w:id="583" w:author="Author" w:date="2021-01-20T16:20:00Z">
        <w:r w:rsidR="005A32E0" w:rsidRPr="00F5484B" w:rsidDel="001C6871">
          <w:rPr>
            <w:szCs w:val="24"/>
          </w:rPr>
          <w:delText xml:space="preserve">; </w:delText>
        </w:r>
      </w:del>
      <w:r w:rsidR="005A32E0" w:rsidRPr="00F5484B">
        <w:rPr>
          <w:rFonts w:eastAsia="Arial"/>
          <w:szCs w:val="24"/>
        </w:rPr>
        <w:t xml:space="preserve"> </w:t>
      </w:r>
      <w:r w:rsidR="005A32E0" w:rsidRPr="00F5484B">
        <w:rPr>
          <w:szCs w:val="24"/>
        </w:rPr>
        <w:t>access</w:t>
      </w:r>
      <w:ins w:id="584" w:author="Author" w:date="2021-01-20T16:21:00Z">
        <w:r w:rsidR="001C6871">
          <w:rPr>
            <w:szCs w:val="24"/>
          </w:rPr>
          <w:t xml:space="preserve"> to</w:t>
        </w:r>
      </w:ins>
      <w:del w:id="585" w:author="Author" w:date="2021-01-20T16:21:00Z">
        <w:r w:rsidR="005A32E0" w:rsidRPr="00F5484B" w:rsidDel="001C6871">
          <w:rPr>
            <w:szCs w:val="24"/>
          </w:rPr>
          <w:delText>ing</w:delText>
        </w:r>
      </w:del>
      <w:r w:rsidR="005A32E0" w:rsidRPr="00F5484B">
        <w:rPr>
          <w:szCs w:val="24"/>
        </w:rPr>
        <w:t xml:space="preserve"> non-reimbursable financing</w:t>
      </w:r>
      <w:ins w:id="586" w:author="Author" w:date="2021-01-20T16:21:00Z">
        <w:r w:rsidR="001C6871">
          <w:rPr>
            <w:szCs w:val="24"/>
          </w:rPr>
          <w:t>;</w:t>
        </w:r>
      </w:ins>
      <w:del w:id="587" w:author="Author" w:date="2021-01-20T16:21:00Z">
        <w:r w:rsidR="005A32E0" w:rsidRPr="00F5484B" w:rsidDel="001C6871">
          <w:rPr>
            <w:szCs w:val="24"/>
          </w:rPr>
          <w:delText>,</w:delText>
        </w:r>
      </w:del>
      <w:r w:rsidR="005A32E0" w:rsidRPr="00F5484B">
        <w:rPr>
          <w:szCs w:val="24"/>
        </w:rPr>
        <w:t xml:space="preserve"> </w:t>
      </w:r>
      <w:commentRangeStart w:id="588"/>
      <w:ins w:id="589" w:author="Author" w:date="2021-01-20T16:21:00Z">
        <w:r w:rsidR="001C6871" w:rsidRPr="00092237">
          <w:rPr>
            <w:szCs w:val="24"/>
          </w:rPr>
          <w:t>worker</w:t>
        </w:r>
        <w:commentRangeEnd w:id="588"/>
        <w:r w:rsidR="001C6871">
          <w:rPr>
            <w:rStyle w:val="CommentReference"/>
          </w:rPr>
          <w:commentReference w:id="588"/>
        </w:r>
      </w:ins>
      <w:ins w:id="590" w:author="Author" w:date="2021-01-20T16:20:00Z">
        <w:r w:rsidR="001C6871">
          <w:rPr>
            <w:szCs w:val="24"/>
          </w:rPr>
          <w:t xml:space="preserve"> </w:t>
        </w:r>
      </w:ins>
      <w:r w:rsidR="005A32E0" w:rsidRPr="00F5484B">
        <w:rPr>
          <w:szCs w:val="24"/>
        </w:rPr>
        <w:t>protection</w:t>
      </w:r>
      <w:ins w:id="591" w:author="Author" w:date="2021-01-20T16:21:00Z">
        <w:r w:rsidR="001C6871">
          <w:rPr>
            <w:szCs w:val="24"/>
          </w:rPr>
          <w:t>s</w:t>
        </w:r>
      </w:ins>
      <w:del w:id="592" w:author="Author" w:date="2021-01-20T16:21:00Z">
        <w:r w:rsidR="005A32E0" w:rsidRPr="00F5484B" w:rsidDel="001C6871">
          <w:rPr>
            <w:szCs w:val="24"/>
          </w:rPr>
          <w:delText xml:space="preserve"> of workers</w:delText>
        </w:r>
      </w:del>
      <w:del w:id="593" w:author="Author" w:date="2021-01-20T16:20:00Z">
        <w:r w:rsidR="005A32E0" w:rsidRPr="00F5484B" w:rsidDel="001C6871">
          <w:rPr>
            <w:szCs w:val="24"/>
          </w:rPr>
          <w:delText xml:space="preserve"> at work</w:delText>
        </w:r>
      </w:del>
      <w:ins w:id="594" w:author="Author" w:date="2021-01-20T16:21:00Z">
        <w:r w:rsidR="001C6871">
          <w:rPr>
            <w:szCs w:val="24"/>
          </w:rPr>
          <w:t>;</w:t>
        </w:r>
      </w:ins>
      <w:del w:id="595" w:author="Author" w:date="2021-01-20T16:21:00Z">
        <w:r w:rsidR="005A32E0" w:rsidRPr="00F5484B" w:rsidDel="001C6871">
          <w:rPr>
            <w:szCs w:val="24"/>
          </w:rPr>
          <w:delText>,</w:delText>
        </w:r>
      </w:del>
      <w:r w:rsidR="005A32E0" w:rsidRPr="00F5484B">
        <w:rPr>
          <w:szCs w:val="24"/>
        </w:rPr>
        <w:t xml:space="preserve"> consultation</w:t>
      </w:r>
      <w:ins w:id="596" w:author="Author" w:date="2021-01-20T16:21:00Z">
        <w:r w:rsidR="001C6871">
          <w:rPr>
            <w:szCs w:val="24"/>
          </w:rPr>
          <w:t>s</w:t>
        </w:r>
      </w:ins>
      <w:r w:rsidR="005A32E0" w:rsidRPr="00F5484B">
        <w:rPr>
          <w:szCs w:val="24"/>
        </w:rPr>
        <w:t xml:space="preserve"> with employees and other stakeholders </w:t>
      </w:r>
      <w:del w:id="597" w:author="Author" w:date="2021-01-20T16:21:00Z">
        <w:r w:rsidR="005A32E0" w:rsidRPr="00F5484B" w:rsidDel="001C6871">
          <w:rPr>
            <w:szCs w:val="24"/>
          </w:rPr>
          <w:delText xml:space="preserve">on </w:delText>
        </w:r>
      </w:del>
      <w:ins w:id="598" w:author="Author" w:date="2021-01-20T16:21:00Z">
        <w:r w:rsidR="001C6871">
          <w:rPr>
            <w:szCs w:val="24"/>
          </w:rPr>
          <w:t>to</w:t>
        </w:r>
        <w:r w:rsidR="001C6871" w:rsidRPr="00F5484B">
          <w:rPr>
            <w:szCs w:val="24"/>
          </w:rPr>
          <w:t xml:space="preserve"> </w:t>
        </w:r>
      </w:ins>
      <w:r w:rsidR="005A32E0" w:rsidRPr="00F5484B">
        <w:rPr>
          <w:szCs w:val="24"/>
        </w:rPr>
        <w:t>defin</w:t>
      </w:r>
      <w:ins w:id="599" w:author="Author" w:date="2021-01-20T16:21:00Z">
        <w:r w:rsidR="001C6871">
          <w:rPr>
            <w:szCs w:val="24"/>
          </w:rPr>
          <w:t>e</w:t>
        </w:r>
      </w:ins>
      <w:del w:id="600" w:author="Author" w:date="2021-01-20T16:21:00Z">
        <w:r w:rsidR="005A32E0" w:rsidRPr="00F5484B" w:rsidDel="001C6871">
          <w:rPr>
            <w:szCs w:val="24"/>
          </w:rPr>
          <w:delText>ing</w:delText>
        </w:r>
      </w:del>
      <w:r w:rsidR="005A32E0" w:rsidRPr="00F5484B">
        <w:rPr>
          <w:szCs w:val="24"/>
        </w:rPr>
        <w:t xml:space="preserve"> expectations </w:t>
      </w:r>
      <w:del w:id="601" w:author="Author" w:date="2021-01-20T16:21:00Z">
        <w:r w:rsidR="005A32E0" w:rsidRPr="00F5484B" w:rsidDel="001C6871">
          <w:rPr>
            <w:szCs w:val="24"/>
          </w:rPr>
          <w:delText xml:space="preserve">for </w:delText>
        </w:r>
      </w:del>
      <w:ins w:id="602" w:author="Author" w:date="2021-01-20T16:21:00Z">
        <w:r w:rsidR="001C6871">
          <w:rPr>
            <w:szCs w:val="24"/>
          </w:rPr>
          <w:t>during</w:t>
        </w:r>
        <w:r w:rsidR="001C6871" w:rsidRPr="00F5484B">
          <w:rPr>
            <w:szCs w:val="24"/>
          </w:rPr>
          <w:t xml:space="preserve"> </w:t>
        </w:r>
      </w:ins>
      <w:r w:rsidR="005A32E0" w:rsidRPr="00F5484B">
        <w:rPr>
          <w:szCs w:val="24"/>
        </w:rPr>
        <w:t>the COVID-19 pandemic</w:t>
      </w:r>
      <w:commentRangeStart w:id="603"/>
      <w:ins w:id="604" w:author="Author" w:date="2021-01-20T16:21:00Z">
        <w:r w:rsidR="001C6871">
          <w:rPr>
            <w:szCs w:val="24"/>
          </w:rPr>
          <w:t>;</w:t>
        </w:r>
      </w:ins>
      <w:del w:id="605" w:author="Author" w:date="2021-01-20T16:21:00Z">
        <w:r w:rsidR="005A32E0" w:rsidRPr="00F5484B" w:rsidDel="001C6871">
          <w:rPr>
            <w:szCs w:val="24"/>
          </w:rPr>
          <w:delText>,</w:delText>
        </w:r>
      </w:del>
      <w:r w:rsidR="005A32E0" w:rsidRPr="00F5484B">
        <w:rPr>
          <w:szCs w:val="24"/>
        </w:rPr>
        <w:t xml:space="preserve"> </w:t>
      </w:r>
      <w:commentRangeEnd w:id="603"/>
      <w:r w:rsidR="001C6871">
        <w:rPr>
          <w:rStyle w:val="CommentReference"/>
        </w:rPr>
        <w:commentReference w:id="603"/>
      </w:r>
      <w:ins w:id="606" w:author="Author" w:date="2021-01-20T16:21:00Z">
        <w:r w:rsidR="001C6871">
          <w:rPr>
            <w:szCs w:val="24"/>
          </w:rPr>
          <w:t xml:space="preserve">the </w:t>
        </w:r>
      </w:ins>
      <w:r w:rsidR="005A32E0" w:rsidRPr="00F5484B">
        <w:rPr>
          <w:szCs w:val="24"/>
        </w:rPr>
        <w:t xml:space="preserve">use of innovative technologies to assist in </w:t>
      </w:r>
      <w:del w:id="607" w:author="Author" w:date="2021-01-20T16:21:00Z">
        <w:r w:rsidR="005A32E0" w:rsidRPr="00F5484B" w:rsidDel="001C6871">
          <w:rPr>
            <w:szCs w:val="24"/>
          </w:rPr>
          <w:delText xml:space="preserve">the </w:delText>
        </w:r>
      </w:del>
      <w:r w:rsidR="005A32E0" w:rsidRPr="00F5484B">
        <w:rPr>
          <w:szCs w:val="24"/>
        </w:rPr>
        <w:t>treatment, testing, monitoring</w:t>
      </w:r>
      <w:ins w:id="608" w:author="Author" w:date="2021-01-20T16:21:00Z">
        <w:r w:rsidR="001C6871">
          <w:rPr>
            <w:szCs w:val="24"/>
          </w:rPr>
          <w:t>,</w:t>
        </w:r>
      </w:ins>
      <w:r w:rsidR="005A32E0" w:rsidRPr="00F5484B">
        <w:rPr>
          <w:szCs w:val="24"/>
        </w:rPr>
        <w:t xml:space="preserve"> or other aspects of </w:t>
      </w:r>
      <w:ins w:id="609" w:author="Author" w:date="2021-01-20T16:21:00Z">
        <w:r w:rsidR="001C6871">
          <w:rPr>
            <w:szCs w:val="24"/>
          </w:rPr>
          <w:t xml:space="preserve">the </w:t>
        </w:r>
      </w:ins>
      <w:r w:rsidR="005A32E0" w:rsidRPr="00F5484B">
        <w:rPr>
          <w:szCs w:val="24"/>
        </w:rPr>
        <w:t>COVID-19 pandemic</w:t>
      </w:r>
      <w:ins w:id="610" w:author="Author" w:date="2021-01-20T16:21:00Z">
        <w:r w:rsidR="001C6871">
          <w:rPr>
            <w:szCs w:val="24"/>
          </w:rPr>
          <w:t>;</w:t>
        </w:r>
      </w:ins>
      <w:del w:id="611" w:author="Author" w:date="2021-01-20T16:21:00Z">
        <w:r w:rsidR="005A32E0" w:rsidRPr="00F5484B" w:rsidDel="001C6871">
          <w:rPr>
            <w:szCs w:val="24"/>
          </w:rPr>
          <w:delText>,</w:delText>
        </w:r>
      </w:del>
      <w:r w:rsidR="005A32E0" w:rsidRPr="00F5484B">
        <w:rPr>
          <w:szCs w:val="24"/>
        </w:rPr>
        <w:t xml:space="preserve"> and international trade.</w:t>
      </w:r>
      <w:commentRangeEnd w:id="561"/>
      <w:r w:rsidR="00750271">
        <w:rPr>
          <w:rStyle w:val="CommentReference"/>
        </w:rPr>
        <w:commentReference w:id="561"/>
      </w:r>
    </w:p>
    <w:p w14:paraId="76836886" w14:textId="13BE5173" w:rsidR="005A32E0" w:rsidDel="003E51FA" w:rsidRDefault="005A32E0" w:rsidP="003E51FA">
      <w:pPr>
        <w:spacing w:line="480" w:lineRule="auto"/>
        <w:ind w:left="0" w:firstLine="720"/>
        <w:rPr>
          <w:del w:id="612" w:author="Author" w:date="2021-01-20T19:08:00Z"/>
          <w:szCs w:val="24"/>
        </w:rPr>
      </w:pPr>
    </w:p>
    <w:p w14:paraId="074764E0" w14:textId="77777777" w:rsidR="003E51FA" w:rsidRPr="00F5484B" w:rsidRDefault="003E51FA" w:rsidP="008D1DD0">
      <w:pPr>
        <w:spacing w:line="480" w:lineRule="auto"/>
        <w:ind w:left="0" w:firstLine="720"/>
        <w:rPr>
          <w:ins w:id="613" w:author="Author" w:date="2021-01-20T19:08:00Z"/>
          <w:szCs w:val="24"/>
        </w:rPr>
      </w:pPr>
    </w:p>
    <w:p w14:paraId="11BBBEFF" w14:textId="203C4C90" w:rsidR="0082081E" w:rsidRPr="00F5484B" w:rsidRDefault="003E51FA" w:rsidP="0082081E">
      <w:pPr>
        <w:spacing w:line="480" w:lineRule="auto"/>
        <w:ind w:left="1" w:firstLine="708"/>
        <w:rPr>
          <w:ins w:id="614" w:author="Author" w:date="2021-01-20T19:20:00Z"/>
          <w:szCs w:val="24"/>
        </w:rPr>
      </w:pPr>
      <w:commentRangeStart w:id="615"/>
      <w:ins w:id="616" w:author="Author" w:date="2021-01-20T19:08:00Z">
        <w:r>
          <w:rPr>
            <w:szCs w:val="24"/>
          </w:rPr>
          <w:t>T</w:t>
        </w:r>
      </w:ins>
      <w:del w:id="617" w:author="Author" w:date="2021-01-20T19:07:00Z">
        <w:r w:rsidR="0090490D" w:rsidRPr="00F5484B" w:rsidDel="003E51FA">
          <w:rPr>
            <w:szCs w:val="24"/>
          </w:rPr>
          <w:delText>I</w:delText>
        </w:r>
      </w:del>
      <w:del w:id="618" w:author="Author" w:date="2021-01-20T16:22:00Z">
        <w:r w:rsidR="0090490D" w:rsidRPr="00F5484B" w:rsidDel="001C6871">
          <w:rPr>
            <w:szCs w:val="24"/>
          </w:rPr>
          <w:delText>t highlights, in</w:delText>
        </w:r>
      </w:del>
      <w:del w:id="619" w:author="Author" w:date="2021-01-20T19:07:00Z">
        <w:r w:rsidR="0090490D" w:rsidRPr="00F5484B" w:rsidDel="003E51FA">
          <w:rPr>
            <w:szCs w:val="24"/>
          </w:rPr>
          <w:delText xml:space="preserve"> the context of</w:delText>
        </w:r>
      </w:del>
      <w:ins w:id="620" w:author="Author" w:date="2021-01-20T19:07:00Z">
        <w:r>
          <w:rPr>
            <w:szCs w:val="24"/>
          </w:rPr>
          <w:t>he</w:t>
        </w:r>
      </w:ins>
      <w:r w:rsidR="0090490D" w:rsidRPr="00F5484B">
        <w:rPr>
          <w:szCs w:val="24"/>
        </w:rPr>
        <w:t xml:space="preserve"> COVID-19</w:t>
      </w:r>
      <w:ins w:id="621" w:author="Author" w:date="2021-01-20T19:07:00Z">
        <w:r>
          <w:rPr>
            <w:szCs w:val="24"/>
          </w:rPr>
          <w:t xml:space="preserve"> pandemic</w:t>
        </w:r>
      </w:ins>
      <w:del w:id="622" w:author="Author" w:date="2021-01-20T19:07:00Z">
        <w:r w:rsidR="0090490D" w:rsidRPr="00F5484B" w:rsidDel="003E51FA">
          <w:rPr>
            <w:szCs w:val="24"/>
          </w:rPr>
          <w:delText>,</w:delText>
        </w:r>
      </w:del>
      <w:r w:rsidR="0090490D" w:rsidRPr="00F5484B">
        <w:rPr>
          <w:szCs w:val="24"/>
        </w:rPr>
        <w:t xml:space="preserve"> </w:t>
      </w:r>
      <w:ins w:id="623" w:author="Author" w:date="2021-01-20T19:07:00Z">
        <w:r>
          <w:rPr>
            <w:szCs w:val="24"/>
          </w:rPr>
          <w:t xml:space="preserve">has highlighted the need for enterprises to develop and implement </w:t>
        </w:r>
      </w:ins>
      <w:ins w:id="624" w:author="Author" w:date="2021-01-20T16:23:00Z">
        <w:r w:rsidR="001C6871">
          <w:rPr>
            <w:szCs w:val="24"/>
          </w:rPr>
          <w:t xml:space="preserve">both </w:t>
        </w:r>
      </w:ins>
      <w:del w:id="625" w:author="Author" w:date="2021-01-20T16:22:00Z">
        <w:r w:rsidR="0090490D" w:rsidRPr="00F5484B" w:rsidDel="001C6871">
          <w:rPr>
            <w:szCs w:val="24"/>
          </w:rPr>
          <w:delText xml:space="preserve">the </w:delText>
        </w:r>
      </w:del>
      <w:r w:rsidR="0090490D" w:rsidRPr="00F5484B">
        <w:rPr>
          <w:szCs w:val="24"/>
        </w:rPr>
        <w:t>overall enterprise polic</w:t>
      </w:r>
      <w:ins w:id="626" w:author="Author" w:date="2021-01-20T16:22:00Z">
        <w:r w:rsidR="001C6871">
          <w:rPr>
            <w:szCs w:val="24"/>
          </w:rPr>
          <w:t>ies</w:t>
        </w:r>
      </w:ins>
      <w:del w:id="627" w:author="Author" w:date="2021-01-20T16:22:00Z">
        <w:r w:rsidR="0090490D" w:rsidRPr="00F5484B" w:rsidDel="001C6871">
          <w:rPr>
            <w:szCs w:val="24"/>
          </w:rPr>
          <w:delText>y</w:delText>
        </w:r>
      </w:del>
      <w:r w:rsidR="0090490D" w:rsidRPr="00F5484B">
        <w:rPr>
          <w:szCs w:val="24"/>
        </w:rPr>
        <w:t xml:space="preserve"> and </w:t>
      </w:r>
      <w:commentRangeStart w:id="628"/>
      <w:del w:id="629" w:author="Author" w:date="2021-01-20T19:07:00Z">
        <w:r w:rsidR="0090490D" w:rsidRPr="00F5484B" w:rsidDel="003E51FA">
          <w:rPr>
            <w:szCs w:val="24"/>
          </w:rPr>
          <w:delText xml:space="preserve">the </w:delText>
        </w:r>
      </w:del>
      <w:r w:rsidR="0090490D" w:rsidRPr="00F5484B">
        <w:rPr>
          <w:szCs w:val="24"/>
        </w:rPr>
        <w:t xml:space="preserve">partial policies </w:t>
      </w:r>
      <w:commentRangeEnd w:id="628"/>
      <w:r w:rsidR="00750271">
        <w:rPr>
          <w:rStyle w:val="CommentReference"/>
        </w:rPr>
        <w:commentReference w:id="628"/>
      </w:r>
      <w:del w:id="630" w:author="Author" w:date="2021-01-20T19:07:00Z">
        <w:r w:rsidR="0090490D" w:rsidRPr="00F5484B" w:rsidDel="003E51FA">
          <w:rPr>
            <w:szCs w:val="24"/>
          </w:rPr>
          <w:delText xml:space="preserve">that enterprises need to develop and implement </w:delText>
        </w:r>
      </w:del>
      <w:commentRangeStart w:id="631"/>
      <w:del w:id="632" w:author="Author" w:date="2021-01-20T16:22:00Z">
        <w:r w:rsidR="0090490D" w:rsidRPr="00F5484B" w:rsidDel="001C6871">
          <w:rPr>
            <w:szCs w:val="24"/>
          </w:rPr>
          <w:delText xml:space="preserve">in order </w:delText>
        </w:r>
      </w:del>
      <w:r w:rsidR="0090490D" w:rsidRPr="00F5484B">
        <w:rPr>
          <w:szCs w:val="24"/>
        </w:rPr>
        <w:t xml:space="preserve">to </w:t>
      </w:r>
      <w:commentRangeEnd w:id="631"/>
      <w:r w:rsidR="001C6871">
        <w:rPr>
          <w:rStyle w:val="CommentReference"/>
        </w:rPr>
        <w:commentReference w:id="631"/>
      </w:r>
      <w:r w:rsidR="0090490D" w:rsidRPr="00F5484B">
        <w:rPr>
          <w:szCs w:val="24"/>
        </w:rPr>
        <w:t>overcome this crisis.</w:t>
      </w:r>
      <w:ins w:id="633" w:author="Author" w:date="2021-01-20T19:12:00Z">
        <w:r>
          <w:rPr>
            <w:szCs w:val="24"/>
          </w:rPr>
          <w:t xml:space="preserve"> </w:t>
        </w:r>
        <w:commentRangeStart w:id="634"/>
        <w:r>
          <w:rPr>
            <w:szCs w:val="24"/>
          </w:rPr>
          <w:t>A</w:t>
        </w:r>
      </w:ins>
      <w:commentRangeEnd w:id="634"/>
      <w:ins w:id="635" w:author="Author" w:date="2021-01-20T19:13:00Z">
        <w:r>
          <w:rPr>
            <w:rStyle w:val="CommentReference"/>
          </w:rPr>
          <w:commentReference w:id="634"/>
        </w:r>
      </w:ins>
      <w:ins w:id="636" w:author="Author" w:date="2021-01-20T19:12:00Z">
        <w:r w:rsidRPr="00F5484B">
          <w:rPr>
            <w:szCs w:val="24"/>
          </w:rPr>
          <w:t xml:space="preserve"> company's policies are not only simple concretizations of </w:t>
        </w:r>
        <w:r>
          <w:rPr>
            <w:szCs w:val="24"/>
          </w:rPr>
          <w:t>its</w:t>
        </w:r>
        <w:r w:rsidRPr="00F5484B">
          <w:rPr>
            <w:szCs w:val="24"/>
          </w:rPr>
          <w:t xml:space="preserve"> </w:t>
        </w:r>
        <w:commentRangeStart w:id="637"/>
        <w:r w:rsidRPr="00F5484B">
          <w:rPr>
            <w:szCs w:val="24"/>
          </w:rPr>
          <w:t>strategy</w:t>
        </w:r>
        <w:commentRangeEnd w:id="637"/>
        <w:r>
          <w:rPr>
            <w:rStyle w:val="CommentReference"/>
          </w:rPr>
          <w:commentReference w:id="637"/>
        </w:r>
        <w:r w:rsidRPr="00F5484B">
          <w:rPr>
            <w:szCs w:val="24"/>
          </w:rPr>
          <w:t xml:space="preserve"> but also account </w:t>
        </w:r>
        <w:r>
          <w:rPr>
            <w:szCs w:val="24"/>
          </w:rPr>
          <w:t xml:space="preserve">for </w:t>
        </w:r>
        <w:r w:rsidRPr="00F5484B">
          <w:rPr>
            <w:szCs w:val="24"/>
          </w:rPr>
          <w:t xml:space="preserve">changes in </w:t>
        </w:r>
        <w:r>
          <w:rPr>
            <w:szCs w:val="24"/>
          </w:rPr>
          <w:t>its</w:t>
        </w:r>
        <w:r w:rsidRPr="00F5484B">
          <w:rPr>
            <w:szCs w:val="24"/>
          </w:rPr>
          <w:t xml:space="preserve"> external and internal environment</w:t>
        </w:r>
        <w:r>
          <w:rPr>
            <w:szCs w:val="24"/>
          </w:rPr>
          <w:t>s.</w:t>
        </w:r>
        <w:r w:rsidRPr="00F5484B">
          <w:rPr>
            <w:szCs w:val="24"/>
          </w:rPr>
          <w:t xml:space="preserve"> </w:t>
        </w:r>
        <w:r>
          <w:rPr>
            <w:szCs w:val="24"/>
          </w:rPr>
          <w:t>A</w:t>
        </w:r>
        <w:r w:rsidRPr="007D35F5">
          <w:rPr>
            <w:szCs w:val="24"/>
          </w:rPr>
          <w:t>pplying these policies</w:t>
        </w:r>
        <w:r>
          <w:rPr>
            <w:szCs w:val="24"/>
          </w:rPr>
          <w:t xml:space="preserve"> by</w:t>
        </w:r>
        <w:r w:rsidRPr="007D35F5">
          <w:rPr>
            <w:szCs w:val="24"/>
          </w:rPr>
          <w:t xml:space="preserve"> adapt</w:t>
        </w:r>
        <w:r>
          <w:rPr>
            <w:szCs w:val="24"/>
          </w:rPr>
          <w:t>ing them</w:t>
        </w:r>
        <w:r w:rsidRPr="007D35F5">
          <w:rPr>
            <w:szCs w:val="24"/>
          </w:rPr>
          <w:t xml:space="preserve"> to </w:t>
        </w:r>
        <w:r w:rsidRPr="007D35F5">
          <w:rPr>
            <w:szCs w:val="24"/>
          </w:rPr>
          <w:lastRenderedPageBreak/>
          <w:t xml:space="preserve">the </w:t>
        </w:r>
        <w:r>
          <w:rPr>
            <w:szCs w:val="24"/>
          </w:rPr>
          <w:t>context</w:t>
        </w:r>
        <w:r w:rsidRPr="007D35F5">
          <w:rPr>
            <w:szCs w:val="24"/>
          </w:rPr>
          <w:t xml:space="preserve"> </w:t>
        </w:r>
        <w:r>
          <w:rPr>
            <w:szCs w:val="24"/>
          </w:rPr>
          <w:t xml:space="preserve">in which they </w:t>
        </w:r>
        <w:proofErr w:type="gramStart"/>
        <w:r>
          <w:rPr>
            <w:szCs w:val="24"/>
          </w:rPr>
          <w:t>are</w:t>
        </w:r>
        <w:r w:rsidRPr="007D35F5">
          <w:rPr>
            <w:szCs w:val="24"/>
          </w:rPr>
          <w:t xml:space="preserve"> implemented</w:t>
        </w:r>
        <w:proofErr w:type="gramEnd"/>
        <w:r w:rsidRPr="00F5484B">
          <w:rPr>
            <w:szCs w:val="24"/>
          </w:rPr>
          <w:t xml:space="preserve"> </w:t>
        </w:r>
        <w:r>
          <w:rPr>
            <w:szCs w:val="24"/>
          </w:rPr>
          <w:t>can</w:t>
        </w:r>
        <w:r w:rsidRPr="00F5484B">
          <w:rPr>
            <w:szCs w:val="24"/>
          </w:rPr>
          <w:t xml:space="preserve"> </w:t>
        </w:r>
        <w:r>
          <w:rPr>
            <w:szCs w:val="24"/>
          </w:rPr>
          <w:t>serve</w:t>
        </w:r>
        <w:r w:rsidRPr="00F5484B">
          <w:rPr>
            <w:szCs w:val="24"/>
          </w:rPr>
          <w:t xml:space="preserve"> to increas</w:t>
        </w:r>
        <w:r>
          <w:rPr>
            <w:szCs w:val="24"/>
          </w:rPr>
          <w:t>e</w:t>
        </w:r>
        <w:r w:rsidRPr="00F5484B">
          <w:rPr>
            <w:szCs w:val="24"/>
          </w:rPr>
          <w:t xml:space="preserve"> </w:t>
        </w:r>
        <w:r>
          <w:rPr>
            <w:szCs w:val="24"/>
          </w:rPr>
          <w:t>a</w:t>
        </w:r>
        <w:r w:rsidRPr="00F5484B">
          <w:rPr>
            <w:szCs w:val="24"/>
          </w:rPr>
          <w:t xml:space="preserve"> company's performance. </w:t>
        </w:r>
      </w:ins>
      <w:commentRangeEnd w:id="615"/>
      <w:ins w:id="638" w:author="Author" w:date="2021-01-25T20:48:00Z">
        <w:r w:rsidR="00750271">
          <w:rPr>
            <w:rStyle w:val="CommentReference"/>
          </w:rPr>
          <w:commentReference w:id="615"/>
        </w:r>
      </w:ins>
      <w:ins w:id="639" w:author="Author" w:date="2021-01-20T19:20:00Z">
        <w:r w:rsidR="0082081E">
          <w:rPr>
            <w:szCs w:val="24"/>
          </w:rPr>
          <w:t>Furt</w:t>
        </w:r>
      </w:ins>
      <w:ins w:id="640" w:author="Author" w:date="2021-01-20T19:21:00Z">
        <w:r w:rsidR="0082081E">
          <w:rPr>
            <w:szCs w:val="24"/>
          </w:rPr>
          <w:t>hermore, a</w:t>
        </w:r>
      </w:ins>
      <w:ins w:id="641" w:author="Author" w:date="2021-01-20T19:20:00Z">
        <w:r w:rsidR="0082081E" w:rsidRPr="00F5484B">
          <w:rPr>
            <w:szCs w:val="24"/>
          </w:rPr>
          <w:t xml:space="preserve"> company's policies </w:t>
        </w:r>
        <w:proofErr w:type="gramStart"/>
        <w:r w:rsidR="0082081E" w:rsidRPr="00F5484B">
          <w:rPr>
            <w:szCs w:val="24"/>
          </w:rPr>
          <w:t>are established</w:t>
        </w:r>
        <w:proofErr w:type="gramEnd"/>
        <w:r w:rsidR="0082081E" w:rsidRPr="00F5484B">
          <w:rPr>
            <w:szCs w:val="24"/>
          </w:rPr>
          <w:t xml:space="preserve"> at different hierarchical levels. Top management policies reflect the</w:t>
        </w:r>
        <w:r w:rsidR="0082081E">
          <w:rPr>
            <w:szCs w:val="24"/>
          </w:rPr>
          <w:t xml:space="preserve"> company’s</w:t>
        </w:r>
        <w:r w:rsidR="0082081E" w:rsidRPr="00F5484B">
          <w:rPr>
            <w:szCs w:val="24"/>
          </w:rPr>
          <w:t xml:space="preserve"> mission, purpose, </w:t>
        </w:r>
        <w:r w:rsidR="0082081E">
          <w:rPr>
            <w:szCs w:val="24"/>
          </w:rPr>
          <w:t xml:space="preserve">and </w:t>
        </w:r>
        <w:r w:rsidR="0082081E" w:rsidRPr="00F5484B">
          <w:rPr>
            <w:szCs w:val="24"/>
          </w:rPr>
          <w:t>business philosophy</w:t>
        </w:r>
        <w:r w:rsidR="0082081E">
          <w:rPr>
            <w:szCs w:val="24"/>
          </w:rPr>
          <w:t>.</w:t>
        </w:r>
        <w:r w:rsidR="0082081E" w:rsidRPr="00F5484B">
          <w:rPr>
            <w:szCs w:val="24"/>
          </w:rPr>
          <w:t xml:space="preserve"> </w:t>
        </w:r>
        <w:r w:rsidR="0082081E">
          <w:rPr>
            <w:szCs w:val="24"/>
          </w:rPr>
          <w:t>The p</w:t>
        </w:r>
        <w:r w:rsidR="0082081E" w:rsidRPr="00F5484B">
          <w:rPr>
            <w:szCs w:val="24"/>
          </w:rPr>
          <w:t>olic</w:t>
        </w:r>
        <w:r w:rsidR="0082081E" w:rsidRPr="00E76C4B">
          <w:rPr>
            <w:szCs w:val="24"/>
          </w:rPr>
          <w:t>ies d</w:t>
        </w:r>
        <w:r w:rsidR="0082081E" w:rsidRPr="00F5484B">
          <w:rPr>
            <w:szCs w:val="24"/>
          </w:rPr>
          <w:t xml:space="preserve">eveloped for lower hierarchical levels are </w:t>
        </w:r>
        <w:r w:rsidR="0082081E">
          <w:rPr>
            <w:szCs w:val="24"/>
          </w:rPr>
          <w:t>used</w:t>
        </w:r>
        <w:r w:rsidR="0082081E" w:rsidRPr="00F5484B">
          <w:rPr>
            <w:szCs w:val="24"/>
          </w:rPr>
          <w:t xml:space="preserve"> to </w:t>
        </w:r>
        <w:r w:rsidR="0082081E">
          <w:rPr>
            <w:szCs w:val="24"/>
          </w:rPr>
          <w:t>execute</w:t>
        </w:r>
        <w:r w:rsidR="0082081E" w:rsidRPr="00F5484B">
          <w:rPr>
            <w:szCs w:val="24"/>
          </w:rPr>
          <w:t xml:space="preserve"> </w:t>
        </w:r>
        <w:r w:rsidR="0082081E">
          <w:rPr>
            <w:szCs w:val="24"/>
          </w:rPr>
          <w:t xml:space="preserve">the </w:t>
        </w:r>
        <w:r w:rsidR="0082081E" w:rsidRPr="00F5484B">
          <w:rPr>
            <w:szCs w:val="24"/>
          </w:rPr>
          <w:t xml:space="preserve">policies developed for higher hierarchical levels, </w:t>
        </w:r>
        <w:r w:rsidR="0082081E">
          <w:rPr>
            <w:szCs w:val="24"/>
          </w:rPr>
          <w:t>and thus,</w:t>
        </w:r>
        <w:r w:rsidR="0082081E" w:rsidRPr="00F5484B">
          <w:rPr>
            <w:szCs w:val="24"/>
          </w:rPr>
          <w:t xml:space="preserve"> they are more explicit, concrete,</w:t>
        </w:r>
        <w:r w:rsidR="0082081E">
          <w:rPr>
            <w:szCs w:val="24"/>
          </w:rPr>
          <w:t xml:space="preserve"> and</w:t>
        </w:r>
        <w:r w:rsidR="0082081E" w:rsidRPr="00F5484B">
          <w:rPr>
            <w:szCs w:val="24"/>
          </w:rPr>
          <w:t xml:space="preserve"> detailed, with limited areas of applicability and short</w:t>
        </w:r>
      </w:ins>
      <w:ins w:id="642" w:author="Author" w:date="2021-01-29T21:13:00Z">
        <w:r w:rsidR="00901346">
          <w:rPr>
            <w:szCs w:val="24"/>
          </w:rPr>
          <w:t xml:space="preserve"> </w:t>
        </w:r>
      </w:ins>
      <w:bookmarkStart w:id="643" w:name="_GoBack"/>
      <w:bookmarkEnd w:id="643"/>
      <w:ins w:id="644" w:author="Author" w:date="2021-01-20T19:20:00Z">
        <w:r w:rsidR="0082081E" w:rsidRPr="00F5484B">
          <w:rPr>
            <w:szCs w:val="24"/>
          </w:rPr>
          <w:t xml:space="preserve">time horizons </w:t>
        </w:r>
        <w:r w:rsidR="0082081E">
          <w:rPr>
            <w:szCs w:val="24"/>
          </w:rPr>
          <w:t xml:space="preserve">for implementation </w:t>
        </w:r>
        <w:r w:rsidR="0082081E" w:rsidRPr="00F5484B">
          <w:rPr>
            <w:szCs w:val="24"/>
          </w:rPr>
          <w:t xml:space="preserve">[6]. </w:t>
        </w:r>
      </w:ins>
    </w:p>
    <w:p w14:paraId="2A4DC701" w14:textId="1EA0B745" w:rsidR="00857FDE" w:rsidRPr="00F5484B" w:rsidDel="003E51FA" w:rsidRDefault="0090490D">
      <w:pPr>
        <w:spacing w:line="480" w:lineRule="auto"/>
        <w:ind w:left="1" w:firstLine="720"/>
        <w:rPr>
          <w:del w:id="645" w:author="Author" w:date="2021-01-20T19:08:00Z"/>
          <w:szCs w:val="24"/>
        </w:rPr>
        <w:pPrChange w:id="646" w:author="Author" w:date="2021-01-20T19:12:00Z">
          <w:pPr>
            <w:ind w:left="1" w:firstLine="708"/>
          </w:pPr>
        </w:pPrChange>
      </w:pPr>
      <w:del w:id="647" w:author="Author" w:date="2021-01-20T19:12:00Z">
        <w:r w:rsidRPr="00F5484B" w:rsidDel="003E51FA">
          <w:rPr>
            <w:szCs w:val="24"/>
          </w:rPr>
          <w:delText xml:space="preserve"> </w:delText>
        </w:r>
      </w:del>
      <w:del w:id="648" w:author="Author" w:date="2021-01-20T16:23:00Z">
        <w:r w:rsidRPr="00F5484B" w:rsidDel="001C6871">
          <w:rPr>
            <w:szCs w:val="24"/>
          </w:rPr>
          <w:delText xml:space="preserve">As </w:delText>
        </w:r>
      </w:del>
      <w:del w:id="649" w:author="Author" w:date="2021-01-20T19:21:00Z">
        <w:r w:rsidRPr="00F5484B" w:rsidDel="0082081E">
          <w:rPr>
            <w:szCs w:val="24"/>
          </w:rPr>
          <w:delText xml:space="preserve">partial policy models </w:delText>
        </w:r>
      </w:del>
      <w:del w:id="650" w:author="Author" w:date="2021-01-20T16:23:00Z">
        <w:r w:rsidRPr="00F5484B" w:rsidDel="001C6871">
          <w:rPr>
            <w:szCs w:val="24"/>
          </w:rPr>
          <w:delText xml:space="preserve">for </w:delText>
        </w:r>
      </w:del>
      <w:del w:id="651" w:author="Author" w:date="2021-01-20T19:13:00Z">
        <w:r w:rsidRPr="00F5484B" w:rsidDel="003E51FA">
          <w:rPr>
            <w:szCs w:val="24"/>
          </w:rPr>
          <w:delText xml:space="preserve">this </w:delText>
        </w:r>
      </w:del>
      <w:del w:id="652" w:author="Author" w:date="2021-01-20T19:09:00Z">
        <w:r w:rsidRPr="00F5484B" w:rsidDel="003E51FA">
          <w:rPr>
            <w:szCs w:val="24"/>
          </w:rPr>
          <w:delText>period</w:delText>
        </w:r>
      </w:del>
      <w:del w:id="653" w:author="Author" w:date="2021-01-20T16:23:00Z">
        <w:r w:rsidRPr="00F5484B" w:rsidDel="001C6871">
          <w:rPr>
            <w:szCs w:val="24"/>
          </w:rPr>
          <w:delText>, necessary for sustainable development, we can</w:delText>
        </w:r>
      </w:del>
      <w:del w:id="654" w:author="Author" w:date="2021-01-20T19:08:00Z">
        <w:r w:rsidRPr="00F5484B" w:rsidDel="003E51FA">
          <w:rPr>
            <w:szCs w:val="24"/>
          </w:rPr>
          <w:delText xml:space="preserve"> </w:delText>
        </w:r>
      </w:del>
      <w:del w:id="655" w:author="Author" w:date="2021-01-20T16:23:00Z">
        <w:r w:rsidRPr="00F5484B" w:rsidDel="001C6871">
          <w:rPr>
            <w:szCs w:val="24"/>
          </w:rPr>
          <w:delText>consider</w:delText>
        </w:r>
      </w:del>
      <w:del w:id="656" w:author="Author" w:date="2021-01-20T19:08:00Z">
        <w:r w:rsidRPr="00F5484B" w:rsidDel="003E51FA">
          <w:rPr>
            <w:szCs w:val="24"/>
          </w:rPr>
          <w:delText xml:space="preserve">: </w:delText>
        </w:r>
      </w:del>
    </w:p>
    <w:p w14:paraId="04D8419E" w14:textId="10A228A1" w:rsidR="00857FDE" w:rsidRPr="00F5484B" w:rsidDel="003E51FA" w:rsidRDefault="0090490D">
      <w:pPr>
        <w:spacing w:line="480" w:lineRule="auto"/>
        <w:ind w:left="0" w:firstLine="720"/>
        <w:rPr>
          <w:del w:id="657" w:author="Author" w:date="2021-01-20T19:08:00Z"/>
          <w:szCs w:val="24"/>
        </w:rPr>
        <w:pPrChange w:id="658" w:author="Author" w:date="2021-01-20T19:12:00Z">
          <w:pPr>
            <w:numPr>
              <w:numId w:val="2"/>
            </w:numPr>
            <w:ind w:left="355" w:firstLine="708"/>
          </w:pPr>
        </w:pPrChange>
      </w:pPr>
      <w:del w:id="659" w:author="Author" w:date="2021-01-20T16:24:00Z">
        <w:r w:rsidRPr="00F5484B" w:rsidDel="0040622C">
          <w:rPr>
            <w:szCs w:val="24"/>
          </w:rPr>
          <w:delText xml:space="preserve">the </w:delText>
        </w:r>
      </w:del>
      <w:del w:id="660" w:author="Author" w:date="2021-01-20T19:08:00Z">
        <w:r w:rsidRPr="00F5484B" w:rsidDel="003E51FA">
          <w:rPr>
            <w:szCs w:val="24"/>
          </w:rPr>
          <w:delText>company</w:delText>
        </w:r>
      </w:del>
      <w:del w:id="661" w:author="Author" w:date="2021-01-20T17:03:00Z">
        <w:r w:rsidRPr="00F5484B" w:rsidDel="00AF7FD3">
          <w:rPr>
            <w:szCs w:val="24"/>
          </w:rPr>
          <w:delText>'</w:delText>
        </w:r>
      </w:del>
      <w:del w:id="662" w:author="Author" w:date="2021-01-20T19:08:00Z">
        <w:r w:rsidRPr="00F5484B" w:rsidDel="003E51FA">
          <w:rPr>
            <w:szCs w:val="24"/>
          </w:rPr>
          <w:delText>s</w:delText>
        </w:r>
      </w:del>
      <w:del w:id="663" w:author="Author" w:date="2021-01-20T19:21:00Z">
        <w:r w:rsidRPr="00F5484B" w:rsidDel="0082081E">
          <w:rPr>
            <w:szCs w:val="24"/>
          </w:rPr>
          <w:delText xml:space="preserve"> policy </w:delText>
        </w:r>
      </w:del>
      <w:del w:id="664" w:author="Author" w:date="2021-01-20T16:24:00Z">
        <w:r w:rsidRPr="00F5484B" w:rsidDel="0040622C">
          <w:rPr>
            <w:szCs w:val="24"/>
          </w:rPr>
          <w:delText xml:space="preserve">to </w:delText>
        </w:r>
      </w:del>
      <w:del w:id="665" w:author="Author" w:date="2021-01-20T19:21:00Z">
        <w:r w:rsidRPr="00F5484B" w:rsidDel="0082081E">
          <w:rPr>
            <w:szCs w:val="24"/>
          </w:rPr>
          <w:delText>manag</w:delText>
        </w:r>
      </w:del>
      <w:del w:id="666" w:author="Author" w:date="2021-01-20T16:24:00Z">
        <w:r w:rsidRPr="00F5484B" w:rsidDel="0040622C">
          <w:rPr>
            <w:szCs w:val="24"/>
          </w:rPr>
          <w:delText>e</w:delText>
        </w:r>
      </w:del>
      <w:del w:id="667" w:author="Author" w:date="2021-01-20T19:21:00Z">
        <w:r w:rsidRPr="00F5484B" w:rsidDel="0082081E">
          <w:rPr>
            <w:szCs w:val="24"/>
          </w:rPr>
          <w:delText xml:space="preserve"> </w:delText>
        </w:r>
      </w:del>
      <w:del w:id="668" w:author="Author" w:date="2021-01-20T16:24:00Z">
        <w:r w:rsidRPr="00F5484B" w:rsidDel="0040622C">
          <w:rPr>
            <w:szCs w:val="24"/>
          </w:rPr>
          <w:delText xml:space="preserve">the infection of </w:delText>
        </w:r>
      </w:del>
      <w:del w:id="669" w:author="Author" w:date="2021-01-20T19:21:00Z">
        <w:r w:rsidRPr="00F5484B" w:rsidDel="0082081E">
          <w:rPr>
            <w:szCs w:val="24"/>
          </w:rPr>
          <w:delText>employees</w:delText>
        </w:r>
      </w:del>
      <w:del w:id="670" w:author="Author" w:date="2021-01-20T17:03:00Z">
        <w:r w:rsidRPr="00F5484B" w:rsidDel="00AF7FD3">
          <w:rPr>
            <w:szCs w:val="24"/>
          </w:rPr>
          <w:delText xml:space="preserve"> with</w:delText>
        </w:r>
      </w:del>
      <w:del w:id="671" w:author="Author" w:date="2021-01-20T18:08:00Z">
        <w:r w:rsidRPr="00F5484B" w:rsidDel="001D4BBD">
          <w:rPr>
            <w:szCs w:val="24"/>
          </w:rPr>
          <w:delText xml:space="preserve"> </w:delText>
        </w:r>
      </w:del>
      <w:del w:id="672" w:author="Author" w:date="2021-01-20T17:03:00Z">
        <w:r w:rsidRPr="00F5484B" w:rsidDel="00AF7FD3">
          <w:rPr>
            <w:szCs w:val="24"/>
          </w:rPr>
          <w:delText xml:space="preserve">COVID-19 </w:delText>
        </w:r>
      </w:del>
      <w:del w:id="673" w:author="Author" w:date="2021-01-20T18:08:00Z">
        <w:r w:rsidRPr="00F5484B" w:rsidDel="001D4BBD">
          <w:rPr>
            <w:szCs w:val="24"/>
          </w:rPr>
          <w:delText>at work</w:delText>
        </w:r>
      </w:del>
      <w:del w:id="674" w:author="Author" w:date="2021-01-20T16:24:00Z">
        <w:r w:rsidRPr="00F5484B" w:rsidDel="0040622C">
          <w:rPr>
            <w:szCs w:val="24"/>
          </w:rPr>
          <w:delText>;</w:delText>
        </w:r>
      </w:del>
      <w:del w:id="675" w:author="Author" w:date="2021-01-20T19:08:00Z">
        <w:r w:rsidRPr="00F5484B" w:rsidDel="003E51FA">
          <w:rPr>
            <w:szCs w:val="24"/>
          </w:rPr>
          <w:delText xml:space="preserve"> </w:delText>
        </w:r>
      </w:del>
    </w:p>
    <w:p w14:paraId="7759EC1D" w14:textId="5A620B98" w:rsidR="00857FDE" w:rsidRPr="00F5484B" w:rsidDel="0082081E" w:rsidRDefault="0090490D">
      <w:pPr>
        <w:spacing w:line="480" w:lineRule="auto"/>
        <w:ind w:left="0" w:firstLine="720"/>
        <w:rPr>
          <w:del w:id="676" w:author="Author" w:date="2021-01-20T19:21:00Z"/>
          <w:szCs w:val="24"/>
        </w:rPr>
        <w:pPrChange w:id="677" w:author="Author" w:date="2021-01-20T19:12:00Z">
          <w:pPr>
            <w:numPr>
              <w:numId w:val="2"/>
            </w:numPr>
            <w:ind w:left="355" w:firstLine="708"/>
          </w:pPr>
        </w:pPrChange>
      </w:pPr>
      <w:del w:id="678" w:author="Author" w:date="2021-01-20T16:24:00Z">
        <w:r w:rsidRPr="00F5484B" w:rsidDel="0040622C">
          <w:rPr>
            <w:szCs w:val="24"/>
          </w:rPr>
          <w:delText xml:space="preserve">the </w:delText>
        </w:r>
      </w:del>
      <w:del w:id="679" w:author="Author" w:date="2021-01-20T19:08:00Z">
        <w:r w:rsidRPr="00F5484B" w:rsidDel="003E51FA">
          <w:rPr>
            <w:szCs w:val="24"/>
          </w:rPr>
          <w:delText xml:space="preserve">company's </w:delText>
        </w:r>
      </w:del>
      <w:del w:id="680" w:author="Author" w:date="2021-01-20T19:21:00Z">
        <w:r w:rsidRPr="00F5484B" w:rsidDel="0082081E">
          <w:rPr>
            <w:szCs w:val="24"/>
          </w:rPr>
          <w:delText xml:space="preserve">policy </w:delText>
        </w:r>
      </w:del>
      <w:del w:id="681" w:author="Author" w:date="2021-01-20T16:25:00Z">
        <w:r w:rsidRPr="00F5484B" w:rsidDel="0040622C">
          <w:rPr>
            <w:szCs w:val="24"/>
          </w:rPr>
          <w:delText xml:space="preserve">of </w:delText>
        </w:r>
      </w:del>
      <w:del w:id="682" w:author="Author" w:date="2021-01-20T19:21:00Z">
        <w:r w:rsidRPr="00F5484B" w:rsidDel="0082081E">
          <w:rPr>
            <w:szCs w:val="24"/>
          </w:rPr>
          <w:delText>maintaining and increasing economic indicators</w:delText>
        </w:r>
      </w:del>
      <w:del w:id="683" w:author="Author" w:date="2021-01-20T16:25:00Z">
        <w:r w:rsidRPr="00F5484B" w:rsidDel="0040622C">
          <w:rPr>
            <w:szCs w:val="24"/>
          </w:rPr>
          <w:delText>:</w:delText>
        </w:r>
      </w:del>
      <w:del w:id="684" w:author="Author" w:date="2021-01-20T19:21:00Z">
        <w:r w:rsidRPr="00F5484B" w:rsidDel="0082081E">
          <w:rPr>
            <w:szCs w:val="24"/>
          </w:rPr>
          <w:delText xml:space="preserve"> sales volume, turnover, profit, number of employees, in the context of COVID</w:delText>
        </w:r>
      </w:del>
      <w:del w:id="685" w:author="Author" w:date="2021-01-20T16:25:00Z">
        <w:r w:rsidRPr="00F5484B" w:rsidDel="0040622C">
          <w:rPr>
            <w:szCs w:val="24"/>
          </w:rPr>
          <w:delText xml:space="preserve"> </w:delText>
        </w:r>
      </w:del>
      <w:del w:id="686" w:author="Author" w:date="2021-01-20T19:21:00Z">
        <w:r w:rsidRPr="00F5484B" w:rsidDel="0082081E">
          <w:rPr>
            <w:szCs w:val="24"/>
          </w:rPr>
          <w:delText>-19</w:delText>
        </w:r>
      </w:del>
      <w:del w:id="687" w:author="Author" w:date="2021-01-20T16:25:00Z">
        <w:r w:rsidRPr="00F5484B" w:rsidDel="0040622C">
          <w:rPr>
            <w:szCs w:val="24"/>
          </w:rPr>
          <w:delText>,</w:delText>
        </w:r>
      </w:del>
      <w:del w:id="688" w:author="Author" w:date="2021-01-20T19:09:00Z">
        <w:r w:rsidRPr="00F5484B" w:rsidDel="003E51FA">
          <w:rPr>
            <w:szCs w:val="24"/>
          </w:rPr>
          <w:delText xml:space="preserve"> </w:delText>
        </w:r>
      </w:del>
      <w:del w:id="689" w:author="Author" w:date="2021-01-20T16:25:00Z">
        <w:r w:rsidRPr="00F5484B" w:rsidDel="0040622C">
          <w:rPr>
            <w:szCs w:val="24"/>
          </w:rPr>
          <w:delText xml:space="preserve">for </w:delText>
        </w:r>
      </w:del>
      <w:del w:id="690" w:author="Author" w:date="2021-01-20T19:09:00Z">
        <w:r w:rsidRPr="00F5484B" w:rsidDel="003E51FA">
          <w:rPr>
            <w:szCs w:val="24"/>
          </w:rPr>
          <w:delText>sustainable development</w:delText>
        </w:r>
      </w:del>
      <w:del w:id="691" w:author="Author" w:date="2021-01-20T19:21:00Z">
        <w:r w:rsidRPr="00F5484B" w:rsidDel="0082081E">
          <w:rPr>
            <w:szCs w:val="24"/>
          </w:rPr>
          <w:delText xml:space="preserve">. </w:delText>
        </w:r>
      </w:del>
    </w:p>
    <w:p w14:paraId="4FC40AB2" w14:textId="7E63AF7D" w:rsidR="00857FDE" w:rsidRPr="00F5484B" w:rsidRDefault="0090490D" w:rsidP="008D1DD0">
      <w:pPr>
        <w:spacing w:after="0" w:line="480" w:lineRule="auto"/>
        <w:ind w:left="709" w:firstLine="0"/>
        <w:jc w:val="left"/>
        <w:rPr>
          <w:szCs w:val="24"/>
        </w:rPr>
      </w:pPr>
      <w:del w:id="692" w:author="Author" w:date="2021-01-20T19:21:00Z">
        <w:r w:rsidRPr="00F5484B" w:rsidDel="0082081E">
          <w:rPr>
            <w:szCs w:val="24"/>
          </w:rPr>
          <w:delText xml:space="preserve"> </w:delText>
        </w:r>
      </w:del>
    </w:p>
    <w:p w14:paraId="2E73DF4E" w14:textId="1154C800" w:rsidR="0082081E" w:rsidRPr="008D1DD0" w:rsidRDefault="003E51FA" w:rsidP="008D1DD0">
      <w:pPr>
        <w:spacing w:line="480" w:lineRule="auto"/>
        <w:rPr>
          <w:ins w:id="693" w:author="Author" w:date="2021-01-20T19:21:00Z"/>
          <w:b/>
          <w:bCs/>
          <w:szCs w:val="24"/>
        </w:rPr>
      </w:pPr>
      <w:ins w:id="694" w:author="Author" w:date="2021-01-20T19:10:00Z">
        <w:r w:rsidRPr="008D1DD0">
          <w:rPr>
            <w:b/>
            <w:bCs/>
            <w:szCs w:val="24"/>
          </w:rPr>
          <w:t xml:space="preserve">3. </w:t>
        </w:r>
        <w:commentRangeStart w:id="695"/>
        <w:r w:rsidRPr="008D1DD0">
          <w:rPr>
            <w:b/>
            <w:bCs/>
            <w:szCs w:val="24"/>
          </w:rPr>
          <w:t>Detailed</w:t>
        </w:r>
        <w:commentRangeEnd w:id="695"/>
        <w:r w:rsidRPr="0082081E">
          <w:rPr>
            <w:rStyle w:val="CommentReference"/>
            <w:b/>
            <w:bCs/>
          </w:rPr>
          <w:commentReference w:id="695"/>
        </w:r>
        <w:r w:rsidRPr="008D1DD0">
          <w:rPr>
            <w:b/>
            <w:bCs/>
            <w:szCs w:val="24"/>
          </w:rPr>
          <w:t xml:space="preserve"> frameworks for enterprise policy models</w:t>
        </w:r>
      </w:ins>
      <w:ins w:id="696" w:author="Author" w:date="2021-01-20T19:21:00Z">
        <w:r w:rsidR="0082081E" w:rsidRPr="008D1DD0">
          <w:rPr>
            <w:b/>
            <w:bCs/>
            <w:szCs w:val="24"/>
          </w:rPr>
          <w:t xml:space="preserve"> </w:t>
        </w:r>
      </w:ins>
    </w:p>
    <w:p w14:paraId="5150567B" w14:textId="5AD966F5" w:rsidR="0082081E" w:rsidRPr="00F5484B" w:rsidRDefault="0082081E" w:rsidP="0082081E">
      <w:pPr>
        <w:spacing w:line="480" w:lineRule="auto"/>
        <w:ind w:left="0" w:firstLine="720"/>
        <w:rPr>
          <w:ins w:id="697" w:author="Author" w:date="2021-01-20T19:21:00Z"/>
          <w:szCs w:val="24"/>
        </w:rPr>
      </w:pPr>
      <w:ins w:id="698" w:author="Author" w:date="2021-01-20T19:21:00Z">
        <w:r>
          <w:rPr>
            <w:szCs w:val="24"/>
          </w:rPr>
          <w:t xml:space="preserve">During the COVID-19 crisis, an enterprise may need to implement several </w:t>
        </w:r>
        <w:r w:rsidRPr="00F5484B">
          <w:rPr>
            <w:szCs w:val="24"/>
          </w:rPr>
          <w:t xml:space="preserve">partial policy models </w:t>
        </w:r>
        <w:r>
          <w:rPr>
            <w:szCs w:val="24"/>
          </w:rPr>
          <w:t>to facilitate</w:t>
        </w:r>
        <w:r w:rsidRPr="009140EB">
          <w:rPr>
            <w:szCs w:val="24"/>
          </w:rPr>
          <w:t xml:space="preserve"> sustainable development</w:t>
        </w:r>
        <w:r>
          <w:rPr>
            <w:szCs w:val="24"/>
          </w:rPr>
          <w:t>.</w:t>
        </w:r>
        <w:r w:rsidRPr="00F5484B">
          <w:rPr>
            <w:szCs w:val="24"/>
          </w:rPr>
          <w:t xml:space="preserve"> </w:t>
        </w:r>
      </w:ins>
      <w:ins w:id="699" w:author="Author" w:date="2021-01-20T19:22:00Z">
        <w:r>
          <w:rPr>
            <w:szCs w:val="24"/>
          </w:rPr>
          <w:t>This study lays out the frameworks for two such policy models.</w:t>
        </w:r>
      </w:ins>
      <w:ins w:id="700" w:author="Author" w:date="2021-01-20T19:21:00Z">
        <w:r>
          <w:rPr>
            <w:szCs w:val="24"/>
          </w:rPr>
          <w:t xml:space="preserve"> </w:t>
        </w:r>
      </w:ins>
      <w:ins w:id="701" w:author="Author" w:date="2021-01-20T19:22:00Z">
        <w:r>
          <w:rPr>
            <w:szCs w:val="24"/>
          </w:rPr>
          <w:t xml:space="preserve">The first is </w:t>
        </w:r>
      </w:ins>
      <w:ins w:id="702" w:author="Author" w:date="2021-01-20T19:21:00Z">
        <w:r>
          <w:rPr>
            <w:szCs w:val="24"/>
          </w:rPr>
          <w:t>a</w:t>
        </w:r>
        <w:r w:rsidRPr="00F5484B">
          <w:rPr>
            <w:szCs w:val="24"/>
          </w:rPr>
          <w:t xml:space="preserve"> policy </w:t>
        </w:r>
        <w:r>
          <w:rPr>
            <w:szCs w:val="24"/>
          </w:rPr>
          <w:t>for</w:t>
        </w:r>
        <w:r w:rsidRPr="00F5484B">
          <w:rPr>
            <w:szCs w:val="24"/>
          </w:rPr>
          <w:t xml:space="preserve"> manag</w:t>
        </w:r>
        <w:r>
          <w:rPr>
            <w:szCs w:val="24"/>
          </w:rPr>
          <w:t>ing</w:t>
        </w:r>
        <w:r w:rsidRPr="00F5484B">
          <w:rPr>
            <w:szCs w:val="24"/>
          </w:rPr>
          <w:t xml:space="preserve"> </w:t>
        </w:r>
        <w:r w:rsidRPr="008B6747">
          <w:rPr>
            <w:szCs w:val="24"/>
          </w:rPr>
          <w:t xml:space="preserve">COVID-19 </w:t>
        </w:r>
        <w:r>
          <w:rPr>
            <w:szCs w:val="24"/>
          </w:rPr>
          <w:t xml:space="preserve">infections among </w:t>
        </w:r>
      </w:ins>
      <w:ins w:id="703" w:author="Author" w:date="2021-01-20T19:22:00Z">
        <w:r>
          <w:rPr>
            <w:szCs w:val="24"/>
          </w:rPr>
          <w:t>a company’s</w:t>
        </w:r>
      </w:ins>
      <w:ins w:id="704" w:author="Author" w:date="2021-01-20T19:21:00Z">
        <w:r>
          <w:rPr>
            <w:szCs w:val="24"/>
          </w:rPr>
          <w:t xml:space="preserve"> </w:t>
        </w:r>
        <w:r w:rsidRPr="00F5484B">
          <w:rPr>
            <w:szCs w:val="24"/>
          </w:rPr>
          <w:t>employees</w:t>
        </w:r>
      </w:ins>
      <w:ins w:id="705" w:author="Author" w:date="2021-01-20T19:22:00Z">
        <w:r>
          <w:rPr>
            <w:szCs w:val="24"/>
          </w:rPr>
          <w:t>,</w:t>
        </w:r>
      </w:ins>
      <w:ins w:id="706" w:author="Author" w:date="2021-01-20T19:21:00Z">
        <w:r>
          <w:rPr>
            <w:szCs w:val="24"/>
          </w:rPr>
          <w:t xml:space="preserve"> and</w:t>
        </w:r>
      </w:ins>
      <w:ins w:id="707" w:author="Author" w:date="2021-01-20T19:22:00Z">
        <w:r>
          <w:rPr>
            <w:szCs w:val="24"/>
          </w:rPr>
          <w:t xml:space="preserve"> the second is</w:t>
        </w:r>
      </w:ins>
      <w:ins w:id="708" w:author="Author" w:date="2021-01-20T19:21:00Z">
        <w:r>
          <w:rPr>
            <w:szCs w:val="24"/>
          </w:rPr>
          <w:t xml:space="preserve"> a </w:t>
        </w:r>
        <w:r w:rsidRPr="00F5484B">
          <w:rPr>
            <w:szCs w:val="24"/>
          </w:rPr>
          <w:t xml:space="preserve">policy </w:t>
        </w:r>
        <w:r>
          <w:rPr>
            <w:szCs w:val="24"/>
          </w:rPr>
          <w:t>for</w:t>
        </w:r>
        <w:r w:rsidRPr="00F5484B">
          <w:rPr>
            <w:szCs w:val="24"/>
          </w:rPr>
          <w:t xml:space="preserve"> maintaining and </w:t>
        </w:r>
      </w:ins>
      <w:ins w:id="709" w:author="Author" w:date="2021-01-27T14:40:00Z">
        <w:r w:rsidR="00E60FC8">
          <w:rPr>
            <w:szCs w:val="24"/>
          </w:rPr>
          <w:t>enhanc</w:t>
        </w:r>
      </w:ins>
      <w:ins w:id="710" w:author="Author" w:date="2021-01-20T19:21:00Z">
        <w:r w:rsidRPr="00F5484B">
          <w:rPr>
            <w:szCs w:val="24"/>
          </w:rPr>
          <w:t xml:space="preserve">ing </w:t>
        </w:r>
      </w:ins>
      <w:ins w:id="711" w:author="Author" w:date="2021-01-20T19:22:00Z">
        <w:r>
          <w:rPr>
            <w:szCs w:val="24"/>
          </w:rPr>
          <w:t>a company’s</w:t>
        </w:r>
      </w:ins>
      <w:ins w:id="712" w:author="Author" w:date="2021-01-20T19:21:00Z">
        <w:r>
          <w:rPr>
            <w:szCs w:val="24"/>
          </w:rPr>
          <w:t xml:space="preserve"> </w:t>
        </w:r>
        <w:r w:rsidRPr="00F5484B">
          <w:rPr>
            <w:szCs w:val="24"/>
          </w:rPr>
          <w:t>economic indicators</w:t>
        </w:r>
        <w:r>
          <w:rPr>
            <w:szCs w:val="24"/>
          </w:rPr>
          <w:t>, such as</w:t>
        </w:r>
        <w:r w:rsidRPr="00F5484B">
          <w:rPr>
            <w:szCs w:val="24"/>
          </w:rPr>
          <w:t xml:space="preserve"> </w:t>
        </w:r>
        <w:r>
          <w:rPr>
            <w:szCs w:val="24"/>
          </w:rPr>
          <w:t xml:space="preserve">its </w:t>
        </w:r>
        <w:r w:rsidRPr="00F5484B">
          <w:rPr>
            <w:szCs w:val="24"/>
          </w:rPr>
          <w:t xml:space="preserve">sales volume, turnover, profit, </w:t>
        </w:r>
        <w:r>
          <w:rPr>
            <w:szCs w:val="24"/>
          </w:rPr>
          <w:t xml:space="preserve">and </w:t>
        </w:r>
        <w:r w:rsidRPr="00F5484B">
          <w:rPr>
            <w:szCs w:val="24"/>
          </w:rPr>
          <w:t xml:space="preserve">number of employees, in the context of COVID-19. </w:t>
        </w:r>
      </w:ins>
    </w:p>
    <w:p w14:paraId="208C503A" w14:textId="12128122" w:rsidR="003E51FA" w:rsidRDefault="003E51FA" w:rsidP="008D1DD0">
      <w:pPr>
        <w:pStyle w:val="Heading1"/>
        <w:spacing w:line="480" w:lineRule="auto"/>
        <w:ind w:left="0" w:firstLine="0"/>
        <w:rPr>
          <w:ins w:id="713" w:author="Author" w:date="2021-01-20T19:10:00Z"/>
          <w:szCs w:val="24"/>
        </w:rPr>
      </w:pPr>
    </w:p>
    <w:p w14:paraId="2EDB39BD" w14:textId="499CD460" w:rsidR="00857FDE" w:rsidRPr="00F5484B" w:rsidRDefault="0090490D" w:rsidP="008D1DD0">
      <w:pPr>
        <w:pStyle w:val="Heading1"/>
        <w:spacing w:line="480" w:lineRule="auto"/>
        <w:ind w:left="371"/>
        <w:rPr>
          <w:szCs w:val="24"/>
        </w:rPr>
      </w:pPr>
      <w:commentRangeStart w:id="714"/>
      <w:r w:rsidRPr="00F5484B">
        <w:rPr>
          <w:szCs w:val="24"/>
        </w:rPr>
        <w:t>A.</w:t>
      </w:r>
      <w:r w:rsidRPr="00F5484B">
        <w:rPr>
          <w:rFonts w:eastAsia="Arial"/>
          <w:szCs w:val="24"/>
        </w:rPr>
        <w:t xml:space="preserve"> </w:t>
      </w:r>
      <w:del w:id="715" w:author="Author" w:date="2021-01-20T16:26:00Z">
        <w:r w:rsidRPr="00F5484B" w:rsidDel="0040622C">
          <w:rPr>
            <w:szCs w:val="24"/>
          </w:rPr>
          <w:delText>Company p</w:delText>
        </w:r>
      </w:del>
      <w:ins w:id="716" w:author="Author" w:date="2021-01-20T16:26:00Z">
        <w:r w:rsidR="0040622C">
          <w:rPr>
            <w:szCs w:val="24"/>
          </w:rPr>
          <w:t>P</w:t>
        </w:r>
      </w:ins>
      <w:r w:rsidRPr="00F5484B">
        <w:rPr>
          <w:szCs w:val="24"/>
        </w:rPr>
        <w:t>olic</w:t>
      </w:r>
      <w:ins w:id="717" w:author="Author" w:date="2021-01-20T16:34:00Z">
        <w:r w:rsidR="00161785">
          <w:rPr>
            <w:szCs w:val="24"/>
          </w:rPr>
          <w:t>y</w:t>
        </w:r>
      </w:ins>
      <w:del w:id="718" w:author="Author" w:date="2021-01-20T16:26:00Z">
        <w:r w:rsidRPr="00F5484B" w:rsidDel="0040622C">
          <w:rPr>
            <w:szCs w:val="24"/>
          </w:rPr>
          <w:delText>y</w:delText>
        </w:r>
      </w:del>
      <w:r w:rsidRPr="00F5484B">
        <w:rPr>
          <w:szCs w:val="24"/>
        </w:rPr>
        <w:t xml:space="preserve"> </w:t>
      </w:r>
      <w:ins w:id="719" w:author="Author" w:date="2021-01-20T16:26:00Z">
        <w:r w:rsidR="0040622C">
          <w:rPr>
            <w:szCs w:val="24"/>
          </w:rPr>
          <w:t>f</w:t>
        </w:r>
      </w:ins>
      <w:del w:id="720" w:author="Author" w:date="2021-01-20T16:26:00Z">
        <w:r w:rsidRPr="00F5484B" w:rsidDel="0040622C">
          <w:rPr>
            <w:szCs w:val="24"/>
          </w:rPr>
          <w:delText xml:space="preserve">to </w:delText>
        </w:r>
      </w:del>
      <w:ins w:id="721" w:author="Author" w:date="2021-01-20T16:26:00Z">
        <w:r w:rsidR="0040622C">
          <w:rPr>
            <w:szCs w:val="24"/>
          </w:rPr>
          <w:t>or</w:t>
        </w:r>
        <w:r w:rsidR="0040622C" w:rsidRPr="00F5484B">
          <w:rPr>
            <w:szCs w:val="24"/>
          </w:rPr>
          <w:t xml:space="preserve"> </w:t>
        </w:r>
      </w:ins>
      <w:r w:rsidRPr="00F5484B">
        <w:rPr>
          <w:szCs w:val="24"/>
        </w:rPr>
        <w:t>manag</w:t>
      </w:r>
      <w:ins w:id="722" w:author="Author" w:date="2021-01-20T16:26:00Z">
        <w:r w:rsidR="0040622C">
          <w:rPr>
            <w:szCs w:val="24"/>
          </w:rPr>
          <w:t>ing</w:t>
        </w:r>
      </w:ins>
      <w:del w:id="723" w:author="Author" w:date="2021-01-20T16:26:00Z">
        <w:r w:rsidRPr="00F5484B" w:rsidDel="0040622C">
          <w:rPr>
            <w:szCs w:val="24"/>
          </w:rPr>
          <w:delText>e</w:delText>
        </w:r>
      </w:del>
      <w:r w:rsidRPr="00F5484B">
        <w:rPr>
          <w:szCs w:val="24"/>
        </w:rPr>
        <w:t xml:space="preserve"> </w:t>
      </w:r>
      <w:del w:id="724" w:author="Author" w:date="2021-01-20T16:26:00Z">
        <w:r w:rsidRPr="00F5484B" w:rsidDel="0040622C">
          <w:rPr>
            <w:szCs w:val="24"/>
          </w:rPr>
          <w:delText xml:space="preserve">the infection of employees with </w:delText>
        </w:r>
      </w:del>
      <w:r w:rsidRPr="00F5484B">
        <w:rPr>
          <w:szCs w:val="24"/>
        </w:rPr>
        <w:t xml:space="preserve">COVID-19 </w:t>
      </w:r>
      <w:ins w:id="725" w:author="Author" w:date="2021-01-20T16:26:00Z">
        <w:r w:rsidR="0040622C">
          <w:rPr>
            <w:szCs w:val="24"/>
          </w:rPr>
          <w:t xml:space="preserve">infections </w:t>
        </w:r>
      </w:ins>
      <w:r w:rsidRPr="00F5484B">
        <w:rPr>
          <w:szCs w:val="24"/>
        </w:rPr>
        <w:t xml:space="preserve">at work </w:t>
      </w:r>
      <w:commentRangeEnd w:id="714"/>
      <w:r w:rsidR="0040622C">
        <w:rPr>
          <w:rStyle w:val="CommentReference"/>
          <w:b w:val="0"/>
        </w:rPr>
        <w:commentReference w:id="714"/>
      </w:r>
    </w:p>
    <w:p w14:paraId="2B42D0CB" w14:textId="3FA0C311" w:rsidR="00857FDE" w:rsidRPr="00F5484B" w:rsidDel="003E51FA" w:rsidRDefault="0090490D">
      <w:pPr>
        <w:spacing w:line="480" w:lineRule="auto"/>
        <w:ind w:left="1" w:firstLine="708"/>
        <w:rPr>
          <w:del w:id="726" w:author="Author" w:date="2021-01-20T19:12:00Z"/>
          <w:szCs w:val="24"/>
        </w:rPr>
        <w:pPrChange w:id="727" w:author="Author" w:date="2021-01-20T14:49:00Z">
          <w:pPr>
            <w:ind w:left="1" w:firstLine="708"/>
          </w:pPr>
        </w:pPrChange>
      </w:pPr>
      <w:commentRangeStart w:id="728"/>
      <w:del w:id="729" w:author="Author" w:date="2021-01-20T16:27:00Z">
        <w:r w:rsidRPr="00F5484B" w:rsidDel="0040622C">
          <w:rPr>
            <w:szCs w:val="24"/>
          </w:rPr>
          <w:delText xml:space="preserve">The </w:delText>
        </w:r>
      </w:del>
      <w:del w:id="730" w:author="Author" w:date="2021-01-20T19:12:00Z">
        <w:r w:rsidRPr="00F5484B" w:rsidDel="003E51FA">
          <w:rPr>
            <w:szCs w:val="24"/>
          </w:rPr>
          <w:delText xml:space="preserve">company's policies are not only simple concretizations of </w:delText>
        </w:r>
      </w:del>
      <w:del w:id="731" w:author="Author" w:date="2021-01-20T16:27:00Z">
        <w:r w:rsidRPr="00F5484B" w:rsidDel="0040622C">
          <w:rPr>
            <w:szCs w:val="24"/>
          </w:rPr>
          <w:delText xml:space="preserve">the </w:delText>
        </w:r>
      </w:del>
      <w:commentRangeStart w:id="732"/>
      <w:del w:id="733" w:author="Author" w:date="2021-01-20T19:12:00Z">
        <w:r w:rsidRPr="00F5484B" w:rsidDel="003E51FA">
          <w:rPr>
            <w:szCs w:val="24"/>
          </w:rPr>
          <w:delText>strategy</w:delText>
        </w:r>
        <w:commentRangeEnd w:id="732"/>
        <w:r w:rsidR="0040622C" w:rsidDel="003E51FA">
          <w:rPr>
            <w:rStyle w:val="CommentReference"/>
          </w:rPr>
          <w:commentReference w:id="732"/>
        </w:r>
      </w:del>
      <w:del w:id="734" w:author="Author" w:date="2021-01-20T16:27:00Z">
        <w:r w:rsidRPr="00F5484B" w:rsidDel="0040622C">
          <w:rPr>
            <w:szCs w:val="24"/>
          </w:rPr>
          <w:delText>,</w:delText>
        </w:r>
      </w:del>
      <w:del w:id="735" w:author="Author" w:date="2021-01-20T19:12:00Z">
        <w:r w:rsidRPr="00F5484B" w:rsidDel="003E51FA">
          <w:rPr>
            <w:szCs w:val="24"/>
          </w:rPr>
          <w:delText xml:space="preserve"> but also</w:delText>
        </w:r>
      </w:del>
      <w:del w:id="736" w:author="Author" w:date="2021-01-20T16:27:00Z">
        <w:r w:rsidRPr="00F5484B" w:rsidDel="0040622C">
          <w:rPr>
            <w:szCs w:val="24"/>
          </w:rPr>
          <w:delText xml:space="preserve"> take into</w:delText>
        </w:r>
      </w:del>
      <w:del w:id="737" w:author="Author" w:date="2021-01-20T19:12:00Z">
        <w:r w:rsidRPr="00F5484B" w:rsidDel="003E51FA">
          <w:rPr>
            <w:szCs w:val="24"/>
          </w:rPr>
          <w:delText xml:space="preserve"> account </w:delText>
        </w:r>
      </w:del>
      <w:del w:id="738" w:author="Author" w:date="2021-01-20T16:27:00Z">
        <w:r w:rsidRPr="00F5484B" w:rsidDel="0040622C">
          <w:rPr>
            <w:szCs w:val="24"/>
          </w:rPr>
          <w:delText xml:space="preserve">the </w:delText>
        </w:r>
      </w:del>
      <w:del w:id="739" w:author="Author" w:date="2021-01-20T19:12:00Z">
        <w:r w:rsidRPr="00F5484B" w:rsidDel="003E51FA">
          <w:rPr>
            <w:szCs w:val="24"/>
          </w:rPr>
          <w:delText xml:space="preserve">changes in </w:delText>
        </w:r>
      </w:del>
      <w:del w:id="740" w:author="Author" w:date="2021-01-20T16:27:00Z">
        <w:r w:rsidRPr="00F5484B" w:rsidDel="0040622C">
          <w:rPr>
            <w:szCs w:val="24"/>
          </w:rPr>
          <w:delText xml:space="preserve">the </w:delText>
        </w:r>
      </w:del>
      <w:del w:id="741" w:author="Author" w:date="2021-01-20T19:12:00Z">
        <w:r w:rsidRPr="00F5484B" w:rsidDel="003E51FA">
          <w:rPr>
            <w:szCs w:val="24"/>
          </w:rPr>
          <w:delText>external and internal environment</w:delText>
        </w:r>
      </w:del>
      <w:del w:id="742" w:author="Author" w:date="2021-01-20T16:27:00Z">
        <w:r w:rsidRPr="00F5484B" w:rsidDel="0040622C">
          <w:rPr>
            <w:szCs w:val="24"/>
          </w:rPr>
          <w:delText xml:space="preserve"> of the company</w:delText>
        </w:r>
      </w:del>
      <w:del w:id="743" w:author="Author" w:date="2021-01-20T16:28:00Z">
        <w:r w:rsidRPr="00F5484B" w:rsidDel="0040622C">
          <w:rPr>
            <w:szCs w:val="24"/>
          </w:rPr>
          <w:delText>,</w:delText>
        </w:r>
      </w:del>
      <w:del w:id="744" w:author="Author" w:date="2021-01-20T19:12:00Z">
        <w:r w:rsidRPr="00F5484B" w:rsidDel="003E51FA">
          <w:rPr>
            <w:szCs w:val="24"/>
          </w:rPr>
          <w:delText xml:space="preserve"> </w:delText>
        </w:r>
      </w:del>
      <w:del w:id="745" w:author="Author" w:date="2021-01-20T16:28:00Z">
        <w:r w:rsidRPr="00F5484B" w:rsidDel="0040622C">
          <w:rPr>
            <w:szCs w:val="24"/>
          </w:rPr>
          <w:delText xml:space="preserve">which contributes </w:delText>
        </w:r>
      </w:del>
      <w:del w:id="746" w:author="Author" w:date="2021-01-20T19:12:00Z">
        <w:r w:rsidRPr="00F5484B" w:rsidDel="003E51FA">
          <w:rPr>
            <w:szCs w:val="24"/>
          </w:rPr>
          <w:delText>to increas</w:delText>
        </w:r>
      </w:del>
      <w:del w:id="747" w:author="Author" w:date="2021-01-20T18:09:00Z">
        <w:r w:rsidRPr="00F5484B" w:rsidDel="001D4BBD">
          <w:rPr>
            <w:szCs w:val="24"/>
          </w:rPr>
          <w:delText>ing</w:delText>
        </w:r>
      </w:del>
      <w:del w:id="748" w:author="Author" w:date="2021-01-20T19:12:00Z">
        <w:r w:rsidRPr="00F5484B" w:rsidDel="003E51FA">
          <w:rPr>
            <w:szCs w:val="24"/>
          </w:rPr>
          <w:delText xml:space="preserve"> </w:delText>
        </w:r>
      </w:del>
      <w:del w:id="749" w:author="Author" w:date="2021-01-20T16:28:00Z">
        <w:r w:rsidRPr="00F5484B" w:rsidDel="0040622C">
          <w:rPr>
            <w:szCs w:val="24"/>
          </w:rPr>
          <w:delText xml:space="preserve">the </w:delText>
        </w:r>
      </w:del>
      <w:del w:id="750" w:author="Author" w:date="2021-01-20T19:12:00Z">
        <w:r w:rsidRPr="00F5484B" w:rsidDel="003E51FA">
          <w:rPr>
            <w:szCs w:val="24"/>
          </w:rPr>
          <w:delText>company's performance</w:delText>
        </w:r>
      </w:del>
      <w:del w:id="751" w:author="Author" w:date="2021-01-20T16:28:00Z">
        <w:r w:rsidRPr="00F5484B" w:rsidDel="0040622C">
          <w:rPr>
            <w:szCs w:val="24"/>
          </w:rPr>
          <w:delText xml:space="preserve"> by applying these policies, adapted to the time it is implemented</w:delText>
        </w:r>
      </w:del>
      <w:del w:id="752" w:author="Author" w:date="2021-01-20T19:12:00Z">
        <w:r w:rsidRPr="00F5484B" w:rsidDel="003E51FA">
          <w:rPr>
            <w:szCs w:val="24"/>
          </w:rPr>
          <w:delText xml:space="preserve">. </w:delText>
        </w:r>
      </w:del>
    </w:p>
    <w:p w14:paraId="3D50BA03" w14:textId="18D9338A" w:rsidR="00857FDE" w:rsidRPr="00F5484B" w:rsidDel="003E51FA" w:rsidRDefault="0090490D">
      <w:pPr>
        <w:spacing w:line="480" w:lineRule="auto"/>
        <w:ind w:left="1" w:firstLine="708"/>
        <w:rPr>
          <w:del w:id="753" w:author="Author" w:date="2021-01-20T19:13:00Z"/>
          <w:szCs w:val="24"/>
        </w:rPr>
        <w:pPrChange w:id="754" w:author="Author" w:date="2021-01-20T14:49:00Z">
          <w:pPr>
            <w:ind w:left="1" w:firstLine="708"/>
          </w:pPr>
        </w:pPrChange>
      </w:pPr>
      <w:del w:id="755" w:author="Author" w:date="2021-01-20T16:29:00Z">
        <w:r w:rsidRPr="00F5484B" w:rsidDel="0040622C">
          <w:rPr>
            <w:szCs w:val="24"/>
          </w:rPr>
          <w:delText>The elaboration of the</w:delText>
        </w:r>
      </w:del>
      <w:ins w:id="756" w:author="Author" w:date="2021-01-20T16:29:00Z">
        <w:r w:rsidR="0040622C">
          <w:rPr>
            <w:szCs w:val="24"/>
          </w:rPr>
          <w:t>Developing a</w:t>
        </w:r>
      </w:ins>
      <w:r w:rsidRPr="00F5484B">
        <w:rPr>
          <w:szCs w:val="24"/>
        </w:rPr>
        <w:t xml:space="preserve"> </w:t>
      </w:r>
      <w:ins w:id="757" w:author="Author" w:date="2021-01-20T16:29:00Z">
        <w:r w:rsidR="0040622C">
          <w:rPr>
            <w:szCs w:val="24"/>
          </w:rPr>
          <w:t>c</w:t>
        </w:r>
      </w:ins>
      <w:del w:id="758" w:author="Author" w:date="2021-01-20T16:29:00Z">
        <w:r w:rsidRPr="00F5484B" w:rsidDel="0040622C">
          <w:rPr>
            <w:szCs w:val="24"/>
          </w:rPr>
          <w:delText>“C</w:delText>
        </w:r>
      </w:del>
      <w:r w:rsidRPr="00F5484B">
        <w:rPr>
          <w:szCs w:val="24"/>
        </w:rPr>
        <w:t xml:space="preserve">ompany policy </w:t>
      </w:r>
      <w:del w:id="759" w:author="Author" w:date="2021-01-20T17:04:00Z">
        <w:r w:rsidRPr="00F5484B" w:rsidDel="00AF7FD3">
          <w:rPr>
            <w:szCs w:val="24"/>
          </w:rPr>
          <w:delText xml:space="preserve">to </w:delText>
        </w:r>
      </w:del>
      <w:del w:id="760" w:author="Author" w:date="2021-01-20T17:02:00Z">
        <w:r w:rsidRPr="00F5484B" w:rsidDel="00AF7FD3">
          <w:rPr>
            <w:szCs w:val="24"/>
          </w:rPr>
          <w:delText xml:space="preserve">manage </w:delText>
        </w:r>
      </w:del>
      <w:ins w:id="761" w:author="Author" w:date="2021-01-20T17:04:00Z">
        <w:r w:rsidR="00AF7FD3">
          <w:rPr>
            <w:szCs w:val="24"/>
          </w:rPr>
          <w:t xml:space="preserve">for </w:t>
        </w:r>
        <w:commentRangeStart w:id="762"/>
        <w:r w:rsidR="00AF7FD3">
          <w:rPr>
            <w:szCs w:val="24"/>
          </w:rPr>
          <w:t>managing</w:t>
        </w:r>
        <w:commentRangeEnd w:id="762"/>
        <w:r w:rsidR="00AF7FD3">
          <w:rPr>
            <w:rStyle w:val="CommentReference"/>
          </w:rPr>
          <w:commentReference w:id="762"/>
        </w:r>
      </w:ins>
      <w:ins w:id="763" w:author="Author" w:date="2021-01-20T17:02:00Z">
        <w:r w:rsidR="00AF7FD3" w:rsidRPr="00F5484B">
          <w:rPr>
            <w:szCs w:val="24"/>
          </w:rPr>
          <w:t xml:space="preserve"> </w:t>
        </w:r>
      </w:ins>
      <w:del w:id="764" w:author="Author" w:date="2021-01-20T16:29:00Z">
        <w:r w:rsidRPr="00F5484B" w:rsidDel="0040622C">
          <w:rPr>
            <w:szCs w:val="24"/>
          </w:rPr>
          <w:delText xml:space="preserve">the infection of employees </w:delText>
        </w:r>
      </w:del>
      <w:del w:id="765" w:author="Author" w:date="2021-01-20T17:04:00Z">
        <w:r w:rsidRPr="00F5484B" w:rsidDel="00AF7FD3">
          <w:rPr>
            <w:szCs w:val="24"/>
          </w:rPr>
          <w:delText xml:space="preserve">with </w:delText>
        </w:r>
      </w:del>
      <w:r w:rsidRPr="00F5484B">
        <w:rPr>
          <w:szCs w:val="24"/>
        </w:rPr>
        <w:t>COVID-19</w:t>
      </w:r>
      <w:ins w:id="766" w:author="Author" w:date="2021-01-20T17:04:00Z">
        <w:r w:rsidR="00AF7FD3">
          <w:rPr>
            <w:szCs w:val="24"/>
          </w:rPr>
          <w:t xml:space="preserve"> infections among employees</w:t>
        </w:r>
      </w:ins>
      <w:r w:rsidRPr="00F5484B">
        <w:rPr>
          <w:szCs w:val="24"/>
        </w:rPr>
        <w:t xml:space="preserve"> at work</w:t>
      </w:r>
      <w:del w:id="767" w:author="Author" w:date="2021-01-20T16:29:00Z">
        <w:r w:rsidRPr="00F5484B" w:rsidDel="0040622C">
          <w:rPr>
            <w:szCs w:val="24"/>
          </w:rPr>
          <w:delText>”</w:delText>
        </w:r>
      </w:del>
      <w:r w:rsidRPr="00F5484B">
        <w:rPr>
          <w:szCs w:val="24"/>
        </w:rPr>
        <w:t xml:space="preserve"> has become a necessity in the context of</w:t>
      </w:r>
      <w:ins w:id="768" w:author="Author" w:date="2021-01-20T18:09:00Z">
        <w:r w:rsidR="001D4BBD">
          <w:rPr>
            <w:szCs w:val="24"/>
          </w:rPr>
          <w:t xml:space="preserve"> the</w:t>
        </w:r>
      </w:ins>
      <w:r w:rsidRPr="00F5484B">
        <w:rPr>
          <w:szCs w:val="24"/>
        </w:rPr>
        <w:t xml:space="preserve"> </w:t>
      </w:r>
      <w:del w:id="769" w:author="Author" w:date="2021-01-20T16:30:00Z">
        <w:r w:rsidRPr="00F5484B" w:rsidDel="0040622C">
          <w:rPr>
            <w:szCs w:val="24"/>
          </w:rPr>
          <w:delText xml:space="preserve">the emergence of </w:delText>
        </w:r>
      </w:del>
      <w:del w:id="770" w:author="Author" w:date="2021-01-20T18:09:00Z">
        <w:r w:rsidRPr="00F5484B" w:rsidDel="001D4BBD">
          <w:rPr>
            <w:szCs w:val="24"/>
          </w:rPr>
          <w:delText>COVID-19</w:delText>
        </w:r>
      </w:del>
      <w:ins w:id="771" w:author="Author" w:date="2021-01-20T18:09:00Z">
        <w:r w:rsidR="001D4BBD">
          <w:rPr>
            <w:szCs w:val="24"/>
          </w:rPr>
          <w:t>pandemic</w:t>
        </w:r>
      </w:ins>
      <w:r w:rsidRPr="00F5484B">
        <w:rPr>
          <w:szCs w:val="24"/>
        </w:rPr>
        <w:t xml:space="preserve">. </w:t>
      </w:r>
      <w:del w:id="772" w:author="Author" w:date="2021-01-20T16:31:00Z">
        <w:r w:rsidRPr="00F5484B" w:rsidDel="0040622C">
          <w:rPr>
            <w:szCs w:val="24"/>
          </w:rPr>
          <w:delText xml:space="preserve">No one and nothing predicted </w:delText>
        </w:r>
      </w:del>
      <w:ins w:id="773" w:author="Author" w:date="2021-01-20T16:31:00Z">
        <w:r w:rsidR="0040622C">
          <w:rPr>
            <w:szCs w:val="24"/>
          </w:rPr>
          <w:t>T</w:t>
        </w:r>
      </w:ins>
      <w:del w:id="774" w:author="Author" w:date="2021-01-20T16:31:00Z">
        <w:r w:rsidRPr="00F5484B" w:rsidDel="0040622C">
          <w:rPr>
            <w:szCs w:val="24"/>
          </w:rPr>
          <w:delText>t</w:delText>
        </w:r>
      </w:del>
      <w:r w:rsidRPr="00F5484B">
        <w:rPr>
          <w:szCs w:val="24"/>
        </w:rPr>
        <w:t xml:space="preserve">his </w:t>
      </w:r>
      <w:del w:id="775" w:author="Author" w:date="2021-01-20T16:31:00Z">
        <w:r w:rsidRPr="00F5484B" w:rsidDel="0040622C">
          <w:rPr>
            <w:szCs w:val="24"/>
          </w:rPr>
          <w:delText>fact</w:delText>
        </w:r>
      </w:del>
      <w:ins w:id="776" w:author="Author" w:date="2021-01-20T16:31:00Z">
        <w:r w:rsidR="0040622C">
          <w:rPr>
            <w:szCs w:val="24"/>
          </w:rPr>
          <w:t xml:space="preserve">issue </w:t>
        </w:r>
        <w:proofErr w:type="gramStart"/>
        <w:r w:rsidR="0040622C">
          <w:rPr>
            <w:szCs w:val="24"/>
          </w:rPr>
          <w:t xml:space="preserve">was not </w:t>
        </w:r>
      </w:ins>
      <w:ins w:id="777" w:author="Author" w:date="2021-01-20T19:13:00Z">
        <w:r w:rsidR="003E51FA">
          <w:rPr>
            <w:szCs w:val="24"/>
          </w:rPr>
          <w:t>neces</w:t>
        </w:r>
      </w:ins>
      <w:ins w:id="778" w:author="Author" w:date="2021-01-20T19:14:00Z">
        <w:r w:rsidR="003E51FA">
          <w:rPr>
            <w:szCs w:val="24"/>
          </w:rPr>
          <w:t xml:space="preserve">sarily </w:t>
        </w:r>
      </w:ins>
      <w:ins w:id="779" w:author="Author" w:date="2021-01-20T16:31:00Z">
        <w:r w:rsidR="0040622C">
          <w:rPr>
            <w:szCs w:val="24"/>
          </w:rPr>
          <w:t>predicted</w:t>
        </w:r>
      </w:ins>
      <w:proofErr w:type="gramEnd"/>
      <w:del w:id="780" w:author="Author" w:date="2021-01-20T16:31:00Z">
        <w:r w:rsidRPr="00F5484B" w:rsidDel="0040622C">
          <w:rPr>
            <w:szCs w:val="24"/>
          </w:rPr>
          <w:delText>,</w:delText>
        </w:r>
      </w:del>
      <w:r w:rsidRPr="00F5484B">
        <w:rPr>
          <w:szCs w:val="24"/>
        </w:rPr>
        <w:t xml:space="preserve"> when </w:t>
      </w:r>
      <w:del w:id="781" w:author="Author" w:date="2021-01-20T16:31:00Z">
        <w:r w:rsidRPr="00F5484B" w:rsidDel="0040622C">
          <w:rPr>
            <w:szCs w:val="24"/>
          </w:rPr>
          <w:delText xml:space="preserve">the </w:delText>
        </w:r>
      </w:del>
      <w:ins w:id="782" w:author="Author" w:date="2021-01-20T16:31:00Z">
        <w:r w:rsidR="0040622C">
          <w:rPr>
            <w:szCs w:val="24"/>
          </w:rPr>
          <w:t>companies’</w:t>
        </w:r>
        <w:r w:rsidR="0040622C" w:rsidRPr="00F5484B">
          <w:rPr>
            <w:szCs w:val="24"/>
          </w:rPr>
          <w:t xml:space="preserve"> </w:t>
        </w:r>
      </w:ins>
      <w:r w:rsidRPr="00F5484B">
        <w:rPr>
          <w:szCs w:val="24"/>
        </w:rPr>
        <w:t xml:space="preserve">global </w:t>
      </w:r>
      <w:del w:id="783" w:author="Author" w:date="2021-01-20T16:31:00Z">
        <w:r w:rsidRPr="00F5484B" w:rsidDel="0040622C">
          <w:rPr>
            <w:szCs w:val="24"/>
          </w:rPr>
          <w:delText xml:space="preserve">policy </w:delText>
        </w:r>
      </w:del>
      <w:r w:rsidRPr="00F5484B">
        <w:rPr>
          <w:szCs w:val="24"/>
        </w:rPr>
        <w:t xml:space="preserve">and </w:t>
      </w:r>
      <w:del w:id="784" w:author="Author" w:date="2021-01-20T16:31:00Z">
        <w:r w:rsidRPr="00F5484B" w:rsidDel="0040622C">
          <w:rPr>
            <w:szCs w:val="24"/>
          </w:rPr>
          <w:delText xml:space="preserve">the </w:delText>
        </w:r>
      </w:del>
      <w:r w:rsidRPr="00F5484B">
        <w:rPr>
          <w:szCs w:val="24"/>
        </w:rPr>
        <w:t xml:space="preserve">partial policies </w:t>
      </w:r>
      <w:del w:id="785" w:author="Author" w:date="2021-01-20T16:31:00Z">
        <w:r w:rsidRPr="00F5484B" w:rsidDel="0040622C">
          <w:rPr>
            <w:szCs w:val="24"/>
          </w:rPr>
          <w:delText xml:space="preserve">of the company </w:delText>
        </w:r>
      </w:del>
      <w:r w:rsidRPr="00F5484B">
        <w:rPr>
          <w:szCs w:val="24"/>
        </w:rPr>
        <w:t xml:space="preserve">were </w:t>
      </w:r>
      <w:ins w:id="786" w:author="Author" w:date="2021-01-20T16:31:00Z">
        <w:r w:rsidR="0040622C">
          <w:rPr>
            <w:szCs w:val="24"/>
          </w:rPr>
          <w:t xml:space="preserve">being </w:t>
        </w:r>
      </w:ins>
      <w:r w:rsidRPr="00F5484B">
        <w:rPr>
          <w:szCs w:val="24"/>
        </w:rPr>
        <w:t xml:space="preserve">drawn up. </w:t>
      </w:r>
    </w:p>
    <w:p w14:paraId="5CFCDCC1" w14:textId="236A5560" w:rsidR="00857FDE" w:rsidRPr="00F5484B" w:rsidRDefault="0090490D" w:rsidP="008D1DD0">
      <w:pPr>
        <w:spacing w:line="480" w:lineRule="auto"/>
        <w:ind w:left="1" w:firstLine="708"/>
        <w:rPr>
          <w:szCs w:val="24"/>
        </w:rPr>
      </w:pPr>
      <w:del w:id="787" w:author="Author" w:date="2021-01-20T16:32:00Z">
        <w:r w:rsidRPr="00F5484B" w:rsidDel="0040622C">
          <w:rPr>
            <w:szCs w:val="24"/>
          </w:rPr>
          <w:delText>Today</w:delText>
        </w:r>
      </w:del>
      <w:ins w:id="788" w:author="Author" w:date="2021-01-20T16:32:00Z">
        <w:r w:rsidR="0040622C">
          <w:rPr>
            <w:szCs w:val="24"/>
          </w:rPr>
          <w:t>However</w:t>
        </w:r>
      </w:ins>
      <w:r w:rsidRPr="00F5484B">
        <w:rPr>
          <w:szCs w:val="24"/>
        </w:rPr>
        <w:t xml:space="preserve">, </w:t>
      </w:r>
      <w:del w:id="789" w:author="Author" w:date="2021-01-20T16:32:00Z">
        <w:r w:rsidRPr="00F5484B" w:rsidDel="0040622C">
          <w:rPr>
            <w:szCs w:val="24"/>
          </w:rPr>
          <w:delText xml:space="preserve">this </w:delText>
        </w:r>
      </w:del>
      <w:ins w:id="790" w:author="Author" w:date="2021-01-20T16:32:00Z">
        <w:r w:rsidR="0040622C">
          <w:rPr>
            <w:szCs w:val="24"/>
          </w:rPr>
          <w:t xml:space="preserve">such </w:t>
        </w:r>
      </w:ins>
      <w:r w:rsidRPr="00F5484B">
        <w:rPr>
          <w:szCs w:val="24"/>
        </w:rPr>
        <w:t>polic</w:t>
      </w:r>
      <w:ins w:id="791" w:author="Author" w:date="2021-01-20T16:32:00Z">
        <w:r w:rsidR="0040622C">
          <w:rPr>
            <w:szCs w:val="24"/>
          </w:rPr>
          <w:t>ies</w:t>
        </w:r>
      </w:ins>
      <w:del w:id="792" w:author="Author" w:date="2021-01-20T16:32:00Z">
        <w:r w:rsidRPr="00F5484B" w:rsidDel="0040622C">
          <w:rPr>
            <w:szCs w:val="24"/>
          </w:rPr>
          <w:delText>y</w:delText>
        </w:r>
      </w:del>
      <w:r w:rsidRPr="00F5484B">
        <w:rPr>
          <w:szCs w:val="24"/>
        </w:rPr>
        <w:t xml:space="preserve"> </w:t>
      </w:r>
      <w:del w:id="793" w:author="Author" w:date="2021-01-20T16:32:00Z">
        <w:r w:rsidRPr="00F5484B" w:rsidDel="0040622C">
          <w:rPr>
            <w:szCs w:val="24"/>
          </w:rPr>
          <w:delText xml:space="preserve">is </w:delText>
        </w:r>
      </w:del>
      <w:ins w:id="794" w:author="Author" w:date="2021-01-20T16:32:00Z">
        <w:r w:rsidR="0040622C">
          <w:rPr>
            <w:szCs w:val="24"/>
          </w:rPr>
          <w:t>are</w:t>
        </w:r>
        <w:r w:rsidR="0040622C" w:rsidRPr="00F5484B">
          <w:rPr>
            <w:szCs w:val="24"/>
          </w:rPr>
          <w:t xml:space="preserve"> </w:t>
        </w:r>
      </w:ins>
      <w:del w:id="795" w:author="Author" w:date="2021-01-20T16:32:00Z">
        <w:r w:rsidRPr="00F5484B" w:rsidDel="0040622C">
          <w:rPr>
            <w:szCs w:val="24"/>
          </w:rPr>
          <w:delText>needed to</w:delText>
        </w:r>
      </w:del>
      <w:ins w:id="796" w:author="Author" w:date="2021-01-20T16:32:00Z">
        <w:r w:rsidR="0040622C">
          <w:rPr>
            <w:szCs w:val="24"/>
          </w:rPr>
          <w:t xml:space="preserve">now </w:t>
        </w:r>
      </w:ins>
      <w:ins w:id="797" w:author="Author" w:date="2021-01-20T19:14:00Z">
        <w:r w:rsidR="003E51FA">
          <w:rPr>
            <w:szCs w:val="24"/>
          </w:rPr>
          <w:t>required</w:t>
        </w:r>
      </w:ins>
      <w:r w:rsidRPr="00F5484B">
        <w:rPr>
          <w:szCs w:val="24"/>
        </w:rPr>
        <w:t xml:space="preserve"> </w:t>
      </w:r>
      <w:ins w:id="798" w:author="Author" w:date="2021-01-20T16:33:00Z">
        <w:r w:rsidR="00993243">
          <w:rPr>
            <w:szCs w:val="24"/>
          </w:rPr>
          <w:t xml:space="preserve">to </w:t>
        </w:r>
      </w:ins>
      <w:r w:rsidRPr="00F5484B">
        <w:rPr>
          <w:szCs w:val="24"/>
        </w:rPr>
        <w:t xml:space="preserve">overcome the </w:t>
      </w:r>
      <w:commentRangeStart w:id="799"/>
      <w:ins w:id="800" w:author="Author" w:date="2021-01-20T16:32:00Z">
        <w:r w:rsidR="0040622C">
          <w:rPr>
            <w:szCs w:val="24"/>
          </w:rPr>
          <w:t>challenges of the pandemic</w:t>
        </w:r>
        <w:commentRangeEnd w:id="799"/>
        <w:r w:rsidR="0040622C">
          <w:rPr>
            <w:rStyle w:val="CommentReference"/>
          </w:rPr>
          <w:commentReference w:id="799"/>
        </w:r>
      </w:ins>
      <w:del w:id="801" w:author="Author" w:date="2021-01-20T16:32:00Z">
        <w:r w:rsidRPr="00F5484B" w:rsidDel="0040622C">
          <w:rPr>
            <w:szCs w:val="24"/>
          </w:rPr>
          <w:delText>difficult times we are going through</w:delText>
        </w:r>
      </w:del>
      <w:r w:rsidRPr="00F5484B">
        <w:rPr>
          <w:szCs w:val="24"/>
        </w:rPr>
        <w:t xml:space="preserve">. </w:t>
      </w:r>
      <w:del w:id="802" w:author="Author" w:date="2021-01-20T16:33:00Z">
        <w:r w:rsidRPr="00F5484B" w:rsidDel="00993243">
          <w:rPr>
            <w:szCs w:val="24"/>
          </w:rPr>
          <w:delText>It's like a</w:delText>
        </w:r>
      </w:del>
      <w:ins w:id="803" w:author="Author" w:date="2021-01-20T16:33:00Z">
        <w:r w:rsidR="00993243">
          <w:rPr>
            <w:szCs w:val="24"/>
          </w:rPr>
          <w:t>These policies can act as</w:t>
        </w:r>
      </w:ins>
      <w:r w:rsidRPr="00F5484B">
        <w:rPr>
          <w:szCs w:val="24"/>
        </w:rPr>
        <w:t xml:space="preserve"> </w:t>
      </w:r>
      <w:del w:id="804" w:author="Author" w:date="2021-01-20T16:34:00Z">
        <w:r w:rsidRPr="00F5484B" w:rsidDel="00993243">
          <w:rPr>
            <w:szCs w:val="24"/>
          </w:rPr>
          <w:delText xml:space="preserve">rescue </w:delText>
        </w:r>
      </w:del>
      <w:ins w:id="805" w:author="Author" w:date="2021-01-20T16:34:00Z">
        <w:r w:rsidR="00993243">
          <w:rPr>
            <w:szCs w:val="24"/>
          </w:rPr>
          <w:t>emergency</w:t>
        </w:r>
        <w:r w:rsidR="00993243" w:rsidRPr="00F5484B">
          <w:rPr>
            <w:szCs w:val="24"/>
          </w:rPr>
          <w:t xml:space="preserve"> </w:t>
        </w:r>
      </w:ins>
      <w:r w:rsidRPr="00F5484B">
        <w:rPr>
          <w:szCs w:val="24"/>
        </w:rPr>
        <w:t>plan</w:t>
      </w:r>
      <w:ins w:id="806" w:author="Author" w:date="2021-01-20T16:33:00Z">
        <w:r w:rsidR="00993243">
          <w:rPr>
            <w:szCs w:val="24"/>
          </w:rPr>
          <w:t>s</w:t>
        </w:r>
      </w:ins>
      <w:r w:rsidRPr="00F5484B">
        <w:rPr>
          <w:szCs w:val="24"/>
        </w:rPr>
        <w:t xml:space="preserve"> in </w:t>
      </w:r>
      <w:del w:id="807" w:author="Author" w:date="2021-01-20T16:34:00Z">
        <w:r w:rsidRPr="00F5484B" w:rsidDel="00993243">
          <w:rPr>
            <w:szCs w:val="24"/>
          </w:rPr>
          <w:delText xml:space="preserve">case </w:delText>
        </w:r>
      </w:del>
      <w:ins w:id="808" w:author="Author" w:date="2021-01-20T16:34:00Z">
        <w:r w:rsidR="00993243">
          <w:rPr>
            <w:szCs w:val="24"/>
          </w:rPr>
          <w:t>times</w:t>
        </w:r>
        <w:r w:rsidR="00993243" w:rsidRPr="00F5484B">
          <w:rPr>
            <w:szCs w:val="24"/>
          </w:rPr>
          <w:t xml:space="preserve"> </w:t>
        </w:r>
      </w:ins>
      <w:r w:rsidRPr="00F5484B">
        <w:rPr>
          <w:szCs w:val="24"/>
        </w:rPr>
        <w:t xml:space="preserve">of </w:t>
      </w:r>
      <w:del w:id="809" w:author="Author" w:date="2021-01-20T16:34:00Z">
        <w:r w:rsidRPr="00F5484B" w:rsidDel="00993243">
          <w:rPr>
            <w:szCs w:val="24"/>
          </w:rPr>
          <w:delText>need</w:delText>
        </w:r>
      </w:del>
      <w:ins w:id="810" w:author="Author" w:date="2021-01-20T16:34:00Z">
        <w:r w:rsidR="00993243">
          <w:rPr>
            <w:szCs w:val="24"/>
          </w:rPr>
          <w:t>necessity</w:t>
        </w:r>
      </w:ins>
      <w:r w:rsidRPr="00F5484B">
        <w:rPr>
          <w:szCs w:val="24"/>
        </w:rPr>
        <w:t xml:space="preserve">. </w:t>
      </w:r>
      <w:commentRangeEnd w:id="728"/>
      <w:r w:rsidR="00B71946">
        <w:rPr>
          <w:rStyle w:val="CommentReference"/>
        </w:rPr>
        <w:commentReference w:id="728"/>
      </w:r>
      <w:del w:id="811" w:author="Author" w:date="2021-01-20T16:34:00Z">
        <w:r w:rsidRPr="00F5484B" w:rsidDel="00161785">
          <w:rPr>
            <w:szCs w:val="24"/>
          </w:rPr>
          <w:delText>The structure of the “C</w:delText>
        </w:r>
      </w:del>
      <w:ins w:id="812" w:author="Author" w:date="2021-01-20T16:34:00Z">
        <w:r w:rsidR="00161785">
          <w:rPr>
            <w:szCs w:val="24"/>
          </w:rPr>
          <w:t>A c</w:t>
        </w:r>
      </w:ins>
      <w:r w:rsidRPr="00F5484B">
        <w:rPr>
          <w:szCs w:val="24"/>
        </w:rPr>
        <w:t xml:space="preserve">ompany policy </w:t>
      </w:r>
      <w:del w:id="813" w:author="Author" w:date="2021-01-20T17:03:00Z">
        <w:r w:rsidRPr="00F5484B" w:rsidDel="00AF7FD3">
          <w:rPr>
            <w:szCs w:val="24"/>
          </w:rPr>
          <w:delText xml:space="preserve">to </w:delText>
        </w:r>
      </w:del>
      <w:del w:id="814" w:author="Author" w:date="2021-01-20T17:02:00Z">
        <w:r w:rsidRPr="00F5484B" w:rsidDel="00AF7FD3">
          <w:rPr>
            <w:szCs w:val="24"/>
          </w:rPr>
          <w:delText xml:space="preserve">manage </w:delText>
        </w:r>
      </w:del>
      <w:ins w:id="815" w:author="Author" w:date="2021-01-20T17:03:00Z">
        <w:r w:rsidR="00AF7FD3">
          <w:rPr>
            <w:szCs w:val="24"/>
          </w:rPr>
          <w:t>for managing</w:t>
        </w:r>
      </w:ins>
      <w:ins w:id="816" w:author="Author" w:date="2021-01-20T17:02:00Z">
        <w:r w:rsidR="00AF7FD3" w:rsidRPr="00F5484B">
          <w:rPr>
            <w:szCs w:val="24"/>
          </w:rPr>
          <w:t xml:space="preserve"> </w:t>
        </w:r>
      </w:ins>
      <w:del w:id="817" w:author="Author" w:date="2021-01-20T16:35:00Z">
        <w:r w:rsidRPr="00F5484B" w:rsidDel="00161785">
          <w:rPr>
            <w:szCs w:val="24"/>
          </w:rPr>
          <w:delText xml:space="preserve">the </w:delText>
        </w:r>
      </w:del>
      <w:del w:id="818" w:author="Author" w:date="2021-01-20T17:04:00Z">
        <w:r w:rsidRPr="00F5484B" w:rsidDel="00AF7FD3">
          <w:rPr>
            <w:szCs w:val="24"/>
          </w:rPr>
          <w:delText>infect</w:delText>
        </w:r>
      </w:del>
      <w:del w:id="819" w:author="Author" w:date="2021-01-20T16:35:00Z">
        <w:r w:rsidRPr="00F5484B" w:rsidDel="00161785">
          <w:rPr>
            <w:szCs w:val="24"/>
          </w:rPr>
          <w:delText>ion</w:delText>
        </w:r>
      </w:del>
      <w:del w:id="820" w:author="Author" w:date="2021-01-20T17:04:00Z">
        <w:r w:rsidRPr="00F5484B" w:rsidDel="00AF7FD3">
          <w:rPr>
            <w:szCs w:val="24"/>
          </w:rPr>
          <w:delText xml:space="preserve"> </w:delText>
        </w:r>
      </w:del>
      <w:del w:id="821" w:author="Author" w:date="2021-01-20T16:35:00Z">
        <w:r w:rsidRPr="00F5484B" w:rsidDel="00161785">
          <w:rPr>
            <w:szCs w:val="24"/>
          </w:rPr>
          <w:delText xml:space="preserve">of </w:delText>
        </w:r>
      </w:del>
      <w:r w:rsidRPr="00F5484B">
        <w:rPr>
          <w:szCs w:val="24"/>
        </w:rPr>
        <w:t>COVID-19</w:t>
      </w:r>
      <w:ins w:id="822" w:author="Author" w:date="2021-01-20T17:04:00Z">
        <w:r w:rsidR="00AF7FD3">
          <w:rPr>
            <w:szCs w:val="24"/>
          </w:rPr>
          <w:t xml:space="preserve"> infections among</w:t>
        </w:r>
      </w:ins>
      <w:r w:rsidRPr="00F5484B">
        <w:rPr>
          <w:szCs w:val="24"/>
        </w:rPr>
        <w:t xml:space="preserve"> </w:t>
      </w:r>
      <w:ins w:id="823" w:author="Author" w:date="2021-01-20T17:04:00Z">
        <w:r w:rsidR="00AF7FD3" w:rsidRPr="00C1240A">
          <w:rPr>
            <w:szCs w:val="24"/>
          </w:rPr>
          <w:t>employees</w:t>
        </w:r>
        <w:r w:rsidR="00AF7FD3">
          <w:rPr>
            <w:szCs w:val="24"/>
          </w:rPr>
          <w:t xml:space="preserve"> </w:t>
        </w:r>
      </w:ins>
      <w:del w:id="824" w:author="Author" w:date="2021-01-20T16:35:00Z">
        <w:r w:rsidRPr="00F5484B" w:rsidDel="00161785">
          <w:rPr>
            <w:szCs w:val="24"/>
          </w:rPr>
          <w:delText xml:space="preserve">employees </w:delText>
        </w:r>
      </w:del>
      <w:del w:id="825" w:author="Author" w:date="2021-01-20T17:04:00Z">
        <w:r w:rsidRPr="00F5484B" w:rsidDel="00AF7FD3">
          <w:rPr>
            <w:szCs w:val="24"/>
          </w:rPr>
          <w:delText>at wor</w:delText>
        </w:r>
      </w:del>
      <w:del w:id="826" w:author="Author" w:date="2021-01-20T16:35:00Z">
        <w:r w:rsidRPr="00F5484B" w:rsidDel="00161785">
          <w:rPr>
            <w:szCs w:val="24"/>
          </w:rPr>
          <w:delText>k”</w:delText>
        </w:r>
      </w:del>
      <w:del w:id="827" w:author="Author" w:date="2021-01-20T17:04:00Z">
        <w:r w:rsidRPr="00F5484B" w:rsidDel="00AF7FD3">
          <w:rPr>
            <w:szCs w:val="24"/>
          </w:rPr>
          <w:delText xml:space="preserve"> </w:delText>
        </w:r>
      </w:del>
      <w:del w:id="828" w:author="Author" w:date="2021-01-20T16:35:00Z">
        <w:r w:rsidRPr="00F5484B" w:rsidDel="00161785">
          <w:rPr>
            <w:szCs w:val="24"/>
          </w:rPr>
          <w:delText xml:space="preserve">is </w:delText>
        </w:r>
      </w:del>
      <w:ins w:id="829" w:author="Author" w:date="2021-01-20T16:35:00Z">
        <w:r w:rsidR="00161785">
          <w:rPr>
            <w:szCs w:val="24"/>
          </w:rPr>
          <w:t xml:space="preserve">can </w:t>
        </w:r>
        <w:proofErr w:type="gramStart"/>
        <w:r w:rsidR="00161785">
          <w:rPr>
            <w:szCs w:val="24"/>
          </w:rPr>
          <w:t>be structured</w:t>
        </w:r>
        <w:proofErr w:type="gramEnd"/>
        <w:r w:rsidR="00161785" w:rsidRPr="00F5484B">
          <w:rPr>
            <w:szCs w:val="24"/>
          </w:rPr>
          <w:t xml:space="preserve"> </w:t>
        </w:r>
      </w:ins>
      <w:r w:rsidRPr="00F5484B">
        <w:rPr>
          <w:szCs w:val="24"/>
        </w:rPr>
        <w:t xml:space="preserve">as follows [6]: </w:t>
      </w:r>
    </w:p>
    <w:p w14:paraId="6BADC5E2" w14:textId="04C734E1" w:rsidR="00857FDE" w:rsidRPr="00F5484B" w:rsidRDefault="00AF7FD3" w:rsidP="008D1DD0">
      <w:pPr>
        <w:numPr>
          <w:ilvl w:val="0"/>
          <w:numId w:val="3"/>
        </w:numPr>
        <w:spacing w:line="480" w:lineRule="auto"/>
        <w:ind w:hanging="348"/>
        <w:rPr>
          <w:szCs w:val="24"/>
        </w:rPr>
      </w:pPr>
      <w:commentRangeStart w:id="830"/>
      <w:ins w:id="831" w:author="Author" w:date="2021-01-20T17:05:00Z">
        <w:r>
          <w:rPr>
            <w:szCs w:val="24"/>
          </w:rPr>
          <w:t>P</w:t>
        </w:r>
      </w:ins>
      <w:del w:id="832" w:author="Author" w:date="2021-01-20T17:05:00Z">
        <w:r w:rsidR="0090490D" w:rsidRPr="00F5484B" w:rsidDel="00AF7FD3">
          <w:rPr>
            <w:szCs w:val="24"/>
          </w:rPr>
          <w:delText>p</w:delText>
        </w:r>
      </w:del>
      <w:r w:rsidR="0090490D" w:rsidRPr="00F5484B">
        <w:rPr>
          <w:szCs w:val="24"/>
        </w:rPr>
        <w:t>resentation</w:t>
      </w:r>
      <w:commentRangeEnd w:id="830"/>
      <w:r>
        <w:rPr>
          <w:rStyle w:val="CommentReference"/>
        </w:rPr>
        <w:commentReference w:id="830"/>
      </w:r>
      <w:r w:rsidR="0090490D" w:rsidRPr="00F5484B">
        <w:rPr>
          <w:szCs w:val="24"/>
        </w:rPr>
        <w:t xml:space="preserve"> of </w:t>
      </w:r>
      <w:ins w:id="833" w:author="Author" w:date="2021-01-20T17:02:00Z">
        <w:r w:rsidRPr="0025317D">
          <w:rPr>
            <w:szCs w:val="24"/>
          </w:rPr>
          <w:t>th</w:t>
        </w:r>
      </w:ins>
      <w:ins w:id="834" w:author="Author" w:date="2021-01-20T17:06:00Z">
        <w:r>
          <w:rPr>
            <w:szCs w:val="24"/>
          </w:rPr>
          <w:t>e</w:t>
        </w:r>
      </w:ins>
      <w:ins w:id="835" w:author="Author" w:date="2021-01-20T17:02:00Z">
        <w:r w:rsidRPr="0025317D">
          <w:rPr>
            <w:szCs w:val="24"/>
          </w:rPr>
          <w:t xml:space="preserve"> policy</w:t>
        </w:r>
        <w:r>
          <w:rPr>
            <w:szCs w:val="24"/>
          </w:rPr>
          <w:t>’s</w:t>
        </w:r>
        <w:r w:rsidRPr="0025317D">
          <w:rPr>
            <w:szCs w:val="24"/>
          </w:rPr>
          <w:t xml:space="preserve"> </w:t>
        </w:r>
      </w:ins>
      <w:r w:rsidR="0090490D" w:rsidRPr="00F5484B">
        <w:rPr>
          <w:szCs w:val="24"/>
        </w:rPr>
        <w:t>medium-</w:t>
      </w:r>
      <w:r w:rsidR="0090490D" w:rsidRPr="00AF7FD3">
        <w:rPr>
          <w:szCs w:val="24"/>
        </w:rPr>
        <w:t>term objectives</w:t>
      </w:r>
      <w:del w:id="836" w:author="Author" w:date="2021-01-20T17:02:00Z">
        <w:r w:rsidR="0090490D" w:rsidRPr="00F5484B" w:rsidDel="00AF7FD3">
          <w:rPr>
            <w:szCs w:val="24"/>
          </w:rPr>
          <w:delText>, through this policy aiming at</w:delText>
        </w:r>
      </w:del>
      <w:ins w:id="837" w:author="Author" w:date="2021-01-20T17:05:00Z">
        <w:r>
          <w:rPr>
            <w:szCs w:val="24"/>
          </w:rPr>
          <w:t>, such as</w:t>
        </w:r>
      </w:ins>
      <w:del w:id="838" w:author="Author" w:date="2021-01-20T17:05:00Z">
        <w:r w:rsidR="0090490D" w:rsidRPr="00F5484B" w:rsidDel="00AF7FD3">
          <w:rPr>
            <w:szCs w:val="24"/>
          </w:rPr>
          <w:delText>:</w:delText>
        </w:r>
      </w:del>
      <w:r w:rsidR="0090490D" w:rsidRPr="00F5484B">
        <w:rPr>
          <w:szCs w:val="24"/>
        </w:rPr>
        <w:t xml:space="preserve"> reducing </w:t>
      </w:r>
      <w:del w:id="839" w:author="Author" w:date="2021-01-20T17:02:00Z">
        <w:r w:rsidR="0090490D" w:rsidRPr="00F5484B" w:rsidDel="00AF7FD3">
          <w:rPr>
            <w:szCs w:val="24"/>
          </w:rPr>
          <w:delText xml:space="preserve">the </w:delText>
        </w:r>
      </w:del>
      <w:r w:rsidR="0090490D" w:rsidRPr="00F5484B">
        <w:rPr>
          <w:szCs w:val="24"/>
        </w:rPr>
        <w:t>exposure to COVID-19</w:t>
      </w:r>
      <w:del w:id="840" w:author="Author" w:date="2021-01-20T17:05:00Z">
        <w:r w:rsidR="0090490D" w:rsidRPr="00F5484B" w:rsidDel="00AF7FD3">
          <w:rPr>
            <w:szCs w:val="24"/>
          </w:rPr>
          <w:delText>,</w:delText>
        </w:r>
      </w:del>
      <w:r w:rsidR="0090490D" w:rsidRPr="00F5484B">
        <w:rPr>
          <w:szCs w:val="24"/>
        </w:rPr>
        <w:t xml:space="preserve"> at the workplace</w:t>
      </w:r>
      <w:ins w:id="841" w:author="Author" w:date="2021-01-20T17:05:00Z">
        <w:r>
          <w:rPr>
            <w:szCs w:val="24"/>
          </w:rPr>
          <w:t xml:space="preserve">, </w:t>
        </w:r>
      </w:ins>
      <w:del w:id="842" w:author="Author" w:date="2021-01-20T17:05:00Z">
        <w:r w:rsidR="0090490D" w:rsidRPr="00F5484B" w:rsidDel="00AF7FD3">
          <w:rPr>
            <w:szCs w:val="24"/>
          </w:rPr>
          <w:delText xml:space="preserve">; safe </w:delText>
        </w:r>
      </w:del>
      <w:r w:rsidR="0090490D" w:rsidRPr="00F5484B">
        <w:rPr>
          <w:szCs w:val="24"/>
        </w:rPr>
        <w:t>resum</w:t>
      </w:r>
      <w:ins w:id="843" w:author="Author" w:date="2021-01-20T17:05:00Z">
        <w:r>
          <w:rPr>
            <w:szCs w:val="24"/>
          </w:rPr>
          <w:t>ing</w:t>
        </w:r>
      </w:ins>
      <w:del w:id="844" w:author="Author" w:date="2021-01-20T17:05:00Z">
        <w:r w:rsidR="0090490D" w:rsidRPr="00F5484B" w:rsidDel="00AF7FD3">
          <w:rPr>
            <w:szCs w:val="24"/>
          </w:rPr>
          <w:delText>ption</w:delText>
        </w:r>
      </w:del>
      <w:r w:rsidR="0090490D" w:rsidRPr="00F5484B">
        <w:rPr>
          <w:szCs w:val="24"/>
        </w:rPr>
        <w:t xml:space="preserve"> </w:t>
      </w:r>
      <w:del w:id="845" w:author="Author" w:date="2021-01-20T17:05:00Z">
        <w:r w:rsidR="0090490D" w:rsidRPr="00F5484B" w:rsidDel="00AF7FD3">
          <w:rPr>
            <w:szCs w:val="24"/>
          </w:rPr>
          <w:delText xml:space="preserve">of </w:delText>
        </w:r>
      </w:del>
      <w:r w:rsidR="0090490D" w:rsidRPr="00F5484B">
        <w:rPr>
          <w:szCs w:val="24"/>
        </w:rPr>
        <w:t xml:space="preserve">activity </w:t>
      </w:r>
      <w:ins w:id="846" w:author="Author" w:date="2021-01-20T17:05:00Z">
        <w:r>
          <w:rPr>
            <w:szCs w:val="24"/>
          </w:rPr>
          <w:t xml:space="preserve">safely </w:t>
        </w:r>
      </w:ins>
      <w:r w:rsidR="0090490D" w:rsidRPr="00F5484B">
        <w:rPr>
          <w:szCs w:val="24"/>
        </w:rPr>
        <w:t>after a break</w:t>
      </w:r>
      <w:ins w:id="847" w:author="Author" w:date="2021-01-20T17:05:00Z">
        <w:r>
          <w:rPr>
            <w:szCs w:val="24"/>
          </w:rPr>
          <w:t>,</w:t>
        </w:r>
      </w:ins>
      <w:del w:id="848" w:author="Author" w:date="2021-01-20T17:05:00Z">
        <w:r w:rsidR="0090490D" w:rsidRPr="00F5484B" w:rsidDel="00AF7FD3">
          <w:rPr>
            <w:szCs w:val="24"/>
          </w:rPr>
          <w:delText>;</w:delText>
        </w:r>
      </w:del>
      <w:r w:rsidR="0090490D" w:rsidRPr="00F5484B">
        <w:rPr>
          <w:szCs w:val="24"/>
        </w:rPr>
        <w:t xml:space="preserve"> managing employees who work from home</w:t>
      </w:r>
      <w:ins w:id="849" w:author="Author" w:date="2021-01-20T17:05:00Z">
        <w:r>
          <w:rPr>
            <w:szCs w:val="24"/>
          </w:rPr>
          <w:t>,</w:t>
        </w:r>
      </w:ins>
      <w:del w:id="850" w:author="Author" w:date="2021-01-20T17:05:00Z">
        <w:r w:rsidR="0090490D" w:rsidRPr="00F5484B" w:rsidDel="00AF7FD3">
          <w:rPr>
            <w:szCs w:val="24"/>
          </w:rPr>
          <w:delText>;</w:delText>
        </w:r>
      </w:del>
      <w:r w:rsidR="0090490D" w:rsidRPr="00F5484B">
        <w:rPr>
          <w:szCs w:val="24"/>
        </w:rPr>
        <w:t xml:space="preserve"> </w:t>
      </w:r>
      <w:del w:id="851" w:author="Author" w:date="2021-01-20T19:14:00Z">
        <w:r w:rsidR="0090490D" w:rsidRPr="00F5484B" w:rsidDel="003E51FA">
          <w:rPr>
            <w:szCs w:val="24"/>
          </w:rPr>
          <w:delText xml:space="preserve">managing </w:delText>
        </w:r>
      </w:del>
      <w:ins w:id="852" w:author="Author" w:date="2021-01-20T19:14:00Z">
        <w:r w:rsidR="003E51FA">
          <w:rPr>
            <w:szCs w:val="24"/>
          </w:rPr>
          <w:t>dealing with</w:t>
        </w:r>
        <w:r w:rsidR="003E51FA" w:rsidRPr="00F5484B">
          <w:rPr>
            <w:szCs w:val="24"/>
          </w:rPr>
          <w:t xml:space="preserve"> </w:t>
        </w:r>
      </w:ins>
      <w:del w:id="853" w:author="Author" w:date="2021-01-20T17:06:00Z">
        <w:r w:rsidR="0090490D" w:rsidRPr="00F5484B" w:rsidDel="00AF7FD3">
          <w:rPr>
            <w:szCs w:val="24"/>
          </w:rPr>
          <w:delText xml:space="preserve">the </w:delText>
        </w:r>
      </w:del>
      <w:ins w:id="854" w:author="Author" w:date="2021-01-20T17:06:00Z">
        <w:r>
          <w:rPr>
            <w:szCs w:val="24"/>
          </w:rPr>
          <w:t>a</w:t>
        </w:r>
        <w:r w:rsidRPr="00F5484B">
          <w:rPr>
            <w:szCs w:val="24"/>
          </w:rPr>
          <w:t xml:space="preserve"> </w:t>
        </w:r>
      </w:ins>
      <w:r w:rsidR="0090490D" w:rsidRPr="00F5484B">
        <w:rPr>
          <w:szCs w:val="24"/>
        </w:rPr>
        <w:t>high absenteeism rate</w:t>
      </w:r>
      <w:ins w:id="855" w:author="Author" w:date="2021-01-20T17:05:00Z">
        <w:r>
          <w:rPr>
            <w:szCs w:val="24"/>
          </w:rPr>
          <w:t>, and</w:t>
        </w:r>
      </w:ins>
      <w:del w:id="856" w:author="Author" w:date="2021-01-20T17:05:00Z">
        <w:r w:rsidR="0090490D" w:rsidRPr="00F5484B" w:rsidDel="00AF7FD3">
          <w:rPr>
            <w:szCs w:val="24"/>
          </w:rPr>
          <w:delText>;</w:delText>
        </w:r>
      </w:del>
      <w:r w:rsidR="0090490D" w:rsidRPr="00F5484B">
        <w:rPr>
          <w:szCs w:val="24"/>
        </w:rPr>
        <w:t xml:space="preserve"> </w:t>
      </w:r>
      <w:commentRangeStart w:id="857"/>
      <w:del w:id="858" w:author="Author" w:date="2021-01-20T19:14:00Z">
        <w:r w:rsidR="0090490D" w:rsidRPr="00F5484B" w:rsidDel="0082081E">
          <w:rPr>
            <w:szCs w:val="24"/>
          </w:rPr>
          <w:delText xml:space="preserve">managing </w:delText>
        </w:r>
      </w:del>
      <w:ins w:id="859" w:author="Author" w:date="2021-01-20T19:14:00Z">
        <w:r w:rsidR="0082081E">
          <w:rPr>
            <w:szCs w:val="24"/>
          </w:rPr>
          <w:t>handling</w:t>
        </w:r>
        <w:commentRangeEnd w:id="857"/>
        <w:r w:rsidR="0082081E">
          <w:rPr>
            <w:rStyle w:val="CommentReference"/>
          </w:rPr>
          <w:commentReference w:id="857"/>
        </w:r>
        <w:r w:rsidR="0082081E" w:rsidRPr="00F5484B">
          <w:rPr>
            <w:szCs w:val="24"/>
          </w:rPr>
          <w:t xml:space="preserve"> </w:t>
        </w:r>
      </w:ins>
      <w:r w:rsidR="0090490D" w:rsidRPr="00F5484B">
        <w:rPr>
          <w:szCs w:val="24"/>
        </w:rPr>
        <w:t xml:space="preserve">employees who have been ill. </w:t>
      </w:r>
    </w:p>
    <w:p w14:paraId="048D4CEA" w14:textId="2A52F944" w:rsidR="00857FDE" w:rsidRPr="00F5484B" w:rsidRDefault="0090490D" w:rsidP="008D1DD0">
      <w:pPr>
        <w:numPr>
          <w:ilvl w:val="0"/>
          <w:numId w:val="3"/>
        </w:numPr>
        <w:spacing w:line="480" w:lineRule="auto"/>
        <w:ind w:hanging="348"/>
        <w:rPr>
          <w:szCs w:val="24"/>
        </w:rPr>
      </w:pPr>
      <w:del w:id="860" w:author="Author" w:date="2021-01-20T17:04:00Z">
        <w:r w:rsidRPr="00F5484B" w:rsidDel="00AF7FD3">
          <w:rPr>
            <w:szCs w:val="24"/>
          </w:rPr>
          <w:delText xml:space="preserve">the </w:delText>
        </w:r>
      </w:del>
      <w:ins w:id="861" w:author="Author" w:date="2021-01-20T17:06:00Z">
        <w:r w:rsidR="00AF7FD3">
          <w:rPr>
            <w:szCs w:val="24"/>
          </w:rPr>
          <w:t>D</w:t>
        </w:r>
      </w:ins>
      <w:del w:id="862" w:author="Author" w:date="2021-01-20T17:06:00Z">
        <w:r w:rsidRPr="00F5484B" w:rsidDel="00AF7FD3">
          <w:rPr>
            <w:szCs w:val="24"/>
          </w:rPr>
          <w:delText>d</w:delText>
        </w:r>
      </w:del>
      <w:r w:rsidRPr="00F5484B">
        <w:rPr>
          <w:szCs w:val="24"/>
        </w:rPr>
        <w:t>etermination of the volume</w:t>
      </w:r>
      <w:ins w:id="863" w:author="Author" w:date="2021-01-20T17:07:00Z">
        <w:r w:rsidR="00AF7FD3">
          <w:rPr>
            <w:szCs w:val="24"/>
          </w:rPr>
          <w:t>s</w:t>
        </w:r>
      </w:ins>
      <w:r w:rsidRPr="00F5484B">
        <w:rPr>
          <w:szCs w:val="24"/>
        </w:rPr>
        <w:t xml:space="preserve"> and resources necessary to achieve the </w:t>
      </w:r>
      <w:ins w:id="864" w:author="Author" w:date="2021-01-20T17:09:00Z">
        <w:r w:rsidR="00AF7FD3">
          <w:rPr>
            <w:szCs w:val="24"/>
          </w:rPr>
          <w:t>pol</w:t>
        </w:r>
      </w:ins>
      <w:ins w:id="865" w:author="Author" w:date="2021-01-20T17:10:00Z">
        <w:r w:rsidR="00AF7FD3">
          <w:rPr>
            <w:szCs w:val="24"/>
          </w:rPr>
          <w:t xml:space="preserve">icy’s </w:t>
        </w:r>
      </w:ins>
      <w:r w:rsidRPr="00F5484B">
        <w:rPr>
          <w:szCs w:val="24"/>
        </w:rPr>
        <w:t xml:space="preserve">objectives </w:t>
      </w:r>
      <w:del w:id="866" w:author="Author" w:date="2021-01-20T17:06:00Z">
        <w:r w:rsidRPr="00F5484B" w:rsidDel="00AF7FD3">
          <w:rPr>
            <w:szCs w:val="24"/>
          </w:rPr>
          <w:delText xml:space="preserve">is made </w:delText>
        </w:r>
      </w:del>
      <w:del w:id="867" w:author="Author" w:date="2021-01-20T17:07:00Z">
        <w:r w:rsidRPr="00F5484B" w:rsidDel="00AF7FD3">
          <w:rPr>
            <w:szCs w:val="24"/>
          </w:rPr>
          <w:delText>according to</w:delText>
        </w:r>
      </w:del>
      <w:ins w:id="868" w:author="Author" w:date="2021-01-20T17:07:00Z">
        <w:r w:rsidR="00AF7FD3">
          <w:rPr>
            <w:szCs w:val="24"/>
          </w:rPr>
          <w:t>based on</w:t>
        </w:r>
      </w:ins>
      <w:r w:rsidRPr="00F5484B">
        <w:rPr>
          <w:szCs w:val="24"/>
        </w:rPr>
        <w:t xml:space="preserve"> the</w:t>
      </w:r>
      <w:ins w:id="869" w:author="Author" w:date="2021-01-20T19:15:00Z">
        <w:r w:rsidR="0082081E">
          <w:rPr>
            <w:szCs w:val="24"/>
          </w:rPr>
          <w:t xml:space="preserve"> company’s</w:t>
        </w:r>
      </w:ins>
      <w:r w:rsidRPr="00F5484B">
        <w:rPr>
          <w:szCs w:val="24"/>
        </w:rPr>
        <w:t xml:space="preserve"> number of employees, </w:t>
      </w:r>
      <w:del w:id="870" w:author="Author" w:date="2021-01-20T19:15:00Z">
        <w:r w:rsidRPr="00F5484B" w:rsidDel="0082081E">
          <w:rPr>
            <w:szCs w:val="24"/>
          </w:rPr>
          <w:delText xml:space="preserve">the </w:delText>
        </w:r>
      </w:del>
      <w:r w:rsidRPr="00F5484B">
        <w:rPr>
          <w:szCs w:val="24"/>
        </w:rPr>
        <w:t>financial strength</w:t>
      </w:r>
      <w:del w:id="871" w:author="Author" w:date="2021-01-20T17:06:00Z">
        <w:r w:rsidRPr="00F5484B" w:rsidDel="00AF7FD3">
          <w:rPr>
            <w:szCs w:val="24"/>
          </w:rPr>
          <w:delText xml:space="preserve"> of the company</w:delText>
        </w:r>
      </w:del>
      <w:r w:rsidRPr="00F5484B">
        <w:rPr>
          <w:szCs w:val="24"/>
        </w:rPr>
        <w:t>, access to non</w:t>
      </w:r>
      <w:ins w:id="872" w:author="Author" w:date="2021-01-20T18:14:00Z">
        <w:r w:rsidR="003A74A6">
          <w:rPr>
            <w:szCs w:val="24"/>
          </w:rPr>
          <w:t>-</w:t>
        </w:r>
      </w:ins>
      <w:r w:rsidRPr="00F5484B">
        <w:rPr>
          <w:szCs w:val="24"/>
        </w:rPr>
        <w:t xml:space="preserve">reimbursable financing for COVID-19 </w:t>
      </w:r>
      <w:r w:rsidRPr="00F5484B">
        <w:rPr>
          <w:szCs w:val="24"/>
        </w:rPr>
        <w:lastRenderedPageBreak/>
        <w:t>management</w:t>
      </w:r>
      <w:del w:id="873" w:author="Author" w:date="2021-01-20T17:08:00Z">
        <w:r w:rsidRPr="00F5484B" w:rsidDel="00AF7FD3">
          <w:rPr>
            <w:szCs w:val="24"/>
          </w:rPr>
          <w:delText xml:space="preserve"> in the company</w:delText>
        </w:r>
      </w:del>
      <w:r w:rsidRPr="00F5484B">
        <w:rPr>
          <w:szCs w:val="24"/>
        </w:rPr>
        <w:t xml:space="preserve">, </w:t>
      </w:r>
      <w:ins w:id="874" w:author="Author" w:date="2021-01-20T17:08:00Z">
        <w:r w:rsidR="00AF7FD3">
          <w:rPr>
            <w:szCs w:val="24"/>
          </w:rPr>
          <w:t xml:space="preserve">and </w:t>
        </w:r>
      </w:ins>
      <w:commentRangeStart w:id="875"/>
      <w:del w:id="876" w:author="Author" w:date="2021-01-20T19:15:00Z">
        <w:r w:rsidRPr="00F5484B" w:rsidDel="0082081E">
          <w:rPr>
            <w:szCs w:val="24"/>
          </w:rPr>
          <w:delText xml:space="preserve">the </w:delText>
        </w:r>
      </w:del>
      <w:del w:id="877" w:author="Author" w:date="2021-01-20T17:08:00Z">
        <w:r w:rsidRPr="00F5484B" w:rsidDel="00AF7FD3">
          <w:rPr>
            <w:szCs w:val="24"/>
          </w:rPr>
          <w:delText>object of</w:delText>
        </w:r>
      </w:del>
      <w:ins w:id="878" w:author="Author" w:date="2021-01-20T17:08:00Z">
        <w:r w:rsidR="00AF7FD3">
          <w:rPr>
            <w:szCs w:val="24"/>
          </w:rPr>
          <w:t>targeted</w:t>
        </w:r>
      </w:ins>
      <w:r w:rsidRPr="00F5484B">
        <w:rPr>
          <w:szCs w:val="24"/>
        </w:rPr>
        <w:t xml:space="preserve"> activity</w:t>
      </w:r>
      <w:commentRangeEnd w:id="875"/>
      <w:r w:rsidR="00AF7FD3">
        <w:rPr>
          <w:rStyle w:val="CommentReference"/>
        </w:rPr>
        <w:commentReference w:id="875"/>
      </w:r>
      <w:ins w:id="879" w:author="Author" w:date="2021-01-20T17:09:00Z">
        <w:r w:rsidR="00AF7FD3">
          <w:rPr>
            <w:szCs w:val="24"/>
          </w:rPr>
          <w:t>;</w:t>
        </w:r>
      </w:ins>
      <w:del w:id="880" w:author="Author" w:date="2021-01-20T17:09:00Z">
        <w:r w:rsidRPr="00F5484B" w:rsidDel="00AF7FD3">
          <w:rPr>
            <w:szCs w:val="24"/>
          </w:rPr>
          <w:delText>,</w:delText>
        </w:r>
      </w:del>
      <w:r w:rsidRPr="00F5484B">
        <w:rPr>
          <w:szCs w:val="24"/>
        </w:rPr>
        <w:t xml:space="preserve"> </w:t>
      </w:r>
      <w:del w:id="881" w:author="Author" w:date="2021-01-20T17:09:00Z">
        <w:r w:rsidRPr="00F5484B" w:rsidDel="00AF7FD3">
          <w:rPr>
            <w:szCs w:val="24"/>
          </w:rPr>
          <w:delText xml:space="preserve">and </w:delText>
        </w:r>
      </w:del>
      <w:ins w:id="882" w:author="Author" w:date="2021-01-20T17:09:00Z">
        <w:r w:rsidR="00AF7FD3">
          <w:rPr>
            <w:szCs w:val="24"/>
          </w:rPr>
          <w:t xml:space="preserve">these resources </w:t>
        </w:r>
      </w:ins>
      <w:ins w:id="883" w:author="Author" w:date="2021-01-20T17:10:00Z">
        <w:r w:rsidR="00AF7FD3">
          <w:rPr>
            <w:szCs w:val="24"/>
          </w:rPr>
          <w:t>can</w:t>
        </w:r>
      </w:ins>
      <w:ins w:id="884" w:author="Author" w:date="2021-01-20T17:09:00Z">
        <w:r w:rsidR="00AF7FD3" w:rsidRPr="00F5484B">
          <w:rPr>
            <w:szCs w:val="24"/>
          </w:rPr>
          <w:t xml:space="preserve"> </w:t>
        </w:r>
      </w:ins>
      <w:r w:rsidRPr="00F5484B">
        <w:rPr>
          <w:szCs w:val="24"/>
        </w:rPr>
        <w:t>include</w:t>
      </w:r>
      <w:del w:id="885" w:author="Author" w:date="2021-01-20T17:09:00Z">
        <w:r w:rsidRPr="00F5484B" w:rsidDel="00AF7FD3">
          <w:rPr>
            <w:szCs w:val="24"/>
          </w:rPr>
          <w:delText>s</w:delText>
        </w:r>
      </w:del>
      <w:r w:rsidRPr="00F5484B">
        <w:rPr>
          <w:szCs w:val="24"/>
        </w:rPr>
        <w:t xml:space="preserve"> material, financial</w:t>
      </w:r>
      <w:ins w:id="886" w:author="Author" w:date="2021-01-20T17:09:00Z">
        <w:r w:rsidR="00AF7FD3">
          <w:rPr>
            <w:szCs w:val="24"/>
          </w:rPr>
          <w:t>,</w:t>
        </w:r>
      </w:ins>
      <w:r w:rsidRPr="00F5484B">
        <w:rPr>
          <w:szCs w:val="24"/>
        </w:rPr>
        <w:t xml:space="preserve"> and human resources </w:t>
      </w:r>
      <w:ins w:id="887" w:author="Author" w:date="2021-01-20T17:10:00Z">
        <w:r w:rsidR="00AF7FD3">
          <w:rPr>
            <w:szCs w:val="24"/>
          </w:rPr>
          <w:t xml:space="preserve">that </w:t>
        </w:r>
      </w:ins>
      <w:r w:rsidRPr="00F5484B">
        <w:rPr>
          <w:szCs w:val="24"/>
        </w:rPr>
        <w:t xml:space="preserve">may </w:t>
      </w:r>
      <w:ins w:id="888" w:author="Author" w:date="2021-01-20T17:10:00Z">
        <w:r w:rsidR="00AF7FD3">
          <w:rPr>
            <w:szCs w:val="24"/>
          </w:rPr>
          <w:t xml:space="preserve">be </w:t>
        </w:r>
      </w:ins>
      <w:r w:rsidRPr="00F5484B">
        <w:rPr>
          <w:szCs w:val="24"/>
        </w:rPr>
        <w:t>ma</w:t>
      </w:r>
      <w:ins w:id="889" w:author="Author" w:date="2021-01-20T17:10:00Z">
        <w:r w:rsidR="00AF7FD3">
          <w:rPr>
            <w:szCs w:val="24"/>
          </w:rPr>
          <w:t>d</w:t>
        </w:r>
      </w:ins>
      <w:del w:id="890" w:author="Author" w:date="2021-01-20T17:10:00Z">
        <w:r w:rsidRPr="00F5484B" w:rsidDel="00AF7FD3">
          <w:rPr>
            <w:szCs w:val="24"/>
          </w:rPr>
          <w:delText>k</w:delText>
        </w:r>
      </w:del>
      <w:r w:rsidRPr="00F5484B">
        <w:rPr>
          <w:szCs w:val="24"/>
        </w:rPr>
        <w:t xml:space="preserve">e </w:t>
      </w:r>
      <w:del w:id="891" w:author="Author" w:date="2021-01-20T17:10:00Z">
        <w:r w:rsidRPr="00F5484B" w:rsidDel="00AF7FD3">
          <w:rPr>
            <w:szCs w:val="24"/>
          </w:rPr>
          <w:delText xml:space="preserve">them </w:delText>
        </w:r>
      </w:del>
      <w:r w:rsidRPr="00F5484B">
        <w:rPr>
          <w:szCs w:val="24"/>
        </w:rPr>
        <w:t xml:space="preserve">available to manage </w:t>
      </w:r>
      <w:del w:id="892" w:author="Author" w:date="2021-01-20T17:10:00Z">
        <w:r w:rsidRPr="00F5484B" w:rsidDel="00AF7FD3">
          <w:rPr>
            <w:szCs w:val="24"/>
          </w:rPr>
          <w:delText xml:space="preserve">the </w:delText>
        </w:r>
      </w:del>
      <w:ins w:id="893" w:author="Author" w:date="2021-01-20T17:10:00Z">
        <w:r w:rsidR="00AF7FD3" w:rsidRPr="00CA5738">
          <w:rPr>
            <w:szCs w:val="24"/>
          </w:rPr>
          <w:t>COVID-19</w:t>
        </w:r>
        <w:r w:rsidR="00AF7FD3">
          <w:rPr>
            <w:szCs w:val="24"/>
          </w:rPr>
          <w:t xml:space="preserve"> </w:t>
        </w:r>
      </w:ins>
      <w:r w:rsidRPr="00F5484B">
        <w:rPr>
          <w:szCs w:val="24"/>
        </w:rPr>
        <w:t>infection</w:t>
      </w:r>
      <w:ins w:id="894" w:author="Author" w:date="2021-01-20T17:10:00Z">
        <w:r w:rsidR="00AF7FD3">
          <w:rPr>
            <w:szCs w:val="24"/>
          </w:rPr>
          <w:t>s</w:t>
        </w:r>
      </w:ins>
      <w:r w:rsidRPr="00F5484B">
        <w:rPr>
          <w:szCs w:val="24"/>
        </w:rPr>
        <w:t xml:space="preserve"> </w:t>
      </w:r>
      <w:del w:id="895" w:author="Author" w:date="2021-01-20T17:10:00Z">
        <w:r w:rsidRPr="00F5484B" w:rsidDel="00AF7FD3">
          <w:rPr>
            <w:szCs w:val="24"/>
          </w:rPr>
          <w:delText xml:space="preserve">of </w:delText>
        </w:r>
      </w:del>
      <w:ins w:id="896" w:author="Author" w:date="2021-01-20T17:10:00Z">
        <w:r w:rsidR="00AF7FD3">
          <w:rPr>
            <w:szCs w:val="24"/>
          </w:rPr>
          <w:t>among</w:t>
        </w:r>
        <w:r w:rsidR="00AF7FD3" w:rsidRPr="00F5484B">
          <w:rPr>
            <w:szCs w:val="24"/>
          </w:rPr>
          <w:t xml:space="preserve"> </w:t>
        </w:r>
      </w:ins>
      <w:r w:rsidRPr="00F5484B">
        <w:rPr>
          <w:szCs w:val="24"/>
        </w:rPr>
        <w:t>employees</w:t>
      </w:r>
      <w:del w:id="897" w:author="Author" w:date="2021-01-20T17:10:00Z">
        <w:r w:rsidRPr="00F5484B" w:rsidDel="00AF7FD3">
          <w:rPr>
            <w:szCs w:val="24"/>
          </w:rPr>
          <w:delText xml:space="preserve"> with COVID-19</w:delText>
        </w:r>
      </w:del>
      <w:r w:rsidRPr="00F5484B">
        <w:rPr>
          <w:szCs w:val="24"/>
        </w:rPr>
        <w:t xml:space="preserve">. </w:t>
      </w:r>
    </w:p>
    <w:p w14:paraId="3BCC705E" w14:textId="16BBD713" w:rsidR="00857FDE" w:rsidRPr="00F5484B" w:rsidRDefault="0090490D" w:rsidP="008D1DD0">
      <w:pPr>
        <w:numPr>
          <w:ilvl w:val="0"/>
          <w:numId w:val="3"/>
        </w:numPr>
        <w:spacing w:line="480" w:lineRule="auto"/>
        <w:ind w:hanging="348"/>
        <w:rPr>
          <w:szCs w:val="24"/>
        </w:rPr>
      </w:pPr>
      <w:del w:id="898" w:author="Author" w:date="2021-01-20T17:04:00Z">
        <w:r w:rsidRPr="00F5484B" w:rsidDel="00AF7FD3">
          <w:rPr>
            <w:szCs w:val="24"/>
          </w:rPr>
          <w:delText>establish</w:delText>
        </w:r>
      </w:del>
      <w:ins w:id="899" w:author="Author" w:date="2021-01-20T17:10:00Z">
        <w:r w:rsidR="00AF7FD3">
          <w:rPr>
            <w:szCs w:val="24"/>
          </w:rPr>
          <w:t>E</w:t>
        </w:r>
      </w:ins>
      <w:ins w:id="900" w:author="Author" w:date="2021-01-20T17:04:00Z">
        <w:r w:rsidR="00AF7FD3">
          <w:rPr>
            <w:szCs w:val="24"/>
          </w:rPr>
          <w:t>stablishment of</w:t>
        </w:r>
      </w:ins>
      <w:del w:id="901" w:author="Author" w:date="2021-01-20T17:04:00Z">
        <w:r w:rsidRPr="00F5484B" w:rsidDel="00AF7FD3">
          <w:rPr>
            <w:szCs w:val="24"/>
          </w:rPr>
          <w:delText>ing</w:delText>
        </w:r>
      </w:del>
      <w:r w:rsidRPr="00F5484B">
        <w:rPr>
          <w:szCs w:val="24"/>
        </w:rPr>
        <w:t xml:space="preserve"> actions that</w:t>
      </w:r>
      <w:ins w:id="902" w:author="Author" w:date="2021-01-20T17:10:00Z">
        <w:r w:rsidR="00AF7FD3">
          <w:rPr>
            <w:szCs w:val="24"/>
          </w:rPr>
          <w:t xml:space="preserve"> can</w:t>
        </w:r>
      </w:ins>
      <w:r w:rsidRPr="00F5484B">
        <w:rPr>
          <w:szCs w:val="24"/>
        </w:rPr>
        <w:t xml:space="preserve"> lead to the achievement of</w:t>
      </w:r>
      <w:ins w:id="903" w:author="Author" w:date="2021-01-20T17:10:00Z">
        <w:r w:rsidR="00AF7FD3">
          <w:rPr>
            <w:szCs w:val="24"/>
          </w:rPr>
          <w:t xml:space="preserve"> the policy</w:t>
        </w:r>
      </w:ins>
      <w:r w:rsidRPr="00F5484B">
        <w:rPr>
          <w:szCs w:val="24"/>
        </w:rPr>
        <w:t xml:space="preserve"> objectives, </w:t>
      </w:r>
      <w:del w:id="904" w:author="Author" w:date="2021-01-20T17:10:00Z">
        <w:r w:rsidRPr="00F5484B" w:rsidDel="00AF7FD3">
          <w:rPr>
            <w:szCs w:val="24"/>
          </w:rPr>
          <w:delText xml:space="preserve">thus </w:delText>
        </w:r>
      </w:del>
      <w:ins w:id="905" w:author="Author" w:date="2021-01-20T17:10:00Z">
        <w:r w:rsidR="00AF7FD3">
          <w:rPr>
            <w:szCs w:val="24"/>
          </w:rPr>
          <w:t>thereby</w:t>
        </w:r>
        <w:r w:rsidR="00AF7FD3" w:rsidRPr="00F5484B">
          <w:rPr>
            <w:szCs w:val="24"/>
          </w:rPr>
          <w:t xml:space="preserve"> </w:t>
        </w:r>
      </w:ins>
      <w:r w:rsidRPr="00F5484B">
        <w:rPr>
          <w:szCs w:val="24"/>
        </w:rPr>
        <w:t xml:space="preserve">mobilizing </w:t>
      </w:r>
      <w:proofErr w:type="gramStart"/>
      <w:r w:rsidRPr="00F5484B">
        <w:rPr>
          <w:szCs w:val="24"/>
        </w:rPr>
        <w:t xml:space="preserve">all </w:t>
      </w:r>
      <w:ins w:id="906" w:author="Author" w:date="2021-01-20T17:10:00Z">
        <w:r w:rsidR="00AF7FD3">
          <w:rPr>
            <w:szCs w:val="24"/>
          </w:rPr>
          <w:t>of</w:t>
        </w:r>
        <w:proofErr w:type="gramEnd"/>
        <w:r w:rsidR="00AF7FD3">
          <w:rPr>
            <w:szCs w:val="24"/>
          </w:rPr>
          <w:t xml:space="preserve"> </w:t>
        </w:r>
      </w:ins>
      <w:r w:rsidRPr="00F5484B">
        <w:rPr>
          <w:szCs w:val="24"/>
        </w:rPr>
        <w:t xml:space="preserve">the company's resources. The </w:t>
      </w:r>
      <w:del w:id="907" w:author="Author" w:date="2021-01-20T17:10:00Z">
        <w:r w:rsidRPr="00F5484B" w:rsidDel="00AF7FD3">
          <w:rPr>
            <w:szCs w:val="24"/>
          </w:rPr>
          <w:delText xml:space="preserve">main </w:delText>
        </w:r>
      </w:del>
      <w:ins w:id="908" w:author="Author" w:date="2021-01-20T17:10:00Z">
        <w:r w:rsidR="00AF7FD3">
          <w:rPr>
            <w:szCs w:val="24"/>
          </w:rPr>
          <w:t>primary</w:t>
        </w:r>
        <w:r w:rsidR="00AF7FD3" w:rsidRPr="00F5484B">
          <w:rPr>
            <w:szCs w:val="24"/>
          </w:rPr>
          <w:t xml:space="preserve"> </w:t>
        </w:r>
      </w:ins>
      <w:r w:rsidRPr="00F5484B">
        <w:rPr>
          <w:szCs w:val="24"/>
        </w:rPr>
        <w:t xml:space="preserve">actions to be taken to manage COVID-19 </w:t>
      </w:r>
      <w:ins w:id="909" w:author="Author" w:date="2021-01-20T17:11:00Z">
        <w:r w:rsidR="00AF7FD3">
          <w:rPr>
            <w:szCs w:val="24"/>
          </w:rPr>
          <w:t>with</w:t>
        </w:r>
      </w:ins>
      <w:r w:rsidRPr="00F5484B">
        <w:rPr>
          <w:szCs w:val="24"/>
        </w:rPr>
        <w:t xml:space="preserve">in </w:t>
      </w:r>
      <w:del w:id="910" w:author="Author" w:date="2021-01-20T17:11:00Z">
        <w:r w:rsidRPr="00F5484B" w:rsidDel="00AF7FD3">
          <w:rPr>
            <w:szCs w:val="24"/>
          </w:rPr>
          <w:delText xml:space="preserve">the </w:delText>
        </w:r>
      </w:del>
      <w:ins w:id="911" w:author="Author" w:date="2021-01-20T17:11:00Z">
        <w:r w:rsidR="00AF7FD3">
          <w:rPr>
            <w:szCs w:val="24"/>
          </w:rPr>
          <w:t>an</w:t>
        </w:r>
        <w:r w:rsidR="00AF7FD3" w:rsidRPr="00F5484B">
          <w:rPr>
            <w:szCs w:val="24"/>
          </w:rPr>
          <w:t xml:space="preserve"> </w:t>
        </w:r>
      </w:ins>
      <w:r w:rsidRPr="00F5484B">
        <w:rPr>
          <w:szCs w:val="24"/>
        </w:rPr>
        <w:t xml:space="preserve">enterprise are </w:t>
      </w:r>
      <w:del w:id="912" w:author="Author" w:date="2021-01-20T17:11:00Z">
        <w:r w:rsidRPr="00F5484B" w:rsidDel="00AF7FD3">
          <w:rPr>
            <w:szCs w:val="24"/>
          </w:rPr>
          <w:delText>considered to be</w:delText>
        </w:r>
      </w:del>
      <w:del w:id="913" w:author="Author" w:date="2021-01-20T19:15:00Z">
        <w:r w:rsidRPr="00F5484B" w:rsidDel="0082081E">
          <w:rPr>
            <w:szCs w:val="24"/>
          </w:rPr>
          <w:delText xml:space="preserve"> </w:delText>
        </w:r>
      </w:del>
      <w:ins w:id="914" w:author="Author" w:date="2021-01-20T17:14:00Z">
        <w:r w:rsidR="00DA5081">
          <w:rPr>
            <w:szCs w:val="24"/>
          </w:rPr>
          <w:t xml:space="preserve">conducting </w:t>
        </w:r>
      </w:ins>
      <w:ins w:id="915" w:author="Author" w:date="2021-01-20T17:11:00Z">
        <w:r w:rsidR="00AF7FD3">
          <w:rPr>
            <w:szCs w:val="24"/>
          </w:rPr>
          <w:t xml:space="preserve">an enterprise </w:t>
        </w:r>
      </w:ins>
      <w:del w:id="916" w:author="Author" w:date="2021-01-20T17:11:00Z">
        <w:r w:rsidRPr="00F5484B" w:rsidDel="00AF7FD3">
          <w:rPr>
            <w:szCs w:val="24"/>
          </w:rPr>
          <w:delText xml:space="preserve">the following: </w:delText>
        </w:r>
      </w:del>
      <w:r w:rsidRPr="00F5484B">
        <w:rPr>
          <w:szCs w:val="24"/>
        </w:rPr>
        <w:t xml:space="preserve">risk assessment </w:t>
      </w:r>
      <w:del w:id="917" w:author="Author" w:date="2021-01-20T17:11:00Z">
        <w:r w:rsidRPr="00F5484B" w:rsidDel="00AF7FD3">
          <w:rPr>
            <w:szCs w:val="24"/>
          </w:rPr>
          <w:delText xml:space="preserve">in the enterprise </w:delText>
        </w:r>
      </w:del>
      <w:r w:rsidRPr="00F5484B">
        <w:rPr>
          <w:szCs w:val="24"/>
        </w:rPr>
        <w:t>and establish</w:t>
      </w:r>
      <w:ins w:id="918" w:author="Author" w:date="2021-01-20T17:14:00Z">
        <w:r w:rsidR="00DA5081">
          <w:rPr>
            <w:szCs w:val="24"/>
          </w:rPr>
          <w:t>ing</w:t>
        </w:r>
      </w:ins>
      <w:ins w:id="919" w:author="Author" w:date="2021-01-20T17:12:00Z">
        <w:r w:rsidR="00AF7FD3">
          <w:rPr>
            <w:szCs w:val="24"/>
          </w:rPr>
          <w:t xml:space="preserve"> </w:t>
        </w:r>
      </w:ins>
      <w:ins w:id="920" w:author="Author" w:date="2021-01-20T17:14:00Z">
        <w:r w:rsidR="00DA5081">
          <w:rPr>
            <w:szCs w:val="24"/>
          </w:rPr>
          <w:t>the</w:t>
        </w:r>
      </w:ins>
      <w:del w:id="921" w:author="Author" w:date="2021-01-20T17:12:00Z">
        <w:r w:rsidRPr="00F5484B" w:rsidDel="00AF7FD3">
          <w:rPr>
            <w:szCs w:val="24"/>
          </w:rPr>
          <w:delText>ing</w:delText>
        </w:r>
      </w:del>
      <w:r w:rsidRPr="00F5484B">
        <w:rPr>
          <w:szCs w:val="24"/>
        </w:rPr>
        <w:t xml:space="preserve"> appropriate measures</w:t>
      </w:r>
      <w:ins w:id="922" w:author="Author" w:date="2021-01-20T17:14:00Z">
        <w:r w:rsidR="00DA5081">
          <w:rPr>
            <w:szCs w:val="24"/>
          </w:rPr>
          <w:t xml:space="preserve"> accordingly</w:t>
        </w:r>
      </w:ins>
      <w:r w:rsidRPr="00F5484B">
        <w:rPr>
          <w:szCs w:val="24"/>
        </w:rPr>
        <w:t xml:space="preserve">, </w:t>
      </w:r>
      <w:ins w:id="923" w:author="Author" w:date="2021-01-20T17:14:00Z">
        <w:r w:rsidR="00DA5081">
          <w:rPr>
            <w:szCs w:val="24"/>
          </w:rPr>
          <w:t xml:space="preserve">ensuring </w:t>
        </w:r>
      </w:ins>
      <w:r w:rsidRPr="00F5484B">
        <w:rPr>
          <w:szCs w:val="24"/>
        </w:rPr>
        <w:t xml:space="preserve">employee involvement, </w:t>
      </w:r>
      <w:ins w:id="924" w:author="Author" w:date="2021-01-20T17:14:00Z">
        <w:r w:rsidR="00DA5081">
          <w:rPr>
            <w:szCs w:val="24"/>
          </w:rPr>
          <w:t xml:space="preserve">enabling </w:t>
        </w:r>
      </w:ins>
      <w:r w:rsidRPr="00F5484B">
        <w:rPr>
          <w:szCs w:val="24"/>
        </w:rPr>
        <w:t xml:space="preserve">remote work as a </w:t>
      </w:r>
      <w:del w:id="925" w:author="Author" w:date="2021-01-20T19:16:00Z">
        <w:r w:rsidRPr="00F5484B" w:rsidDel="0082081E">
          <w:rPr>
            <w:szCs w:val="24"/>
          </w:rPr>
          <w:delText xml:space="preserve">modern </w:delText>
        </w:r>
      </w:del>
      <w:ins w:id="926" w:author="Author" w:date="2021-01-20T19:16:00Z">
        <w:r w:rsidR="0082081E">
          <w:rPr>
            <w:szCs w:val="24"/>
          </w:rPr>
          <w:t>new</w:t>
        </w:r>
        <w:r w:rsidR="0082081E" w:rsidRPr="00F5484B">
          <w:rPr>
            <w:szCs w:val="24"/>
          </w:rPr>
          <w:t xml:space="preserve"> </w:t>
        </w:r>
      </w:ins>
      <w:r w:rsidRPr="00F5484B">
        <w:rPr>
          <w:szCs w:val="24"/>
        </w:rPr>
        <w:t xml:space="preserve">way </w:t>
      </w:r>
      <w:del w:id="927" w:author="Author" w:date="2021-01-20T19:16:00Z">
        <w:r w:rsidRPr="00F5484B" w:rsidDel="0082081E">
          <w:rPr>
            <w:szCs w:val="24"/>
          </w:rPr>
          <w:delText xml:space="preserve">of </w:delText>
        </w:r>
      </w:del>
      <w:ins w:id="928" w:author="Author" w:date="2021-01-20T19:16:00Z">
        <w:r w:rsidR="0082081E">
          <w:rPr>
            <w:szCs w:val="24"/>
          </w:rPr>
          <w:t>to</w:t>
        </w:r>
        <w:r w:rsidR="0082081E" w:rsidRPr="00F5484B">
          <w:rPr>
            <w:szCs w:val="24"/>
          </w:rPr>
          <w:t xml:space="preserve"> </w:t>
        </w:r>
      </w:ins>
      <w:del w:id="929" w:author="Author" w:date="2021-01-20T17:12:00Z">
        <w:r w:rsidRPr="00F5484B" w:rsidDel="00DA5081">
          <w:rPr>
            <w:szCs w:val="24"/>
          </w:rPr>
          <w:delText>practicing the profession</w:delText>
        </w:r>
      </w:del>
      <w:ins w:id="930" w:author="Author" w:date="2021-01-20T17:12:00Z">
        <w:r w:rsidR="00DA5081">
          <w:rPr>
            <w:szCs w:val="24"/>
          </w:rPr>
          <w:t>carry out the enterprise’s tasks</w:t>
        </w:r>
      </w:ins>
      <w:r w:rsidRPr="00F5484B">
        <w:rPr>
          <w:szCs w:val="24"/>
        </w:rPr>
        <w:t>, manag</w:t>
      </w:r>
      <w:ins w:id="931" w:author="Author" w:date="2021-01-20T17:14:00Z">
        <w:r w:rsidR="00DA5081">
          <w:rPr>
            <w:szCs w:val="24"/>
          </w:rPr>
          <w:t>ing</w:t>
        </w:r>
      </w:ins>
      <w:del w:id="932" w:author="Author" w:date="2021-01-20T17:14:00Z">
        <w:r w:rsidRPr="00F5484B" w:rsidDel="00DA5081">
          <w:rPr>
            <w:szCs w:val="24"/>
          </w:rPr>
          <w:delText>ement</w:delText>
        </w:r>
      </w:del>
      <w:r w:rsidRPr="00F5484B">
        <w:rPr>
          <w:szCs w:val="24"/>
        </w:rPr>
        <w:t xml:space="preserve"> </w:t>
      </w:r>
      <w:del w:id="933" w:author="Author" w:date="2021-01-20T17:14:00Z">
        <w:r w:rsidRPr="00F5484B" w:rsidDel="00DA5081">
          <w:rPr>
            <w:szCs w:val="24"/>
          </w:rPr>
          <w:delText xml:space="preserve">of </w:delText>
        </w:r>
      </w:del>
      <w:r w:rsidRPr="00F5484B">
        <w:rPr>
          <w:szCs w:val="24"/>
        </w:rPr>
        <w:t xml:space="preserve">sick employees, </w:t>
      </w:r>
      <w:ins w:id="934" w:author="Author" w:date="2021-01-20T17:13:00Z">
        <w:r w:rsidR="00DA5081">
          <w:rPr>
            <w:szCs w:val="24"/>
          </w:rPr>
          <w:t>identif</w:t>
        </w:r>
      </w:ins>
      <w:ins w:id="935" w:author="Author" w:date="2021-01-20T17:14:00Z">
        <w:r w:rsidR="00DA5081">
          <w:rPr>
            <w:szCs w:val="24"/>
          </w:rPr>
          <w:t>ying</w:t>
        </w:r>
      </w:ins>
      <w:ins w:id="936" w:author="Author" w:date="2021-01-20T17:13:00Z">
        <w:r w:rsidR="00DA5081">
          <w:rPr>
            <w:szCs w:val="24"/>
          </w:rPr>
          <w:t xml:space="preserve"> </w:t>
        </w:r>
      </w:ins>
      <w:r w:rsidRPr="00F5484B">
        <w:rPr>
          <w:szCs w:val="24"/>
        </w:rPr>
        <w:t xml:space="preserve">lessons </w:t>
      </w:r>
      <w:del w:id="937" w:author="Author" w:date="2021-01-20T17:13:00Z">
        <w:r w:rsidRPr="00F5484B" w:rsidDel="00DA5081">
          <w:rPr>
            <w:szCs w:val="24"/>
          </w:rPr>
          <w:delText xml:space="preserve">learned what needs </w:delText>
        </w:r>
      </w:del>
      <w:r w:rsidRPr="00F5484B">
        <w:rPr>
          <w:szCs w:val="24"/>
        </w:rPr>
        <w:t xml:space="preserve">to be </w:t>
      </w:r>
      <w:del w:id="938" w:author="Author" w:date="2021-01-20T17:13:00Z">
        <w:r w:rsidRPr="00F5484B" w:rsidDel="00DA5081">
          <w:rPr>
            <w:szCs w:val="24"/>
          </w:rPr>
          <w:delText>passed on</w:delText>
        </w:r>
      </w:del>
      <w:ins w:id="939" w:author="Author" w:date="2021-01-20T17:13:00Z">
        <w:r w:rsidR="00DA5081">
          <w:rPr>
            <w:szCs w:val="24"/>
          </w:rPr>
          <w:t>incorporated</w:t>
        </w:r>
      </w:ins>
      <w:r w:rsidRPr="00F5484B">
        <w:rPr>
          <w:szCs w:val="24"/>
        </w:rPr>
        <w:t xml:space="preserve"> in the future, </w:t>
      </w:r>
      <w:ins w:id="940" w:author="Author" w:date="2021-01-20T17:13:00Z">
        <w:r w:rsidR="00DA5081">
          <w:rPr>
            <w:szCs w:val="24"/>
          </w:rPr>
          <w:t xml:space="preserve">and providing </w:t>
        </w:r>
      </w:ins>
      <w:commentRangeStart w:id="941"/>
      <w:del w:id="942" w:author="Author" w:date="2021-01-20T19:16:00Z">
        <w:r w:rsidRPr="00F5484B" w:rsidDel="0082081E">
          <w:rPr>
            <w:szCs w:val="24"/>
          </w:rPr>
          <w:delText xml:space="preserve">good </w:delText>
        </w:r>
      </w:del>
      <w:ins w:id="943" w:author="Author" w:date="2021-01-20T19:16:00Z">
        <w:r w:rsidR="0082081E">
          <w:rPr>
            <w:szCs w:val="24"/>
          </w:rPr>
          <w:t>accurate</w:t>
        </w:r>
        <w:r w:rsidR="0082081E" w:rsidRPr="00F5484B">
          <w:rPr>
            <w:szCs w:val="24"/>
          </w:rPr>
          <w:t xml:space="preserve"> </w:t>
        </w:r>
      </w:ins>
      <w:commentRangeEnd w:id="941"/>
      <w:r w:rsidR="0082081E">
        <w:rPr>
          <w:rStyle w:val="CommentReference"/>
        </w:rPr>
        <w:commentReference w:id="941"/>
      </w:r>
      <w:r w:rsidRPr="00F5484B">
        <w:rPr>
          <w:szCs w:val="24"/>
        </w:rPr>
        <w:t xml:space="preserve">information </w:t>
      </w:r>
      <w:del w:id="944" w:author="Author" w:date="2021-01-20T17:13:00Z">
        <w:r w:rsidRPr="00F5484B" w:rsidDel="00DA5081">
          <w:rPr>
            <w:szCs w:val="24"/>
          </w:rPr>
          <w:delText xml:space="preserve">for </w:delText>
        </w:r>
      </w:del>
      <w:ins w:id="945" w:author="Author" w:date="2021-01-20T17:13:00Z">
        <w:r w:rsidR="00DA5081">
          <w:rPr>
            <w:szCs w:val="24"/>
          </w:rPr>
          <w:t>to</w:t>
        </w:r>
        <w:r w:rsidR="00DA5081" w:rsidRPr="00F5484B">
          <w:rPr>
            <w:szCs w:val="24"/>
          </w:rPr>
          <w:t xml:space="preserve"> </w:t>
        </w:r>
      </w:ins>
      <w:r w:rsidRPr="00F5484B">
        <w:rPr>
          <w:szCs w:val="24"/>
        </w:rPr>
        <w:t xml:space="preserve">employees. </w:t>
      </w:r>
    </w:p>
    <w:p w14:paraId="2CFFAB4E" w14:textId="0E10F943" w:rsidR="00857FDE" w:rsidRPr="00F5484B" w:rsidRDefault="00DA5081" w:rsidP="008D1DD0">
      <w:pPr>
        <w:numPr>
          <w:ilvl w:val="0"/>
          <w:numId w:val="3"/>
        </w:numPr>
        <w:spacing w:line="480" w:lineRule="auto"/>
        <w:ind w:hanging="348"/>
        <w:rPr>
          <w:szCs w:val="24"/>
        </w:rPr>
      </w:pPr>
      <w:ins w:id="946" w:author="Author" w:date="2021-01-20T17:14:00Z">
        <w:r>
          <w:rPr>
            <w:szCs w:val="24"/>
          </w:rPr>
          <w:t>P</w:t>
        </w:r>
      </w:ins>
      <w:del w:id="947" w:author="Author" w:date="2021-01-20T17:14:00Z">
        <w:r w:rsidR="0090490D" w:rsidRPr="00F5484B" w:rsidDel="00DA5081">
          <w:rPr>
            <w:szCs w:val="24"/>
          </w:rPr>
          <w:delText>p</w:delText>
        </w:r>
      </w:del>
      <w:r w:rsidR="0090490D" w:rsidRPr="00F5484B">
        <w:rPr>
          <w:szCs w:val="24"/>
        </w:rPr>
        <w:t>rioritiz</w:t>
      </w:r>
      <w:ins w:id="948" w:author="Author" w:date="2021-01-20T17:15:00Z">
        <w:r>
          <w:rPr>
            <w:szCs w:val="24"/>
          </w:rPr>
          <w:t>ation of</w:t>
        </w:r>
      </w:ins>
      <w:del w:id="949" w:author="Author" w:date="2021-01-20T17:15:00Z">
        <w:r w:rsidR="0090490D" w:rsidRPr="00F5484B" w:rsidDel="00DA5081">
          <w:rPr>
            <w:szCs w:val="24"/>
          </w:rPr>
          <w:delText>ing</w:delText>
        </w:r>
      </w:del>
      <w:r w:rsidR="0090490D" w:rsidRPr="00F5484B">
        <w:rPr>
          <w:szCs w:val="24"/>
        </w:rPr>
        <w:t xml:space="preserve"> the</w:t>
      </w:r>
      <w:ins w:id="950" w:author="Author" w:date="2021-01-20T17:15:00Z">
        <w:r>
          <w:rPr>
            <w:szCs w:val="24"/>
          </w:rPr>
          <w:t>se</w:t>
        </w:r>
      </w:ins>
      <w:r w:rsidR="0090490D" w:rsidRPr="00F5484B">
        <w:rPr>
          <w:szCs w:val="24"/>
        </w:rPr>
        <w:t xml:space="preserve"> actions according to the </w:t>
      </w:r>
      <w:ins w:id="951" w:author="Author" w:date="2021-01-20T17:15:00Z">
        <w:r w:rsidRPr="00B41A97">
          <w:rPr>
            <w:szCs w:val="24"/>
          </w:rPr>
          <w:t>company</w:t>
        </w:r>
        <w:r>
          <w:rPr>
            <w:szCs w:val="24"/>
          </w:rPr>
          <w:t>’s</w:t>
        </w:r>
        <w:r w:rsidRPr="00F5484B">
          <w:rPr>
            <w:szCs w:val="24"/>
          </w:rPr>
          <w:t xml:space="preserve"> </w:t>
        </w:r>
      </w:ins>
      <w:r w:rsidR="0090490D" w:rsidRPr="00F5484B">
        <w:rPr>
          <w:szCs w:val="24"/>
        </w:rPr>
        <w:t>needs</w:t>
      </w:r>
      <w:del w:id="952" w:author="Author" w:date="2021-01-20T17:15:00Z">
        <w:r w:rsidR="0090490D" w:rsidRPr="00F5484B" w:rsidDel="00DA5081">
          <w:rPr>
            <w:szCs w:val="24"/>
          </w:rPr>
          <w:delText xml:space="preserve"> of the company,</w:delText>
        </w:r>
      </w:del>
      <w:r w:rsidR="0090490D" w:rsidRPr="00F5484B">
        <w:rPr>
          <w:szCs w:val="24"/>
        </w:rPr>
        <w:t xml:space="preserve"> </w:t>
      </w:r>
      <w:del w:id="953" w:author="Author" w:date="2021-01-20T17:15:00Z">
        <w:r w:rsidR="0090490D" w:rsidRPr="00F5484B" w:rsidDel="00DA5081">
          <w:rPr>
            <w:szCs w:val="24"/>
          </w:rPr>
          <w:delText xml:space="preserve">in order </w:delText>
        </w:r>
      </w:del>
      <w:r w:rsidR="0090490D" w:rsidRPr="00F5484B">
        <w:rPr>
          <w:szCs w:val="24"/>
        </w:rPr>
        <w:t xml:space="preserve">to </w:t>
      </w:r>
      <w:del w:id="954" w:author="Author" w:date="2021-01-20T17:15:00Z">
        <w:r w:rsidR="0090490D" w:rsidRPr="00F5484B" w:rsidDel="00DA5081">
          <w:rPr>
            <w:szCs w:val="24"/>
          </w:rPr>
          <w:delText>face</w:delText>
        </w:r>
      </w:del>
      <w:ins w:id="955" w:author="Author" w:date="2021-01-20T17:15:00Z">
        <w:r>
          <w:rPr>
            <w:szCs w:val="24"/>
          </w:rPr>
          <w:t xml:space="preserve">address </w:t>
        </w:r>
      </w:ins>
      <w:del w:id="956" w:author="Author" w:date="2021-01-20T17:15:00Z">
        <w:r w:rsidR="0090490D" w:rsidRPr="00F5484B" w:rsidDel="00DA5081">
          <w:rPr>
            <w:szCs w:val="24"/>
          </w:rPr>
          <w:delText xml:space="preserve">, in time, </w:delText>
        </w:r>
      </w:del>
      <w:r w:rsidR="0090490D" w:rsidRPr="00F5484B">
        <w:rPr>
          <w:szCs w:val="24"/>
        </w:rPr>
        <w:t xml:space="preserve">all </w:t>
      </w:r>
      <w:ins w:id="957" w:author="Author" w:date="2021-01-20T17:15:00Z">
        <w:r w:rsidRPr="00E92299">
          <w:rPr>
            <w:szCs w:val="24"/>
          </w:rPr>
          <w:t>requests</w:t>
        </w:r>
        <w:r w:rsidRPr="00F5484B">
          <w:rPr>
            <w:szCs w:val="24"/>
          </w:rPr>
          <w:t xml:space="preserve"> </w:t>
        </w:r>
      </w:ins>
      <w:del w:id="958" w:author="Author" w:date="2021-01-20T17:15:00Z">
        <w:r w:rsidR="0090490D" w:rsidRPr="00F5484B" w:rsidDel="00DA5081">
          <w:rPr>
            <w:szCs w:val="24"/>
          </w:rPr>
          <w:delText>the</w:delText>
        </w:r>
      </w:del>
      <w:ins w:id="959" w:author="Author" w:date="2021-01-20T17:15:00Z">
        <w:r>
          <w:rPr>
            <w:szCs w:val="24"/>
          </w:rPr>
          <w:t>in due time</w:t>
        </w:r>
      </w:ins>
      <w:del w:id="960" w:author="Author" w:date="2021-01-20T17:15:00Z">
        <w:r w:rsidR="0090490D" w:rsidRPr="00F5484B" w:rsidDel="00DA5081">
          <w:rPr>
            <w:szCs w:val="24"/>
          </w:rPr>
          <w:delText xml:space="preserve"> requests</w:delText>
        </w:r>
      </w:del>
      <w:r w:rsidR="0090490D" w:rsidRPr="00F5484B">
        <w:rPr>
          <w:szCs w:val="24"/>
        </w:rPr>
        <w:t xml:space="preserve">. </w:t>
      </w:r>
      <w:del w:id="961" w:author="Author" w:date="2021-01-20T17:15:00Z">
        <w:r w:rsidR="0090490D" w:rsidRPr="00F5484B" w:rsidDel="00DA5081">
          <w:rPr>
            <w:szCs w:val="24"/>
          </w:rPr>
          <w:delText>Thus</w:delText>
        </w:r>
      </w:del>
      <w:ins w:id="962" w:author="Author" w:date="2021-01-20T17:15:00Z">
        <w:r>
          <w:rPr>
            <w:szCs w:val="24"/>
          </w:rPr>
          <w:t xml:space="preserve">Among the actions listed in the </w:t>
        </w:r>
      </w:ins>
      <w:ins w:id="963" w:author="Author" w:date="2021-01-20T17:16:00Z">
        <w:r>
          <w:rPr>
            <w:szCs w:val="24"/>
          </w:rPr>
          <w:t>previous bullet point</w:t>
        </w:r>
      </w:ins>
      <w:r w:rsidR="0090490D" w:rsidRPr="00F5484B">
        <w:rPr>
          <w:szCs w:val="24"/>
        </w:rPr>
        <w:t xml:space="preserve">, </w:t>
      </w:r>
      <w:del w:id="964" w:author="Author" w:date="2021-01-20T17:16:00Z">
        <w:r w:rsidR="0090490D" w:rsidRPr="00F5484B" w:rsidDel="00DA5081">
          <w:rPr>
            <w:szCs w:val="24"/>
          </w:rPr>
          <w:delText xml:space="preserve">we </w:delText>
        </w:r>
      </w:del>
      <w:ins w:id="965" w:author="Author" w:date="2021-01-20T17:16:00Z">
        <w:r>
          <w:rPr>
            <w:szCs w:val="24"/>
          </w:rPr>
          <w:t>a company</w:t>
        </w:r>
        <w:r w:rsidRPr="00F5484B">
          <w:rPr>
            <w:szCs w:val="24"/>
          </w:rPr>
          <w:t xml:space="preserve"> </w:t>
        </w:r>
      </w:ins>
      <w:r w:rsidR="0090490D" w:rsidRPr="00F5484B">
        <w:rPr>
          <w:szCs w:val="24"/>
        </w:rPr>
        <w:t xml:space="preserve">can start </w:t>
      </w:r>
      <w:del w:id="966" w:author="Author" w:date="2021-01-20T17:16:00Z">
        <w:r w:rsidR="0090490D" w:rsidRPr="00F5484B" w:rsidDel="00DA5081">
          <w:rPr>
            <w:szCs w:val="24"/>
          </w:rPr>
          <w:delText>with the</w:delText>
        </w:r>
      </w:del>
      <w:ins w:id="967" w:author="Author" w:date="2021-01-20T17:16:00Z">
        <w:r>
          <w:rPr>
            <w:szCs w:val="24"/>
          </w:rPr>
          <w:t>by</w:t>
        </w:r>
      </w:ins>
      <w:r w:rsidR="0090490D" w:rsidRPr="00F5484B">
        <w:rPr>
          <w:szCs w:val="24"/>
        </w:rPr>
        <w:t xml:space="preserve"> reassess</w:t>
      </w:r>
      <w:ins w:id="968" w:author="Author" w:date="2021-01-20T17:16:00Z">
        <w:r>
          <w:rPr>
            <w:szCs w:val="24"/>
          </w:rPr>
          <w:t>ing</w:t>
        </w:r>
      </w:ins>
      <w:del w:id="969" w:author="Author" w:date="2021-01-20T17:16:00Z">
        <w:r w:rsidR="0090490D" w:rsidRPr="00F5484B" w:rsidDel="00DA5081">
          <w:rPr>
            <w:szCs w:val="24"/>
          </w:rPr>
          <w:delText>ment</w:delText>
        </w:r>
      </w:del>
      <w:r w:rsidR="0090490D" w:rsidRPr="00F5484B">
        <w:rPr>
          <w:szCs w:val="24"/>
        </w:rPr>
        <w:t xml:space="preserve"> </w:t>
      </w:r>
      <w:del w:id="970" w:author="Author" w:date="2021-01-20T17:16:00Z">
        <w:r w:rsidR="0090490D" w:rsidRPr="00F5484B" w:rsidDel="00DA5081">
          <w:rPr>
            <w:szCs w:val="24"/>
          </w:rPr>
          <w:delText xml:space="preserve">of </w:delText>
        </w:r>
      </w:del>
      <w:ins w:id="971" w:author="Author" w:date="2021-01-20T17:16:00Z">
        <w:r>
          <w:rPr>
            <w:szCs w:val="24"/>
          </w:rPr>
          <w:t>its</w:t>
        </w:r>
        <w:r w:rsidRPr="00F5484B">
          <w:rPr>
            <w:szCs w:val="24"/>
          </w:rPr>
          <w:t xml:space="preserve"> </w:t>
        </w:r>
      </w:ins>
      <w:r w:rsidR="0090490D" w:rsidRPr="00F5484B">
        <w:rPr>
          <w:szCs w:val="24"/>
        </w:rPr>
        <w:t>risks</w:t>
      </w:r>
      <w:del w:id="972" w:author="Author" w:date="2021-01-20T17:16:00Z">
        <w:r w:rsidR="0090490D" w:rsidRPr="00F5484B" w:rsidDel="00DA5081">
          <w:rPr>
            <w:szCs w:val="24"/>
          </w:rPr>
          <w:delText xml:space="preserve"> in the company</w:delText>
        </w:r>
      </w:del>
      <w:r w:rsidR="0090490D" w:rsidRPr="00F5484B">
        <w:rPr>
          <w:szCs w:val="24"/>
        </w:rPr>
        <w:t xml:space="preserve">, </w:t>
      </w:r>
      <w:del w:id="973" w:author="Author" w:date="2021-01-20T17:16:00Z">
        <w:r w:rsidR="0090490D" w:rsidRPr="00F5484B" w:rsidDel="00DA5081">
          <w:rPr>
            <w:szCs w:val="24"/>
          </w:rPr>
          <w:delText>we continue with</w:delText>
        </w:r>
      </w:del>
      <w:ins w:id="974" w:author="Author" w:date="2021-01-20T17:16:00Z">
        <w:r>
          <w:rPr>
            <w:szCs w:val="24"/>
          </w:rPr>
          <w:t>followed, in sequence, by</w:t>
        </w:r>
      </w:ins>
      <w:r w:rsidR="0090490D" w:rsidRPr="00F5484B">
        <w:rPr>
          <w:szCs w:val="24"/>
        </w:rPr>
        <w:t xml:space="preserve"> </w:t>
      </w:r>
      <w:del w:id="975" w:author="Author" w:date="2021-01-20T17:16:00Z">
        <w:r w:rsidR="0090490D" w:rsidRPr="00F5484B" w:rsidDel="00DA5081">
          <w:rPr>
            <w:szCs w:val="24"/>
          </w:rPr>
          <w:delText xml:space="preserve">the </w:delText>
        </w:r>
      </w:del>
      <w:r w:rsidR="0090490D" w:rsidRPr="00F5484B">
        <w:rPr>
          <w:szCs w:val="24"/>
        </w:rPr>
        <w:t>establish</w:t>
      </w:r>
      <w:ins w:id="976" w:author="Author" w:date="2021-01-20T17:16:00Z">
        <w:r>
          <w:rPr>
            <w:szCs w:val="24"/>
          </w:rPr>
          <w:t>ing</w:t>
        </w:r>
      </w:ins>
      <w:del w:id="977" w:author="Author" w:date="2021-01-20T17:16:00Z">
        <w:r w:rsidR="0090490D" w:rsidRPr="00F5484B" w:rsidDel="00DA5081">
          <w:rPr>
            <w:szCs w:val="24"/>
          </w:rPr>
          <w:delText>ment</w:delText>
        </w:r>
      </w:del>
      <w:r w:rsidR="0090490D" w:rsidRPr="00F5484B">
        <w:rPr>
          <w:szCs w:val="24"/>
        </w:rPr>
        <w:t xml:space="preserve"> </w:t>
      </w:r>
      <w:del w:id="978" w:author="Author" w:date="2021-01-20T17:16:00Z">
        <w:r w:rsidR="0090490D" w:rsidRPr="00F5484B" w:rsidDel="00DA5081">
          <w:rPr>
            <w:szCs w:val="24"/>
          </w:rPr>
          <w:delText xml:space="preserve">of </w:delText>
        </w:r>
      </w:del>
      <w:ins w:id="979" w:author="Author" w:date="2021-01-20T17:16:00Z">
        <w:r>
          <w:rPr>
            <w:szCs w:val="24"/>
          </w:rPr>
          <w:t>which</w:t>
        </w:r>
        <w:r w:rsidRPr="00F5484B">
          <w:rPr>
            <w:szCs w:val="24"/>
          </w:rPr>
          <w:t xml:space="preserve"> </w:t>
        </w:r>
      </w:ins>
      <w:r w:rsidR="0090490D" w:rsidRPr="00F5484B">
        <w:rPr>
          <w:szCs w:val="24"/>
        </w:rPr>
        <w:t xml:space="preserve">employees </w:t>
      </w:r>
      <w:del w:id="980" w:author="Author" w:date="2021-01-20T17:16:00Z">
        <w:r w:rsidR="0090490D" w:rsidRPr="00F5484B" w:rsidDel="00DA5081">
          <w:rPr>
            <w:szCs w:val="24"/>
          </w:rPr>
          <w:delText xml:space="preserve">who </w:delText>
        </w:r>
      </w:del>
      <w:r w:rsidR="0090490D" w:rsidRPr="00F5484B">
        <w:rPr>
          <w:szCs w:val="24"/>
        </w:rPr>
        <w:t xml:space="preserve">can work remotely, </w:t>
      </w:r>
      <w:del w:id="981" w:author="Author" w:date="2021-01-20T17:16:00Z">
        <w:r w:rsidR="0090490D" w:rsidRPr="00F5484B" w:rsidDel="00DA5081">
          <w:rPr>
            <w:szCs w:val="24"/>
          </w:rPr>
          <w:delText>the establishment of</w:delText>
        </w:r>
      </w:del>
      <w:ins w:id="982" w:author="Author" w:date="2021-01-20T17:16:00Z">
        <w:r>
          <w:rPr>
            <w:szCs w:val="24"/>
          </w:rPr>
          <w:t>identifying</w:t>
        </w:r>
      </w:ins>
      <w:r w:rsidR="0090490D" w:rsidRPr="00F5484B">
        <w:rPr>
          <w:szCs w:val="24"/>
        </w:rPr>
        <w:t xml:space="preserve"> activities to be carried out in shifts, </w:t>
      </w:r>
      <w:del w:id="983" w:author="Author" w:date="2021-01-20T17:16:00Z">
        <w:r w:rsidR="0090490D" w:rsidRPr="00F5484B" w:rsidDel="00DA5081">
          <w:rPr>
            <w:szCs w:val="24"/>
          </w:rPr>
          <w:delText xml:space="preserve">then the </w:delText>
        </w:r>
      </w:del>
      <w:r w:rsidR="0090490D" w:rsidRPr="00F5484B">
        <w:rPr>
          <w:szCs w:val="24"/>
        </w:rPr>
        <w:t>manag</w:t>
      </w:r>
      <w:del w:id="984" w:author="Author" w:date="2021-01-20T17:16:00Z">
        <w:r w:rsidR="0090490D" w:rsidRPr="00F5484B" w:rsidDel="00DA5081">
          <w:rPr>
            <w:szCs w:val="24"/>
          </w:rPr>
          <w:delText>eme</w:delText>
        </w:r>
      </w:del>
      <w:ins w:id="985" w:author="Author" w:date="2021-01-20T17:16:00Z">
        <w:r>
          <w:rPr>
            <w:szCs w:val="24"/>
          </w:rPr>
          <w:t>ing</w:t>
        </w:r>
      </w:ins>
      <w:del w:id="986" w:author="Author" w:date="2021-01-20T17:16:00Z">
        <w:r w:rsidR="0090490D" w:rsidRPr="00F5484B" w:rsidDel="00DA5081">
          <w:rPr>
            <w:szCs w:val="24"/>
          </w:rPr>
          <w:delText>nt</w:delText>
        </w:r>
      </w:del>
      <w:r w:rsidR="0090490D" w:rsidRPr="00F5484B">
        <w:rPr>
          <w:szCs w:val="24"/>
        </w:rPr>
        <w:t xml:space="preserve"> </w:t>
      </w:r>
      <w:del w:id="987" w:author="Author" w:date="2021-01-20T17:16:00Z">
        <w:r w:rsidR="0090490D" w:rsidRPr="00F5484B" w:rsidDel="00DA5081">
          <w:rPr>
            <w:szCs w:val="24"/>
          </w:rPr>
          <w:delText xml:space="preserve">of </w:delText>
        </w:r>
      </w:del>
      <w:r w:rsidR="0090490D" w:rsidRPr="00F5484B">
        <w:rPr>
          <w:szCs w:val="24"/>
        </w:rPr>
        <w:t xml:space="preserve">sick employees, </w:t>
      </w:r>
      <w:ins w:id="988" w:author="Author" w:date="2021-01-20T17:17:00Z">
        <w:r>
          <w:rPr>
            <w:szCs w:val="24"/>
          </w:rPr>
          <w:t xml:space="preserve">and </w:t>
        </w:r>
      </w:ins>
      <w:del w:id="989" w:author="Author" w:date="2021-01-20T17:17:00Z">
        <w:r w:rsidR="0090490D" w:rsidRPr="00F5484B" w:rsidDel="00DA5081">
          <w:rPr>
            <w:szCs w:val="24"/>
          </w:rPr>
          <w:delText xml:space="preserve">the </w:delText>
        </w:r>
      </w:del>
      <w:r w:rsidR="0090490D" w:rsidRPr="00F5484B">
        <w:rPr>
          <w:szCs w:val="24"/>
        </w:rPr>
        <w:t>transmi</w:t>
      </w:r>
      <w:ins w:id="990" w:author="Author" w:date="2021-01-20T17:17:00Z">
        <w:r>
          <w:rPr>
            <w:szCs w:val="24"/>
          </w:rPr>
          <w:t>tting</w:t>
        </w:r>
      </w:ins>
      <w:del w:id="991" w:author="Author" w:date="2021-01-20T17:17:00Z">
        <w:r w:rsidR="0090490D" w:rsidRPr="00F5484B" w:rsidDel="00DA5081">
          <w:rPr>
            <w:szCs w:val="24"/>
          </w:rPr>
          <w:delText>ssion</w:delText>
        </w:r>
      </w:del>
      <w:r w:rsidR="0090490D" w:rsidRPr="00F5484B">
        <w:rPr>
          <w:szCs w:val="24"/>
        </w:rPr>
        <w:t xml:space="preserve"> </w:t>
      </w:r>
      <w:del w:id="992" w:author="Author" w:date="2021-01-20T17:17:00Z">
        <w:r w:rsidR="0090490D" w:rsidRPr="00F5484B" w:rsidDel="00DA5081">
          <w:rPr>
            <w:szCs w:val="24"/>
          </w:rPr>
          <w:delText xml:space="preserve">of </w:delText>
        </w:r>
      </w:del>
      <w:r w:rsidR="0090490D" w:rsidRPr="00F5484B">
        <w:rPr>
          <w:szCs w:val="24"/>
        </w:rPr>
        <w:t>lessons</w:t>
      </w:r>
      <w:ins w:id="993" w:author="Author" w:date="2021-01-20T17:17:00Z">
        <w:r>
          <w:rPr>
            <w:szCs w:val="24"/>
          </w:rPr>
          <w:t xml:space="preserve"> and</w:t>
        </w:r>
      </w:ins>
      <w:del w:id="994" w:author="Author" w:date="2021-01-20T17:17:00Z">
        <w:r w:rsidR="0090490D" w:rsidRPr="00F5484B" w:rsidDel="00DA5081">
          <w:rPr>
            <w:szCs w:val="24"/>
          </w:rPr>
          <w:delText>,</w:delText>
        </w:r>
      </w:del>
      <w:r w:rsidR="0090490D" w:rsidRPr="00F5484B">
        <w:rPr>
          <w:szCs w:val="24"/>
        </w:rPr>
        <w:t xml:space="preserve"> good practices for the future. Throughout the implementation of this policy</w:t>
      </w:r>
      <w:ins w:id="995" w:author="Author" w:date="2021-01-20T17:17:00Z">
        <w:r>
          <w:rPr>
            <w:szCs w:val="24"/>
          </w:rPr>
          <w:t>,</w:t>
        </w:r>
      </w:ins>
      <w:r w:rsidR="0090490D" w:rsidRPr="00F5484B">
        <w:rPr>
          <w:szCs w:val="24"/>
        </w:rPr>
        <w:t xml:space="preserve"> it is necessary </w:t>
      </w:r>
      <w:del w:id="996" w:author="Author" w:date="2021-01-20T17:17:00Z">
        <w:r w:rsidR="0090490D" w:rsidRPr="00F5484B" w:rsidDel="00DA5081">
          <w:rPr>
            <w:szCs w:val="24"/>
          </w:rPr>
          <w:delText xml:space="preserve">a </w:delText>
        </w:r>
      </w:del>
      <w:ins w:id="997" w:author="Author" w:date="2021-01-20T17:17:00Z">
        <w:r>
          <w:rPr>
            <w:szCs w:val="24"/>
          </w:rPr>
          <w:t>to provide</w:t>
        </w:r>
        <w:r w:rsidRPr="00F5484B">
          <w:rPr>
            <w:szCs w:val="24"/>
          </w:rPr>
          <w:t xml:space="preserve"> </w:t>
        </w:r>
      </w:ins>
      <w:r w:rsidR="0090490D" w:rsidRPr="00F5484B">
        <w:rPr>
          <w:szCs w:val="24"/>
        </w:rPr>
        <w:t xml:space="preserve">good information </w:t>
      </w:r>
      <w:del w:id="998" w:author="Author" w:date="2021-01-20T17:17:00Z">
        <w:r w:rsidR="0090490D" w:rsidRPr="00F5484B" w:rsidDel="00DA5081">
          <w:rPr>
            <w:szCs w:val="24"/>
          </w:rPr>
          <w:delText>of the</w:delText>
        </w:r>
      </w:del>
      <w:ins w:id="999" w:author="Author" w:date="2021-01-20T17:17:00Z">
        <w:r>
          <w:rPr>
            <w:szCs w:val="24"/>
          </w:rPr>
          <w:t>to</w:t>
        </w:r>
      </w:ins>
      <w:r w:rsidR="0090490D" w:rsidRPr="00F5484B">
        <w:rPr>
          <w:szCs w:val="24"/>
        </w:rPr>
        <w:t xml:space="preserve"> employees and </w:t>
      </w:r>
      <w:del w:id="1000" w:author="Author" w:date="2021-01-20T17:17:00Z">
        <w:r w:rsidR="0090490D" w:rsidRPr="00F5484B" w:rsidDel="00DA5081">
          <w:rPr>
            <w:szCs w:val="24"/>
          </w:rPr>
          <w:delText xml:space="preserve">their </w:delText>
        </w:r>
      </w:del>
      <w:r w:rsidR="0090490D" w:rsidRPr="00F5484B">
        <w:rPr>
          <w:szCs w:val="24"/>
        </w:rPr>
        <w:t>involve</w:t>
      </w:r>
      <w:ins w:id="1001" w:author="Author" w:date="2021-01-20T17:17:00Z">
        <w:r>
          <w:rPr>
            <w:szCs w:val="24"/>
          </w:rPr>
          <w:t xml:space="preserve"> them</w:t>
        </w:r>
      </w:ins>
      <w:del w:id="1002" w:author="Author" w:date="2021-01-20T17:17:00Z">
        <w:r w:rsidR="0090490D" w:rsidRPr="00F5484B" w:rsidDel="00DA5081">
          <w:rPr>
            <w:szCs w:val="24"/>
          </w:rPr>
          <w:delText>ment</w:delText>
        </w:r>
      </w:del>
      <w:r w:rsidR="0090490D" w:rsidRPr="00F5484B">
        <w:rPr>
          <w:szCs w:val="24"/>
        </w:rPr>
        <w:t xml:space="preserve"> in all activities. </w:t>
      </w:r>
    </w:p>
    <w:p w14:paraId="675B8B0D" w14:textId="11185772" w:rsidR="00857FDE" w:rsidRPr="00F5484B" w:rsidRDefault="0090490D" w:rsidP="008D1DD0">
      <w:pPr>
        <w:numPr>
          <w:ilvl w:val="0"/>
          <w:numId w:val="3"/>
        </w:numPr>
        <w:spacing w:line="480" w:lineRule="auto"/>
        <w:ind w:hanging="348"/>
        <w:rPr>
          <w:szCs w:val="24"/>
        </w:rPr>
      </w:pPr>
      <w:del w:id="1003" w:author="Author" w:date="2021-01-20T17:17:00Z">
        <w:r w:rsidRPr="00F5484B" w:rsidDel="00DA5081">
          <w:rPr>
            <w:szCs w:val="24"/>
          </w:rPr>
          <w:delText xml:space="preserve">establishing </w:delText>
        </w:r>
      </w:del>
      <w:ins w:id="1004" w:author="Author" w:date="2021-01-20T17:17:00Z">
        <w:r w:rsidR="00DA5081">
          <w:rPr>
            <w:szCs w:val="24"/>
          </w:rPr>
          <w:t>Identification of</w:t>
        </w:r>
        <w:r w:rsidR="00DA5081" w:rsidRPr="00F5484B">
          <w:rPr>
            <w:szCs w:val="24"/>
          </w:rPr>
          <w:t xml:space="preserve"> </w:t>
        </w:r>
      </w:ins>
      <w:del w:id="1005" w:author="Author" w:date="2021-01-20T17:17:00Z">
        <w:r w:rsidRPr="00F5484B" w:rsidDel="00DA5081">
          <w:rPr>
            <w:szCs w:val="24"/>
          </w:rPr>
          <w:delText xml:space="preserve">those </w:delText>
        </w:r>
      </w:del>
      <w:ins w:id="1006" w:author="Author" w:date="2021-01-20T17:17:00Z">
        <w:r w:rsidR="00DA5081">
          <w:rPr>
            <w:szCs w:val="24"/>
          </w:rPr>
          <w:t>the parties who are</w:t>
        </w:r>
        <w:r w:rsidR="00DA5081" w:rsidRPr="00F5484B">
          <w:rPr>
            <w:szCs w:val="24"/>
          </w:rPr>
          <w:t xml:space="preserve"> </w:t>
        </w:r>
      </w:ins>
      <w:r w:rsidRPr="00F5484B">
        <w:rPr>
          <w:szCs w:val="24"/>
        </w:rPr>
        <w:t>responsible for implementation</w:t>
      </w:r>
      <w:del w:id="1007" w:author="Author" w:date="2021-01-20T17:18:00Z">
        <w:r w:rsidRPr="00F5484B" w:rsidDel="00DA5081">
          <w:rPr>
            <w:szCs w:val="24"/>
          </w:rPr>
          <w:delText>,</w:delText>
        </w:r>
      </w:del>
      <w:r w:rsidRPr="00F5484B">
        <w:rPr>
          <w:szCs w:val="24"/>
        </w:rPr>
        <w:t xml:space="preserve"> </w:t>
      </w:r>
      <w:del w:id="1008" w:author="Author" w:date="2021-01-20T17:17:00Z">
        <w:r w:rsidRPr="00F5484B" w:rsidDel="00DA5081">
          <w:rPr>
            <w:szCs w:val="24"/>
          </w:rPr>
          <w:delText xml:space="preserve">both </w:delText>
        </w:r>
      </w:del>
      <w:r w:rsidRPr="00F5484B">
        <w:rPr>
          <w:szCs w:val="24"/>
        </w:rPr>
        <w:t>among</w:t>
      </w:r>
      <w:ins w:id="1009" w:author="Author" w:date="2021-01-20T17:18:00Z">
        <w:r w:rsidR="00DA5081">
          <w:rPr>
            <w:szCs w:val="24"/>
          </w:rPr>
          <w:t xml:space="preserve"> </w:t>
        </w:r>
      </w:ins>
      <w:del w:id="1010" w:author="Author" w:date="2021-01-20T18:10:00Z">
        <w:r w:rsidRPr="00F5484B" w:rsidDel="001D4BBD">
          <w:rPr>
            <w:szCs w:val="24"/>
          </w:rPr>
          <w:delText xml:space="preserve"> </w:delText>
        </w:r>
      </w:del>
      <w:r w:rsidRPr="00F5484B">
        <w:rPr>
          <w:szCs w:val="24"/>
        </w:rPr>
        <w:t xml:space="preserve">managers at all </w:t>
      </w:r>
      <w:ins w:id="1011" w:author="Author" w:date="2021-01-20T17:18:00Z">
        <w:r w:rsidR="00DA5081" w:rsidRPr="00036D69">
          <w:rPr>
            <w:szCs w:val="24"/>
          </w:rPr>
          <w:t>of the company</w:t>
        </w:r>
        <w:r w:rsidR="00DA5081">
          <w:rPr>
            <w:szCs w:val="24"/>
          </w:rPr>
          <w:t>’s</w:t>
        </w:r>
        <w:r w:rsidR="00DA5081" w:rsidRPr="00F5484B">
          <w:rPr>
            <w:szCs w:val="24"/>
          </w:rPr>
          <w:t xml:space="preserve"> </w:t>
        </w:r>
      </w:ins>
      <w:r w:rsidRPr="00F5484B">
        <w:rPr>
          <w:szCs w:val="24"/>
        </w:rPr>
        <w:t>hierarchical levels</w:t>
      </w:r>
      <w:del w:id="1012" w:author="Author" w:date="2021-01-20T17:18:00Z">
        <w:r w:rsidRPr="00F5484B" w:rsidDel="00DA5081">
          <w:rPr>
            <w:szCs w:val="24"/>
          </w:rPr>
          <w:delText xml:space="preserve"> of the company,</w:delText>
        </w:r>
      </w:del>
      <w:r w:rsidRPr="00F5484B">
        <w:rPr>
          <w:szCs w:val="24"/>
        </w:rPr>
        <w:t xml:space="preserve"> and </w:t>
      </w:r>
      <w:del w:id="1013" w:author="Author" w:date="2021-01-20T17:18:00Z">
        <w:r w:rsidRPr="00F5484B" w:rsidDel="00DA5081">
          <w:rPr>
            <w:szCs w:val="24"/>
          </w:rPr>
          <w:delText xml:space="preserve">among </w:delText>
        </w:r>
      </w:del>
      <w:r w:rsidRPr="00F5484B">
        <w:rPr>
          <w:szCs w:val="24"/>
        </w:rPr>
        <w:t>workers</w:t>
      </w:r>
      <w:ins w:id="1014" w:author="Author" w:date="2021-01-20T18:10:00Z">
        <w:r w:rsidR="001D4BBD">
          <w:rPr>
            <w:szCs w:val="24"/>
          </w:rPr>
          <w:t>,</w:t>
        </w:r>
      </w:ins>
      <w:del w:id="1015" w:author="Author" w:date="2021-01-20T17:18:00Z">
        <w:r w:rsidRPr="00F5484B" w:rsidDel="00DA5081">
          <w:rPr>
            <w:szCs w:val="24"/>
          </w:rPr>
          <w:delText>,</w:delText>
        </w:r>
      </w:del>
      <w:r w:rsidRPr="00F5484B">
        <w:rPr>
          <w:szCs w:val="24"/>
        </w:rPr>
        <w:t xml:space="preserve"> depending on the </w:t>
      </w:r>
      <w:ins w:id="1016" w:author="Author" w:date="2021-01-20T17:18:00Z">
        <w:r w:rsidR="00DA5081">
          <w:rPr>
            <w:szCs w:val="24"/>
          </w:rPr>
          <w:t xml:space="preserve">activity’s </w:t>
        </w:r>
      </w:ins>
      <w:r w:rsidRPr="00F5484B">
        <w:rPr>
          <w:szCs w:val="24"/>
        </w:rPr>
        <w:t>complexity</w:t>
      </w:r>
      <w:del w:id="1017" w:author="Author" w:date="2021-01-20T17:18:00Z">
        <w:r w:rsidRPr="00F5484B" w:rsidDel="00DA5081">
          <w:rPr>
            <w:szCs w:val="24"/>
          </w:rPr>
          <w:delText xml:space="preserve"> of the activity</w:delText>
        </w:r>
      </w:del>
      <w:r w:rsidRPr="00F5484B">
        <w:rPr>
          <w:szCs w:val="24"/>
        </w:rPr>
        <w:t xml:space="preserve">. For example, </w:t>
      </w:r>
      <w:ins w:id="1018" w:author="Author" w:date="2021-01-20T19:17:00Z">
        <w:r w:rsidR="0082081E" w:rsidRPr="00F5484B">
          <w:rPr>
            <w:szCs w:val="24"/>
          </w:rPr>
          <w:t xml:space="preserve">the manager who leads </w:t>
        </w:r>
        <w:r w:rsidR="0082081E">
          <w:rPr>
            <w:szCs w:val="24"/>
          </w:rPr>
          <w:t>a</w:t>
        </w:r>
        <w:r w:rsidR="0082081E" w:rsidRPr="003E0800">
          <w:rPr>
            <w:szCs w:val="24"/>
          </w:rPr>
          <w:t xml:space="preserve"> </w:t>
        </w:r>
        <w:r w:rsidR="0082081E" w:rsidRPr="00F5484B">
          <w:rPr>
            <w:szCs w:val="24"/>
          </w:rPr>
          <w:t>department is responsible</w:t>
        </w:r>
        <w:r w:rsidR="0082081E" w:rsidRPr="00F5484B" w:rsidDel="00DA5081">
          <w:rPr>
            <w:szCs w:val="24"/>
          </w:rPr>
          <w:t xml:space="preserve"> </w:t>
        </w:r>
      </w:ins>
      <w:del w:id="1019" w:author="Author" w:date="2021-01-20T17:18:00Z">
        <w:r w:rsidRPr="00F5484B" w:rsidDel="00DA5081">
          <w:rPr>
            <w:szCs w:val="24"/>
          </w:rPr>
          <w:delText xml:space="preserve">for </w:delText>
        </w:r>
      </w:del>
      <w:ins w:id="1020" w:author="Author" w:date="2021-01-20T19:17:00Z">
        <w:r w:rsidR="0082081E">
          <w:rPr>
            <w:szCs w:val="24"/>
          </w:rPr>
          <w:t>for</w:t>
        </w:r>
      </w:ins>
      <w:ins w:id="1021" w:author="Author" w:date="2021-01-20T17:18:00Z">
        <w:r w:rsidR="00DA5081" w:rsidRPr="00F5484B">
          <w:rPr>
            <w:szCs w:val="24"/>
          </w:rPr>
          <w:t xml:space="preserve"> </w:t>
        </w:r>
      </w:ins>
      <w:del w:id="1022" w:author="Author" w:date="2021-01-20T17:18:00Z">
        <w:r w:rsidRPr="00F5484B" w:rsidDel="00DA5081">
          <w:rPr>
            <w:szCs w:val="24"/>
          </w:rPr>
          <w:delText xml:space="preserve">the </w:delText>
        </w:r>
      </w:del>
      <w:r w:rsidRPr="00F5484B">
        <w:rPr>
          <w:szCs w:val="24"/>
        </w:rPr>
        <w:t xml:space="preserve">remote work </w:t>
      </w:r>
      <w:del w:id="1023" w:author="Author" w:date="2021-01-20T17:18:00Z">
        <w:r w:rsidRPr="00F5484B" w:rsidDel="00DA5081">
          <w:rPr>
            <w:szCs w:val="24"/>
          </w:rPr>
          <w:delText xml:space="preserve">of </w:delText>
        </w:r>
      </w:del>
      <w:ins w:id="1024" w:author="Author" w:date="2021-01-20T19:17:00Z">
        <w:r w:rsidR="0082081E">
          <w:rPr>
            <w:szCs w:val="24"/>
          </w:rPr>
          <w:t xml:space="preserve">among </w:t>
        </w:r>
        <w:r w:rsidR="0082081E">
          <w:rPr>
            <w:szCs w:val="24"/>
          </w:rPr>
          <w:lastRenderedPageBreak/>
          <w:t xml:space="preserve">that department’s </w:t>
        </w:r>
      </w:ins>
      <w:r w:rsidRPr="00F5484B">
        <w:rPr>
          <w:szCs w:val="24"/>
        </w:rPr>
        <w:t>employees</w:t>
      </w:r>
      <w:del w:id="1025" w:author="Author" w:date="2021-01-20T19:17:00Z">
        <w:r w:rsidRPr="00F5484B" w:rsidDel="0082081E">
          <w:rPr>
            <w:szCs w:val="24"/>
          </w:rPr>
          <w:delText xml:space="preserve">, the manager who leads </w:delText>
        </w:r>
      </w:del>
      <w:del w:id="1026" w:author="Author" w:date="2021-01-20T17:19:00Z">
        <w:r w:rsidRPr="00F5484B" w:rsidDel="00DA5081">
          <w:rPr>
            <w:szCs w:val="24"/>
          </w:rPr>
          <w:delText xml:space="preserve">the </w:delText>
        </w:r>
      </w:del>
      <w:del w:id="1027" w:author="Author" w:date="2021-01-20T19:17:00Z">
        <w:r w:rsidRPr="00F5484B" w:rsidDel="0082081E">
          <w:rPr>
            <w:szCs w:val="24"/>
          </w:rPr>
          <w:delText xml:space="preserve">department </w:delText>
        </w:r>
      </w:del>
      <w:del w:id="1028" w:author="Author" w:date="2021-01-20T17:19:00Z">
        <w:r w:rsidRPr="00F5484B" w:rsidDel="00DA5081">
          <w:rPr>
            <w:szCs w:val="24"/>
          </w:rPr>
          <w:delText xml:space="preserve">in which those employees work </w:delText>
        </w:r>
      </w:del>
      <w:del w:id="1029" w:author="Author" w:date="2021-01-20T19:17:00Z">
        <w:r w:rsidRPr="00F5484B" w:rsidDel="0082081E">
          <w:rPr>
            <w:szCs w:val="24"/>
          </w:rPr>
          <w:delText>is responsible</w:delText>
        </w:r>
      </w:del>
      <w:r w:rsidRPr="00F5484B">
        <w:rPr>
          <w:szCs w:val="24"/>
        </w:rPr>
        <w:t xml:space="preserve">. </w:t>
      </w:r>
    </w:p>
    <w:p w14:paraId="3DF26902" w14:textId="4F6C447E" w:rsidR="00857FDE" w:rsidRPr="00F5484B" w:rsidRDefault="00DA5081" w:rsidP="008D1DD0">
      <w:pPr>
        <w:numPr>
          <w:ilvl w:val="0"/>
          <w:numId w:val="3"/>
        </w:numPr>
        <w:spacing w:line="480" w:lineRule="auto"/>
        <w:ind w:hanging="348"/>
        <w:rPr>
          <w:szCs w:val="24"/>
        </w:rPr>
      </w:pPr>
      <w:ins w:id="1030" w:author="Author" w:date="2021-01-20T17:20:00Z">
        <w:r>
          <w:rPr>
            <w:szCs w:val="24"/>
          </w:rPr>
          <w:t>Establishment of d</w:t>
        </w:r>
      </w:ins>
      <w:del w:id="1031" w:author="Author" w:date="2021-01-20T17:20:00Z">
        <w:r w:rsidR="0090490D" w:rsidRPr="00F5484B" w:rsidDel="00DA5081">
          <w:rPr>
            <w:szCs w:val="24"/>
          </w:rPr>
          <w:delText>d</w:delText>
        </w:r>
      </w:del>
      <w:r w:rsidR="0090490D" w:rsidRPr="00F5484B">
        <w:rPr>
          <w:szCs w:val="24"/>
        </w:rPr>
        <w:t xml:space="preserve">eadlines </w:t>
      </w:r>
      <w:del w:id="1032" w:author="Author" w:date="2021-01-20T17:20:00Z">
        <w:r w:rsidR="0090490D" w:rsidRPr="00F5484B" w:rsidDel="00DA5081">
          <w:rPr>
            <w:szCs w:val="24"/>
          </w:rPr>
          <w:delText xml:space="preserve">are set </w:delText>
        </w:r>
      </w:del>
      <w:r w:rsidR="0090490D" w:rsidRPr="00F5484B">
        <w:rPr>
          <w:szCs w:val="24"/>
        </w:rPr>
        <w:t>according to the complexity, necessity</w:t>
      </w:r>
      <w:ins w:id="1033" w:author="Author" w:date="2021-01-20T17:20:00Z">
        <w:r>
          <w:rPr>
            <w:szCs w:val="24"/>
          </w:rPr>
          <w:t>,</w:t>
        </w:r>
      </w:ins>
      <w:r w:rsidR="0090490D" w:rsidRPr="00F5484B">
        <w:rPr>
          <w:szCs w:val="24"/>
        </w:rPr>
        <w:t xml:space="preserve"> and periodicity of </w:t>
      </w:r>
      <w:del w:id="1034" w:author="Author" w:date="2021-01-20T17:20:00Z">
        <w:r w:rsidR="0090490D" w:rsidRPr="00F5484B" w:rsidDel="00DA5081">
          <w:rPr>
            <w:szCs w:val="24"/>
          </w:rPr>
          <w:delText xml:space="preserve">the </w:delText>
        </w:r>
      </w:del>
      <w:ins w:id="1035" w:author="Author" w:date="2021-01-20T17:20:00Z">
        <w:r>
          <w:rPr>
            <w:szCs w:val="24"/>
          </w:rPr>
          <w:t>each</w:t>
        </w:r>
        <w:r w:rsidRPr="00F5484B">
          <w:rPr>
            <w:szCs w:val="24"/>
          </w:rPr>
          <w:t xml:space="preserve"> </w:t>
        </w:r>
      </w:ins>
      <w:r w:rsidR="0090490D" w:rsidRPr="00F5484B">
        <w:rPr>
          <w:szCs w:val="24"/>
        </w:rPr>
        <w:t>activit</w:t>
      </w:r>
      <w:ins w:id="1036" w:author="Author" w:date="2021-01-20T17:20:00Z">
        <w:r>
          <w:rPr>
            <w:szCs w:val="24"/>
          </w:rPr>
          <w:t>y</w:t>
        </w:r>
      </w:ins>
      <w:del w:id="1037" w:author="Author" w:date="2021-01-20T17:20:00Z">
        <w:r w:rsidR="0090490D" w:rsidRPr="00F5484B" w:rsidDel="00DA5081">
          <w:rPr>
            <w:szCs w:val="24"/>
          </w:rPr>
          <w:delText>ies</w:delText>
        </w:r>
      </w:del>
      <w:r w:rsidR="0090490D" w:rsidRPr="00F5484B">
        <w:rPr>
          <w:szCs w:val="24"/>
        </w:rPr>
        <w:t xml:space="preserve">. For example, long-distance work </w:t>
      </w:r>
      <w:ins w:id="1038" w:author="Author" w:date="2021-01-20T17:20:00Z">
        <w:r>
          <w:rPr>
            <w:szCs w:val="24"/>
          </w:rPr>
          <w:t xml:space="preserve">and </w:t>
        </w:r>
        <w:r w:rsidRPr="00061867">
          <w:rPr>
            <w:szCs w:val="24"/>
          </w:rPr>
          <w:t>shift work</w:t>
        </w:r>
        <w:r w:rsidRPr="00F5484B">
          <w:rPr>
            <w:szCs w:val="24"/>
          </w:rPr>
          <w:t xml:space="preserve"> </w:t>
        </w:r>
      </w:ins>
      <w:r w:rsidR="0090490D" w:rsidRPr="00F5484B">
        <w:rPr>
          <w:szCs w:val="24"/>
        </w:rPr>
        <w:t xml:space="preserve">can </w:t>
      </w:r>
      <w:proofErr w:type="gramStart"/>
      <w:r w:rsidR="0090490D" w:rsidRPr="00F5484B">
        <w:rPr>
          <w:szCs w:val="24"/>
        </w:rPr>
        <w:t>be undertaken</w:t>
      </w:r>
      <w:proofErr w:type="gramEnd"/>
      <w:r w:rsidR="0090490D" w:rsidRPr="00F5484B">
        <w:rPr>
          <w:szCs w:val="24"/>
        </w:rPr>
        <w:t xml:space="preserve"> until any danger </w:t>
      </w:r>
      <w:del w:id="1039" w:author="Author" w:date="2021-01-20T17:20:00Z">
        <w:r w:rsidR="0090490D" w:rsidRPr="00F5484B" w:rsidDel="00DA5081">
          <w:rPr>
            <w:szCs w:val="24"/>
          </w:rPr>
          <w:delText xml:space="preserve">regarding </w:delText>
        </w:r>
      </w:del>
      <w:ins w:id="1040" w:author="Author" w:date="2021-01-20T17:20:00Z">
        <w:r>
          <w:rPr>
            <w:szCs w:val="24"/>
          </w:rPr>
          <w:t>related</w:t>
        </w:r>
      </w:ins>
      <w:ins w:id="1041" w:author="Author" w:date="2021-01-20T18:11:00Z">
        <w:r w:rsidR="001D4BBD">
          <w:rPr>
            <w:szCs w:val="24"/>
          </w:rPr>
          <w:t xml:space="preserve"> to</w:t>
        </w:r>
      </w:ins>
      <w:ins w:id="1042" w:author="Author" w:date="2021-01-20T17:20:00Z">
        <w:r w:rsidRPr="00F5484B">
          <w:rPr>
            <w:szCs w:val="24"/>
          </w:rPr>
          <w:t xml:space="preserve"> </w:t>
        </w:r>
      </w:ins>
      <w:r w:rsidR="0090490D" w:rsidRPr="00F5484B">
        <w:rPr>
          <w:szCs w:val="24"/>
        </w:rPr>
        <w:t xml:space="preserve">COVID-19 is </w:t>
      </w:r>
      <w:del w:id="1043" w:author="Author" w:date="2021-01-20T17:20:00Z">
        <w:r w:rsidR="0090490D" w:rsidRPr="00F5484B" w:rsidDel="00DA5081">
          <w:rPr>
            <w:szCs w:val="24"/>
          </w:rPr>
          <w:delText>removed, as well as</w:delText>
        </w:r>
      </w:del>
      <w:ins w:id="1044" w:author="Author" w:date="2021-01-20T17:20:00Z">
        <w:r>
          <w:rPr>
            <w:szCs w:val="24"/>
          </w:rPr>
          <w:t>eliminated</w:t>
        </w:r>
      </w:ins>
      <w:del w:id="1045" w:author="Author" w:date="2021-01-20T17:20:00Z">
        <w:r w:rsidR="0090490D" w:rsidRPr="00F5484B" w:rsidDel="00DA5081">
          <w:rPr>
            <w:szCs w:val="24"/>
          </w:rPr>
          <w:delText xml:space="preserve"> shift work</w:delText>
        </w:r>
      </w:del>
      <w:r w:rsidR="0090490D" w:rsidRPr="00F5484B">
        <w:rPr>
          <w:szCs w:val="24"/>
        </w:rPr>
        <w:t xml:space="preserve">. </w:t>
      </w:r>
    </w:p>
    <w:p w14:paraId="17B35229" w14:textId="526CD814" w:rsidR="00857FDE" w:rsidRPr="00F5484B" w:rsidRDefault="0090490D" w:rsidP="008D1DD0">
      <w:pPr>
        <w:numPr>
          <w:ilvl w:val="0"/>
          <w:numId w:val="3"/>
        </w:numPr>
        <w:spacing w:line="480" w:lineRule="auto"/>
        <w:ind w:hanging="348"/>
        <w:rPr>
          <w:szCs w:val="24"/>
        </w:rPr>
      </w:pPr>
      <w:del w:id="1046" w:author="Author" w:date="2021-01-20T17:20:00Z">
        <w:r w:rsidRPr="00F5484B" w:rsidDel="00DA5081">
          <w:rPr>
            <w:szCs w:val="24"/>
          </w:rPr>
          <w:delText>the a</w:delText>
        </w:r>
      </w:del>
      <w:ins w:id="1047" w:author="Author" w:date="2021-01-20T17:20:00Z">
        <w:r w:rsidR="00DA5081">
          <w:rPr>
            <w:szCs w:val="24"/>
          </w:rPr>
          <w:t>A</w:t>
        </w:r>
      </w:ins>
      <w:r w:rsidRPr="00F5484B">
        <w:rPr>
          <w:szCs w:val="24"/>
        </w:rPr>
        <w:t>pproval of the realized policy</w:t>
      </w:r>
      <w:ins w:id="1048" w:author="Author" w:date="2021-01-20T17:20:00Z">
        <w:r w:rsidR="00DA5081">
          <w:rPr>
            <w:szCs w:val="24"/>
          </w:rPr>
          <w:t>, which</w:t>
        </w:r>
      </w:ins>
      <w:r w:rsidRPr="00F5484B">
        <w:rPr>
          <w:szCs w:val="24"/>
        </w:rPr>
        <w:t xml:space="preserve"> is necessary and is </w:t>
      </w:r>
      <w:del w:id="1049" w:author="Author" w:date="2021-01-20T17:20:00Z">
        <w:r w:rsidRPr="00F5484B" w:rsidDel="00DA5081">
          <w:rPr>
            <w:szCs w:val="24"/>
          </w:rPr>
          <w:delText xml:space="preserve">done </w:delText>
        </w:r>
      </w:del>
      <w:ins w:id="1050" w:author="Author" w:date="2021-01-20T17:20:00Z">
        <w:r w:rsidR="00DA5081">
          <w:rPr>
            <w:szCs w:val="24"/>
          </w:rPr>
          <w:t>performed</w:t>
        </w:r>
        <w:r w:rsidR="00DA5081" w:rsidRPr="00F5484B">
          <w:rPr>
            <w:szCs w:val="24"/>
          </w:rPr>
          <w:t xml:space="preserve"> </w:t>
        </w:r>
      </w:ins>
      <w:r w:rsidRPr="00F5484B">
        <w:rPr>
          <w:szCs w:val="24"/>
        </w:rPr>
        <w:t>by the</w:t>
      </w:r>
      <w:ins w:id="1051" w:author="Author" w:date="2021-01-20T17:20:00Z">
        <w:r w:rsidR="00DA5081">
          <w:rPr>
            <w:szCs w:val="24"/>
          </w:rPr>
          <w:t xml:space="preserve"> company’s</w:t>
        </w:r>
      </w:ins>
      <w:r w:rsidRPr="00F5484B">
        <w:rPr>
          <w:szCs w:val="24"/>
        </w:rPr>
        <w:t xml:space="preserve"> management team</w:t>
      </w:r>
      <w:del w:id="1052" w:author="Author" w:date="2021-01-20T17:20:00Z">
        <w:r w:rsidRPr="00F5484B" w:rsidDel="00DA5081">
          <w:rPr>
            <w:szCs w:val="24"/>
          </w:rPr>
          <w:delText xml:space="preserve"> of the company</w:delText>
        </w:r>
      </w:del>
      <w:r w:rsidRPr="00F5484B">
        <w:rPr>
          <w:szCs w:val="24"/>
        </w:rPr>
        <w:t xml:space="preserve">. Without </w:t>
      </w:r>
      <w:del w:id="1053" w:author="Author" w:date="2021-01-20T17:20:00Z">
        <w:r w:rsidRPr="00F5484B" w:rsidDel="00DA5081">
          <w:rPr>
            <w:szCs w:val="24"/>
          </w:rPr>
          <w:delText xml:space="preserve">this </w:delText>
        </w:r>
      </w:del>
      <w:ins w:id="1054" w:author="Author" w:date="2021-01-20T17:20:00Z">
        <w:r w:rsidR="00DA5081">
          <w:rPr>
            <w:szCs w:val="24"/>
          </w:rPr>
          <w:t>such</w:t>
        </w:r>
        <w:r w:rsidR="00DA5081" w:rsidRPr="00F5484B">
          <w:rPr>
            <w:szCs w:val="24"/>
          </w:rPr>
          <w:t xml:space="preserve"> </w:t>
        </w:r>
      </w:ins>
      <w:r w:rsidRPr="00F5484B">
        <w:rPr>
          <w:szCs w:val="24"/>
        </w:rPr>
        <w:t xml:space="preserve">approval, </w:t>
      </w:r>
      <w:commentRangeStart w:id="1055"/>
      <w:r w:rsidRPr="00F5484B">
        <w:rPr>
          <w:szCs w:val="24"/>
        </w:rPr>
        <w:t>th</w:t>
      </w:r>
      <w:del w:id="1056" w:author="Author" w:date="2021-01-20T17:20:00Z">
        <w:r w:rsidRPr="00F5484B" w:rsidDel="00DA5081">
          <w:rPr>
            <w:szCs w:val="24"/>
          </w:rPr>
          <w:delText xml:space="preserve">e "Company policy to manage the infection of employees with COVID-19 at work" </w:delText>
        </w:r>
      </w:del>
      <w:ins w:id="1057" w:author="Author" w:date="2021-01-20T17:20:00Z">
        <w:r w:rsidR="00DA5081">
          <w:rPr>
            <w:szCs w:val="24"/>
          </w:rPr>
          <w:t>i</w:t>
        </w:r>
      </w:ins>
      <w:ins w:id="1058" w:author="Author" w:date="2021-01-20T17:21:00Z">
        <w:r w:rsidR="00DA5081">
          <w:rPr>
            <w:szCs w:val="24"/>
          </w:rPr>
          <w:t xml:space="preserve">s policy </w:t>
        </w:r>
        <w:commentRangeEnd w:id="1055"/>
        <w:r w:rsidR="00DA5081">
          <w:rPr>
            <w:rStyle w:val="CommentReference"/>
          </w:rPr>
          <w:commentReference w:id="1055"/>
        </w:r>
      </w:ins>
      <w:r w:rsidRPr="00F5484B">
        <w:rPr>
          <w:szCs w:val="24"/>
        </w:rPr>
        <w:t xml:space="preserve">cannot be </w:t>
      </w:r>
      <w:del w:id="1059" w:author="Author" w:date="2021-01-20T19:17:00Z">
        <w:r w:rsidRPr="00F5484B" w:rsidDel="0082081E">
          <w:rPr>
            <w:szCs w:val="24"/>
          </w:rPr>
          <w:delText>applied</w:delText>
        </w:r>
      </w:del>
      <w:ins w:id="1060" w:author="Author" w:date="2021-01-20T19:17:00Z">
        <w:r w:rsidR="0082081E">
          <w:rPr>
            <w:szCs w:val="24"/>
          </w:rPr>
          <w:t>implemented</w:t>
        </w:r>
      </w:ins>
      <w:r w:rsidRPr="00F5484B">
        <w:rPr>
          <w:szCs w:val="24"/>
        </w:rPr>
        <w:t xml:space="preserve">. </w:t>
      </w:r>
    </w:p>
    <w:p w14:paraId="5563BFF7" w14:textId="4B66FCB3" w:rsidR="00857FDE" w:rsidRPr="00F5484B" w:rsidRDefault="0090490D" w:rsidP="008D1DD0">
      <w:pPr>
        <w:numPr>
          <w:ilvl w:val="0"/>
          <w:numId w:val="3"/>
        </w:numPr>
        <w:spacing w:line="480" w:lineRule="auto"/>
        <w:ind w:hanging="348"/>
        <w:rPr>
          <w:szCs w:val="24"/>
        </w:rPr>
      </w:pPr>
      <w:del w:id="1061" w:author="Author" w:date="2021-01-20T17:21:00Z">
        <w:r w:rsidRPr="00F5484B" w:rsidDel="00DA5081">
          <w:rPr>
            <w:szCs w:val="24"/>
          </w:rPr>
          <w:delText xml:space="preserve">the </w:delText>
        </w:r>
        <w:commentRangeStart w:id="1062"/>
        <w:r w:rsidRPr="00F5484B" w:rsidDel="00DA5081">
          <w:rPr>
            <w:szCs w:val="24"/>
          </w:rPr>
          <w:delText>d</w:delText>
        </w:r>
      </w:del>
      <w:del w:id="1063" w:author="Author" w:date="2021-01-29T21:08:00Z">
        <w:r w:rsidRPr="00F5484B" w:rsidDel="00247499">
          <w:rPr>
            <w:szCs w:val="24"/>
          </w:rPr>
          <w:delText>istribution</w:delText>
        </w:r>
      </w:del>
      <w:ins w:id="1064" w:author="Author" w:date="2021-01-29T21:08:00Z">
        <w:r w:rsidR="00247499">
          <w:rPr>
            <w:szCs w:val="24"/>
          </w:rPr>
          <w:t>Delegation</w:t>
        </w:r>
      </w:ins>
      <w:r w:rsidRPr="00F5484B">
        <w:rPr>
          <w:szCs w:val="24"/>
        </w:rPr>
        <w:t xml:space="preserve"> </w:t>
      </w:r>
      <w:commentRangeEnd w:id="1062"/>
      <w:r w:rsidR="00247499">
        <w:rPr>
          <w:rStyle w:val="CommentReference"/>
        </w:rPr>
        <w:commentReference w:id="1062"/>
      </w:r>
      <w:r w:rsidRPr="00F5484B">
        <w:rPr>
          <w:szCs w:val="24"/>
        </w:rPr>
        <w:t>of actions to employees</w:t>
      </w:r>
      <w:ins w:id="1065" w:author="Author" w:date="2021-01-20T17:21:00Z">
        <w:r w:rsidR="00DA5081">
          <w:rPr>
            <w:szCs w:val="24"/>
          </w:rPr>
          <w:t xml:space="preserve"> to</w:t>
        </w:r>
      </w:ins>
      <w:del w:id="1066" w:author="Author" w:date="2021-01-20T17:21:00Z">
        <w:r w:rsidRPr="00F5484B" w:rsidDel="00DA5081">
          <w:rPr>
            <w:szCs w:val="24"/>
          </w:rPr>
          <w:delText>,</w:delText>
        </w:r>
      </w:del>
      <w:r w:rsidRPr="00F5484B">
        <w:rPr>
          <w:szCs w:val="24"/>
        </w:rPr>
        <w:t xml:space="preserve"> </w:t>
      </w:r>
      <w:del w:id="1067" w:author="Author" w:date="2021-01-20T17:21:00Z">
        <w:r w:rsidRPr="00F5484B" w:rsidDel="00DA5081">
          <w:rPr>
            <w:szCs w:val="24"/>
          </w:rPr>
          <w:delText xml:space="preserve">the </w:delText>
        </w:r>
      </w:del>
      <w:r w:rsidRPr="00F5484B">
        <w:rPr>
          <w:szCs w:val="24"/>
        </w:rPr>
        <w:t>establish</w:t>
      </w:r>
      <w:del w:id="1068" w:author="Author" w:date="2021-01-20T17:21:00Z">
        <w:r w:rsidRPr="00F5484B" w:rsidDel="00DA5081">
          <w:rPr>
            <w:szCs w:val="24"/>
          </w:rPr>
          <w:delText>ment</w:delText>
        </w:r>
      </w:del>
      <w:r w:rsidRPr="00F5484B">
        <w:rPr>
          <w:szCs w:val="24"/>
        </w:rPr>
        <w:t xml:space="preserve"> </w:t>
      </w:r>
      <w:del w:id="1069" w:author="Author" w:date="2021-01-20T17:21:00Z">
        <w:r w:rsidRPr="00F5484B" w:rsidDel="00DA5081">
          <w:rPr>
            <w:szCs w:val="24"/>
          </w:rPr>
          <w:delText xml:space="preserve">of </w:delText>
        </w:r>
      </w:del>
      <w:r w:rsidRPr="00F5484B">
        <w:rPr>
          <w:szCs w:val="24"/>
        </w:rPr>
        <w:t>their tasks</w:t>
      </w:r>
      <w:ins w:id="1070" w:author="Author" w:date="2021-01-20T19:18:00Z">
        <w:r w:rsidR="0082081E">
          <w:rPr>
            <w:szCs w:val="24"/>
          </w:rPr>
          <w:t>.</w:t>
        </w:r>
      </w:ins>
      <w:del w:id="1071" w:author="Author" w:date="2021-01-20T19:18:00Z">
        <w:r w:rsidRPr="00F5484B" w:rsidDel="0082081E">
          <w:rPr>
            <w:szCs w:val="24"/>
          </w:rPr>
          <w:delText>,</w:delText>
        </w:r>
      </w:del>
      <w:r w:rsidRPr="00F5484B">
        <w:rPr>
          <w:szCs w:val="24"/>
        </w:rPr>
        <w:t xml:space="preserve"> </w:t>
      </w:r>
      <w:ins w:id="1072" w:author="Author" w:date="2021-01-20T19:18:00Z">
        <w:r w:rsidR="0082081E">
          <w:rPr>
            <w:szCs w:val="24"/>
          </w:rPr>
          <w:t>This step is</w:t>
        </w:r>
      </w:ins>
      <w:del w:id="1073" w:author="Author" w:date="2021-01-20T19:18:00Z">
        <w:r w:rsidRPr="00F5484B" w:rsidDel="0082081E">
          <w:rPr>
            <w:szCs w:val="24"/>
          </w:rPr>
          <w:delText>is</w:delText>
        </w:r>
      </w:del>
      <w:r w:rsidRPr="00F5484B">
        <w:rPr>
          <w:szCs w:val="24"/>
        </w:rPr>
        <w:t xml:space="preserve"> the last step before </w:t>
      </w:r>
      <w:ins w:id="1074" w:author="Author" w:date="2021-01-20T17:21:00Z">
        <w:r w:rsidR="00DA5081" w:rsidRPr="00894A2B">
          <w:rPr>
            <w:szCs w:val="24"/>
          </w:rPr>
          <w:t>this policy</w:t>
        </w:r>
        <w:r w:rsidR="00DA5081" w:rsidRPr="00F5484B">
          <w:rPr>
            <w:szCs w:val="24"/>
          </w:rPr>
          <w:t xml:space="preserve"> </w:t>
        </w:r>
      </w:ins>
      <w:del w:id="1075" w:author="Author" w:date="2021-01-20T17:21:00Z">
        <w:r w:rsidRPr="00F5484B" w:rsidDel="00DA5081">
          <w:rPr>
            <w:szCs w:val="24"/>
          </w:rPr>
          <w:delText xml:space="preserve">the </w:delText>
        </w:r>
      </w:del>
      <w:ins w:id="1076" w:author="Author" w:date="2021-01-20T17:21:00Z">
        <w:r w:rsidR="00DA5081">
          <w:rPr>
            <w:szCs w:val="24"/>
          </w:rPr>
          <w:t>can be</w:t>
        </w:r>
        <w:r w:rsidR="00DA5081" w:rsidRPr="00F5484B">
          <w:rPr>
            <w:szCs w:val="24"/>
          </w:rPr>
          <w:t xml:space="preserve"> </w:t>
        </w:r>
      </w:ins>
      <w:r w:rsidRPr="00F5484B">
        <w:rPr>
          <w:szCs w:val="24"/>
        </w:rPr>
        <w:t>effective</w:t>
      </w:r>
      <w:ins w:id="1077" w:author="Author" w:date="2021-01-20T17:21:00Z">
        <w:r w:rsidR="00DA5081">
          <w:rPr>
            <w:szCs w:val="24"/>
          </w:rPr>
          <w:t>ly</w:t>
        </w:r>
      </w:ins>
      <w:r w:rsidRPr="00F5484B">
        <w:rPr>
          <w:szCs w:val="24"/>
        </w:rPr>
        <w:t xml:space="preserve"> implement</w:t>
      </w:r>
      <w:ins w:id="1078" w:author="Author" w:date="2021-01-20T17:21:00Z">
        <w:r w:rsidR="00DA5081">
          <w:rPr>
            <w:szCs w:val="24"/>
          </w:rPr>
          <w:t>ed</w:t>
        </w:r>
      </w:ins>
      <w:del w:id="1079" w:author="Author" w:date="2021-01-20T17:21:00Z">
        <w:r w:rsidRPr="00F5484B" w:rsidDel="00DA5081">
          <w:rPr>
            <w:szCs w:val="24"/>
          </w:rPr>
          <w:delText>ation of this policy</w:delText>
        </w:r>
      </w:del>
      <w:ins w:id="1080" w:author="Author" w:date="2021-01-20T19:18:00Z">
        <w:r w:rsidR="0082081E">
          <w:rPr>
            <w:szCs w:val="24"/>
          </w:rPr>
          <w:t xml:space="preserve"> and,</w:t>
        </w:r>
      </w:ins>
      <w:del w:id="1081" w:author="Author" w:date="2021-01-20T19:18:00Z">
        <w:r w:rsidRPr="00F5484B" w:rsidDel="0082081E">
          <w:rPr>
            <w:szCs w:val="24"/>
          </w:rPr>
          <w:delText>.</w:delText>
        </w:r>
      </w:del>
      <w:r w:rsidRPr="00F5484B">
        <w:rPr>
          <w:szCs w:val="24"/>
        </w:rPr>
        <w:t xml:space="preserve"> </w:t>
      </w:r>
      <w:del w:id="1082" w:author="Author" w:date="2021-01-20T17:22:00Z">
        <w:r w:rsidRPr="00F5484B" w:rsidDel="00DA5081">
          <w:rPr>
            <w:szCs w:val="24"/>
          </w:rPr>
          <w:delText>Basically, a</w:delText>
        </w:r>
      </w:del>
      <w:ins w:id="1083" w:author="Author" w:date="2021-01-20T19:18:00Z">
        <w:r w:rsidR="0082081E">
          <w:rPr>
            <w:szCs w:val="24"/>
          </w:rPr>
          <w:t>a</w:t>
        </w:r>
      </w:ins>
      <w:r w:rsidRPr="00F5484B">
        <w:rPr>
          <w:szCs w:val="24"/>
        </w:rPr>
        <w:t xml:space="preserve">t this stage, the responsibilities </w:t>
      </w:r>
      <w:del w:id="1084" w:author="Author" w:date="2021-01-20T17:22:00Z">
        <w:r w:rsidRPr="00F5484B" w:rsidDel="00DA5081">
          <w:rPr>
            <w:szCs w:val="24"/>
          </w:rPr>
          <w:delText xml:space="preserve">are established, among the employees, to </w:delText>
        </w:r>
      </w:del>
      <w:ins w:id="1085" w:author="Author" w:date="2021-01-20T17:22:00Z">
        <w:r w:rsidR="00DA5081">
          <w:rPr>
            <w:szCs w:val="24"/>
          </w:rPr>
          <w:t>for</w:t>
        </w:r>
        <w:r w:rsidR="00DA5081" w:rsidRPr="00F5484B">
          <w:rPr>
            <w:szCs w:val="24"/>
          </w:rPr>
          <w:t xml:space="preserve"> </w:t>
        </w:r>
      </w:ins>
      <w:r w:rsidRPr="00F5484B">
        <w:rPr>
          <w:szCs w:val="24"/>
        </w:rPr>
        <w:t>apply</w:t>
      </w:r>
      <w:ins w:id="1086" w:author="Author" w:date="2021-01-20T17:22:00Z">
        <w:r w:rsidR="00DA5081">
          <w:rPr>
            <w:szCs w:val="24"/>
          </w:rPr>
          <w:t>ing</w:t>
        </w:r>
      </w:ins>
      <w:r w:rsidRPr="00F5484B">
        <w:rPr>
          <w:szCs w:val="24"/>
        </w:rPr>
        <w:t xml:space="preserve"> the </w:t>
      </w:r>
      <w:ins w:id="1087" w:author="Author" w:date="2021-01-20T17:22:00Z">
        <w:r w:rsidR="00DA5081">
          <w:rPr>
            <w:szCs w:val="24"/>
          </w:rPr>
          <w:t xml:space="preserve">policy’s </w:t>
        </w:r>
      </w:ins>
      <w:r w:rsidRPr="00F5484B">
        <w:rPr>
          <w:szCs w:val="24"/>
        </w:rPr>
        <w:t xml:space="preserve">provisions </w:t>
      </w:r>
      <w:ins w:id="1088" w:author="Author" w:date="2021-01-20T17:22:00Z">
        <w:r w:rsidR="00DA5081">
          <w:rPr>
            <w:szCs w:val="24"/>
          </w:rPr>
          <w:t xml:space="preserve">are </w:t>
        </w:r>
        <w:commentRangeStart w:id="1089"/>
        <w:r w:rsidR="00DA5081">
          <w:rPr>
            <w:szCs w:val="24"/>
          </w:rPr>
          <w:t xml:space="preserve">essentially </w:t>
        </w:r>
        <w:commentRangeEnd w:id="1089"/>
        <w:r w:rsidR="00DA5081">
          <w:rPr>
            <w:rStyle w:val="CommentReference"/>
          </w:rPr>
          <w:commentReference w:id="1089"/>
        </w:r>
        <w:r w:rsidR="00DA5081">
          <w:rPr>
            <w:szCs w:val="24"/>
          </w:rPr>
          <w:t xml:space="preserve">established among the employees. </w:t>
        </w:r>
      </w:ins>
      <w:del w:id="1090" w:author="Author" w:date="2021-01-20T17:22:00Z">
        <w:r w:rsidRPr="00F5484B" w:rsidDel="00DA5081">
          <w:rPr>
            <w:szCs w:val="24"/>
          </w:rPr>
          <w:delText xml:space="preserve">established in the “Company policy through which to manage the infection of employees with COVID-19 at work”. </w:delText>
        </w:r>
      </w:del>
      <w:r w:rsidRPr="00F5484B">
        <w:rPr>
          <w:szCs w:val="24"/>
        </w:rPr>
        <w:t xml:space="preserve">For example, the </w:t>
      </w:r>
      <w:ins w:id="1091" w:author="Author" w:date="2021-01-20T17:29:00Z">
        <w:r w:rsidR="00E76C4B" w:rsidRPr="00237624">
          <w:rPr>
            <w:szCs w:val="24"/>
          </w:rPr>
          <w:t>company</w:t>
        </w:r>
        <w:r w:rsidR="00E76C4B">
          <w:rPr>
            <w:szCs w:val="24"/>
          </w:rPr>
          <w:t>’s</w:t>
        </w:r>
        <w:r w:rsidR="00E76C4B" w:rsidRPr="00237624">
          <w:rPr>
            <w:szCs w:val="24"/>
          </w:rPr>
          <w:t xml:space="preserve"> </w:t>
        </w:r>
      </w:ins>
      <w:r w:rsidRPr="00F5484B">
        <w:rPr>
          <w:szCs w:val="24"/>
        </w:rPr>
        <w:t xml:space="preserve">risk assessment </w:t>
      </w:r>
      <w:del w:id="1092" w:author="Author" w:date="2021-01-20T17:29:00Z">
        <w:r w:rsidRPr="00F5484B" w:rsidDel="00E76C4B">
          <w:rPr>
            <w:szCs w:val="24"/>
          </w:rPr>
          <w:delText xml:space="preserve">in the company </w:delText>
        </w:r>
      </w:del>
      <w:r w:rsidRPr="00F5484B">
        <w:rPr>
          <w:szCs w:val="24"/>
        </w:rPr>
        <w:t xml:space="preserve">is performed by the workers </w:t>
      </w:r>
      <w:ins w:id="1093" w:author="Author" w:date="2021-01-20T17:29:00Z">
        <w:r w:rsidR="00E76C4B">
          <w:rPr>
            <w:szCs w:val="24"/>
          </w:rPr>
          <w:t xml:space="preserve">who are </w:t>
        </w:r>
      </w:ins>
      <w:r w:rsidRPr="00F5484B">
        <w:rPr>
          <w:szCs w:val="24"/>
        </w:rPr>
        <w:t xml:space="preserve">designated for this purpose, </w:t>
      </w:r>
      <w:ins w:id="1094" w:author="Author" w:date="2021-01-20T17:29:00Z">
        <w:r w:rsidR="00E76C4B">
          <w:rPr>
            <w:szCs w:val="24"/>
          </w:rPr>
          <w:t xml:space="preserve">and </w:t>
        </w:r>
      </w:ins>
      <w:del w:id="1095" w:author="Author" w:date="2021-01-20T17:29:00Z">
        <w:r w:rsidRPr="00F5484B" w:rsidDel="00E76C4B">
          <w:rPr>
            <w:szCs w:val="24"/>
          </w:rPr>
          <w:delText xml:space="preserve">the </w:delText>
        </w:r>
      </w:del>
      <w:r w:rsidRPr="00F5484B">
        <w:rPr>
          <w:szCs w:val="24"/>
        </w:rPr>
        <w:t xml:space="preserve">remote work is performed by employees whose </w:t>
      </w:r>
      <w:del w:id="1096" w:author="Author" w:date="2021-01-20T17:29:00Z">
        <w:r w:rsidRPr="00F5484B" w:rsidDel="00E76C4B">
          <w:rPr>
            <w:szCs w:val="24"/>
          </w:rPr>
          <w:delText xml:space="preserve">trades </w:delText>
        </w:r>
      </w:del>
      <w:ins w:id="1097" w:author="Author" w:date="2021-01-20T17:29:00Z">
        <w:r w:rsidR="00E76C4B">
          <w:rPr>
            <w:szCs w:val="24"/>
          </w:rPr>
          <w:t>tasks</w:t>
        </w:r>
        <w:r w:rsidR="00E76C4B" w:rsidRPr="00F5484B">
          <w:rPr>
            <w:szCs w:val="24"/>
          </w:rPr>
          <w:t xml:space="preserve"> </w:t>
        </w:r>
      </w:ins>
      <w:r w:rsidRPr="00F5484B">
        <w:rPr>
          <w:szCs w:val="24"/>
        </w:rPr>
        <w:t>can be performed without the</w:t>
      </w:r>
      <w:ins w:id="1098" w:author="Author" w:date="2021-01-20T17:29:00Z">
        <w:r w:rsidR="00E76C4B">
          <w:rPr>
            <w:szCs w:val="24"/>
          </w:rPr>
          <w:t>ir</w:t>
        </w:r>
      </w:ins>
      <w:r w:rsidRPr="00F5484B">
        <w:rPr>
          <w:szCs w:val="24"/>
        </w:rPr>
        <w:t xml:space="preserve"> physical presence </w:t>
      </w:r>
      <w:del w:id="1099" w:author="Author" w:date="2021-01-20T19:18:00Z">
        <w:r w:rsidRPr="00F5484B" w:rsidDel="0082081E">
          <w:rPr>
            <w:szCs w:val="24"/>
          </w:rPr>
          <w:delText xml:space="preserve">in </w:delText>
        </w:r>
      </w:del>
      <w:ins w:id="1100" w:author="Author" w:date="2021-01-20T19:18:00Z">
        <w:r w:rsidR="0082081E">
          <w:rPr>
            <w:szCs w:val="24"/>
          </w:rPr>
          <w:t>at</w:t>
        </w:r>
        <w:r w:rsidR="0082081E" w:rsidRPr="00F5484B">
          <w:rPr>
            <w:szCs w:val="24"/>
          </w:rPr>
          <w:t xml:space="preserve"> </w:t>
        </w:r>
      </w:ins>
      <w:r w:rsidRPr="00F5484B">
        <w:rPr>
          <w:szCs w:val="24"/>
        </w:rPr>
        <w:t xml:space="preserve">the company. </w:t>
      </w:r>
    </w:p>
    <w:p w14:paraId="6EC85519" w14:textId="780FA60D" w:rsidR="00857FDE" w:rsidRPr="00F5484B" w:rsidDel="0082081E" w:rsidRDefault="0090490D" w:rsidP="008D1DD0">
      <w:pPr>
        <w:spacing w:line="480" w:lineRule="auto"/>
        <w:ind w:left="1" w:firstLine="708"/>
        <w:rPr>
          <w:del w:id="1101" w:author="Author" w:date="2021-01-20T19:20:00Z"/>
          <w:szCs w:val="24"/>
        </w:rPr>
      </w:pPr>
      <w:del w:id="1102" w:author="Author" w:date="2021-01-20T17:29:00Z">
        <w:r w:rsidRPr="00F5484B" w:rsidDel="00E76C4B">
          <w:rPr>
            <w:szCs w:val="24"/>
          </w:rPr>
          <w:delText xml:space="preserve">The </w:delText>
        </w:r>
      </w:del>
      <w:del w:id="1103" w:author="Author" w:date="2021-01-20T19:20:00Z">
        <w:r w:rsidRPr="00F5484B" w:rsidDel="0082081E">
          <w:rPr>
            <w:szCs w:val="24"/>
          </w:rPr>
          <w:delText xml:space="preserve">company's policies are established at different hierarchical levels. Top management policies reflect the mission, purpose, business philosophy </w:delText>
        </w:r>
      </w:del>
      <w:del w:id="1104" w:author="Author" w:date="2021-01-20T17:30:00Z">
        <w:r w:rsidRPr="00F5484B" w:rsidDel="00E76C4B">
          <w:rPr>
            <w:szCs w:val="24"/>
          </w:rPr>
          <w:delText>of the company. P</w:delText>
        </w:r>
      </w:del>
      <w:del w:id="1105" w:author="Author" w:date="2021-01-20T19:20:00Z">
        <w:r w:rsidRPr="00F5484B" w:rsidDel="0082081E">
          <w:rPr>
            <w:szCs w:val="24"/>
          </w:rPr>
          <w:delText>olic</w:delText>
        </w:r>
        <w:r w:rsidRPr="00E76C4B" w:rsidDel="0082081E">
          <w:rPr>
            <w:szCs w:val="24"/>
          </w:rPr>
          <w:delText>ies d</w:delText>
        </w:r>
        <w:r w:rsidRPr="00F5484B" w:rsidDel="0082081E">
          <w:rPr>
            <w:szCs w:val="24"/>
          </w:rPr>
          <w:delText xml:space="preserve">eveloped for lower hierarchical levels are </w:delText>
        </w:r>
      </w:del>
      <w:del w:id="1106" w:author="Author" w:date="2021-01-20T18:12:00Z">
        <w:r w:rsidRPr="00F5484B" w:rsidDel="001D4BBD">
          <w:rPr>
            <w:szCs w:val="24"/>
          </w:rPr>
          <w:delText xml:space="preserve">intended </w:delText>
        </w:r>
      </w:del>
      <w:del w:id="1107" w:author="Author" w:date="2021-01-20T19:20:00Z">
        <w:r w:rsidRPr="00F5484B" w:rsidDel="0082081E">
          <w:rPr>
            <w:szCs w:val="24"/>
          </w:rPr>
          <w:delText xml:space="preserve">to </w:delText>
        </w:r>
      </w:del>
      <w:del w:id="1108" w:author="Author" w:date="2021-01-20T17:30:00Z">
        <w:r w:rsidRPr="00F5484B" w:rsidDel="00E76C4B">
          <w:rPr>
            <w:szCs w:val="24"/>
          </w:rPr>
          <w:delText>put into practice</w:delText>
        </w:r>
      </w:del>
      <w:del w:id="1109" w:author="Author" w:date="2021-01-20T19:20:00Z">
        <w:r w:rsidRPr="00F5484B" w:rsidDel="0082081E">
          <w:rPr>
            <w:szCs w:val="24"/>
          </w:rPr>
          <w:delText xml:space="preserve"> policies developed for higher hierarchical levels, </w:delText>
        </w:r>
      </w:del>
      <w:del w:id="1110" w:author="Author" w:date="2021-01-20T17:30:00Z">
        <w:r w:rsidRPr="00F5484B" w:rsidDel="00E76C4B">
          <w:rPr>
            <w:szCs w:val="24"/>
          </w:rPr>
          <w:delText xml:space="preserve">so </w:delText>
        </w:r>
      </w:del>
      <w:del w:id="1111" w:author="Author" w:date="2021-01-20T19:20:00Z">
        <w:r w:rsidRPr="00F5484B" w:rsidDel="0082081E">
          <w:rPr>
            <w:szCs w:val="24"/>
          </w:rPr>
          <w:delText xml:space="preserve">they are more explicit, </w:delText>
        </w:r>
      </w:del>
      <w:del w:id="1112" w:author="Author" w:date="2021-01-20T17:30:00Z">
        <w:r w:rsidRPr="00F5484B" w:rsidDel="00E76C4B">
          <w:rPr>
            <w:szCs w:val="24"/>
          </w:rPr>
          <w:delText xml:space="preserve">more </w:delText>
        </w:r>
      </w:del>
      <w:del w:id="1113" w:author="Author" w:date="2021-01-20T19:20:00Z">
        <w:r w:rsidRPr="00F5484B" w:rsidDel="0082081E">
          <w:rPr>
            <w:szCs w:val="24"/>
          </w:rPr>
          <w:delText xml:space="preserve">concrete, </w:delText>
        </w:r>
      </w:del>
      <w:del w:id="1114" w:author="Author" w:date="2021-01-20T17:30:00Z">
        <w:r w:rsidRPr="00F5484B" w:rsidDel="00E76C4B">
          <w:rPr>
            <w:szCs w:val="24"/>
          </w:rPr>
          <w:delText xml:space="preserve">more </w:delText>
        </w:r>
      </w:del>
      <w:del w:id="1115" w:author="Author" w:date="2021-01-20T19:20:00Z">
        <w:r w:rsidRPr="00F5484B" w:rsidDel="0082081E">
          <w:rPr>
            <w:szCs w:val="24"/>
          </w:rPr>
          <w:delText xml:space="preserve">detailed, with limited areas of applicability and short time horizons </w:delText>
        </w:r>
      </w:del>
      <w:del w:id="1116" w:author="Author" w:date="2021-01-20T17:30:00Z">
        <w:r w:rsidRPr="00F5484B" w:rsidDel="00E76C4B">
          <w:rPr>
            <w:szCs w:val="24"/>
          </w:rPr>
          <w:delText xml:space="preserve">to be put into practice </w:delText>
        </w:r>
      </w:del>
      <w:del w:id="1117" w:author="Author" w:date="2021-01-20T19:20:00Z">
        <w:r w:rsidRPr="00F5484B" w:rsidDel="0082081E">
          <w:rPr>
            <w:szCs w:val="24"/>
          </w:rPr>
          <w:delText xml:space="preserve">[6]. </w:delText>
        </w:r>
      </w:del>
    </w:p>
    <w:p w14:paraId="16758F47" w14:textId="65F9EFE3" w:rsidR="00857FDE" w:rsidRPr="00F5484B" w:rsidDel="0082081E" w:rsidRDefault="0090490D" w:rsidP="008D1DD0">
      <w:pPr>
        <w:spacing w:line="480" w:lineRule="auto"/>
        <w:ind w:left="1" w:firstLine="708"/>
        <w:rPr>
          <w:del w:id="1118" w:author="Author" w:date="2021-01-20T19:18:00Z"/>
          <w:szCs w:val="24"/>
        </w:rPr>
      </w:pPr>
      <w:del w:id="1119" w:author="Author" w:date="2021-01-20T19:18:00Z">
        <w:r w:rsidRPr="00F5484B" w:rsidDel="0082081E">
          <w:rPr>
            <w:szCs w:val="24"/>
          </w:rPr>
          <w:lastRenderedPageBreak/>
          <w:delText>Another policy</w:delText>
        </w:r>
      </w:del>
      <w:del w:id="1120" w:author="Author" w:date="2021-01-20T17:31:00Z">
        <w:r w:rsidRPr="00F5484B" w:rsidDel="00E76C4B">
          <w:rPr>
            <w:szCs w:val="24"/>
          </w:rPr>
          <w:delText>,</w:delText>
        </w:r>
      </w:del>
      <w:del w:id="1121" w:author="Author" w:date="2021-01-20T19:18:00Z">
        <w:r w:rsidRPr="00F5484B" w:rsidDel="0082081E">
          <w:rPr>
            <w:szCs w:val="24"/>
          </w:rPr>
          <w:delText xml:space="preserve"> important to develop and implement</w:delText>
        </w:r>
      </w:del>
      <w:del w:id="1122" w:author="Author" w:date="2021-01-20T17:31:00Z">
        <w:r w:rsidRPr="00F5484B" w:rsidDel="00E76C4B">
          <w:rPr>
            <w:szCs w:val="24"/>
          </w:rPr>
          <w:delText xml:space="preserve"> in the company,</w:delText>
        </w:r>
      </w:del>
      <w:del w:id="1123" w:author="Author" w:date="2021-01-20T19:18:00Z">
        <w:r w:rsidRPr="00F5484B" w:rsidDel="0082081E">
          <w:rPr>
            <w:szCs w:val="24"/>
          </w:rPr>
          <w:delText xml:space="preserve"> in the </w:delText>
        </w:r>
      </w:del>
      <w:del w:id="1124" w:author="Author" w:date="2021-01-20T17:32:00Z">
        <w:r w:rsidRPr="00F5484B" w:rsidDel="00E76C4B">
          <w:rPr>
            <w:szCs w:val="24"/>
          </w:rPr>
          <w:delText xml:space="preserve">current context </w:delText>
        </w:r>
      </w:del>
      <w:del w:id="1125" w:author="Author" w:date="2021-01-20T17:31:00Z">
        <w:r w:rsidRPr="00F5484B" w:rsidDel="00E76C4B">
          <w:rPr>
            <w:szCs w:val="24"/>
          </w:rPr>
          <w:delText xml:space="preserve">of the presence of COVID-19, </w:delText>
        </w:r>
      </w:del>
      <w:del w:id="1126" w:author="Author" w:date="2021-01-20T17:32:00Z">
        <w:r w:rsidRPr="00F5484B" w:rsidDel="00E76C4B">
          <w:rPr>
            <w:szCs w:val="24"/>
          </w:rPr>
          <w:delText xml:space="preserve">and </w:delText>
        </w:r>
      </w:del>
      <w:del w:id="1127" w:author="Author" w:date="2021-01-20T17:31:00Z">
        <w:r w:rsidRPr="00F5484B" w:rsidDel="00E76C4B">
          <w:rPr>
            <w:szCs w:val="24"/>
          </w:rPr>
          <w:delText xml:space="preserve">which </w:delText>
        </w:r>
      </w:del>
      <w:del w:id="1128" w:author="Author" w:date="2021-01-20T17:32:00Z">
        <w:r w:rsidRPr="00F5484B" w:rsidDel="00E76C4B">
          <w:rPr>
            <w:szCs w:val="24"/>
          </w:rPr>
          <w:delText>help</w:delText>
        </w:r>
      </w:del>
      <w:del w:id="1129" w:author="Author" w:date="2021-01-20T17:31:00Z">
        <w:r w:rsidRPr="00F5484B" w:rsidDel="00E76C4B">
          <w:rPr>
            <w:szCs w:val="24"/>
          </w:rPr>
          <w:delText>s</w:delText>
        </w:r>
      </w:del>
      <w:del w:id="1130" w:author="Author" w:date="2021-01-20T17:32:00Z">
        <w:r w:rsidRPr="00F5484B" w:rsidDel="00E76C4B">
          <w:rPr>
            <w:szCs w:val="24"/>
          </w:rPr>
          <w:delText xml:space="preserve"> </w:delText>
        </w:r>
      </w:del>
      <w:del w:id="1131" w:author="Author" w:date="2021-01-20T17:31:00Z">
        <w:r w:rsidRPr="00F5484B" w:rsidDel="00E76C4B">
          <w:rPr>
            <w:szCs w:val="24"/>
          </w:rPr>
          <w:delText xml:space="preserve">the </w:delText>
        </w:r>
      </w:del>
      <w:del w:id="1132" w:author="Author" w:date="2021-01-20T17:32:00Z">
        <w:r w:rsidRPr="00F5484B" w:rsidDel="00E76C4B">
          <w:rPr>
            <w:szCs w:val="24"/>
          </w:rPr>
          <w:delText>company</w:delText>
        </w:r>
      </w:del>
      <w:del w:id="1133" w:author="Author" w:date="2021-01-20T19:18:00Z">
        <w:r w:rsidRPr="00F5484B" w:rsidDel="0082081E">
          <w:rPr>
            <w:szCs w:val="24"/>
          </w:rPr>
          <w:delText xml:space="preserve"> </w:delText>
        </w:r>
      </w:del>
      <w:del w:id="1134" w:author="Author" w:date="2021-01-20T17:31:00Z">
        <w:r w:rsidRPr="00F5484B" w:rsidDel="00E76C4B">
          <w:rPr>
            <w:szCs w:val="24"/>
          </w:rPr>
          <w:delText xml:space="preserve">to </w:delText>
        </w:r>
      </w:del>
      <w:del w:id="1135" w:author="Author" w:date="2021-01-20T19:18:00Z">
        <w:r w:rsidRPr="00F5484B" w:rsidDel="0082081E">
          <w:rPr>
            <w:szCs w:val="24"/>
          </w:rPr>
          <w:delText xml:space="preserve">develop </w:delText>
        </w:r>
      </w:del>
      <w:del w:id="1136" w:author="Author" w:date="2021-01-20T17:32:00Z">
        <w:r w:rsidRPr="00F5484B" w:rsidDel="00E76C4B">
          <w:rPr>
            <w:szCs w:val="24"/>
          </w:rPr>
          <w:delText xml:space="preserve">sustainably </w:delText>
        </w:r>
      </w:del>
      <w:del w:id="1137" w:author="Author" w:date="2021-01-20T19:18:00Z">
        <w:r w:rsidRPr="00F5484B" w:rsidDel="0082081E">
          <w:rPr>
            <w:szCs w:val="24"/>
          </w:rPr>
          <w:delText xml:space="preserve">is </w:delText>
        </w:r>
      </w:del>
      <w:del w:id="1138" w:author="Author" w:date="2021-01-20T17:31:00Z">
        <w:r w:rsidRPr="00F5484B" w:rsidDel="00E76C4B">
          <w:rPr>
            <w:szCs w:val="24"/>
          </w:rPr>
          <w:delText>“The company's</w:delText>
        </w:r>
      </w:del>
      <w:del w:id="1139" w:author="Author" w:date="2021-01-20T19:18:00Z">
        <w:r w:rsidRPr="00F5484B" w:rsidDel="0082081E">
          <w:rPr>
            <w:szCs w:val="24"/>
          </w:rPr>
          <w:delText xml:space="preserve"> policy </w:delText>
        </w:r>
      </w:del>
      <w:del w:id="1140" w:author="Author" w:date="2021-01-20T17:31:00Z">
        <w:r w:rsidRPr="00F5484B" w:rsidDel="00E76C4B">
          <w:rPr>
            <w:szCs w:val="24"/>
          </w:rPr>
          <w:delText xml:space="preserve">of </w:delText>
        </w:r>
      </w:del>
      <w:del w:id="1141" w:author="Author" w:date="2021-01-20T19:18:00Z">
        <w:r w:rsidRPr="00F5484B" w:rsidDel="0082081E">
          <w:rPr>
            <w:szCs w:val="24"/>
          </w:rPr>
          <w:delText>maintaining and increasing economic indicators</w:delText>
        </w:r>
      </w:del>
      <w:del w:id="1142" w:author="Author" w:date="2021-01-20T17:31:00Z">
        <w:r w:rsidRPr="00F5484B" w:rsidDel="00E76C4B">
          <w:rPr>
            <w:szCs w:val="24"/>
          </w:rPr>
          <w:delText>:</w:delText>
        </w:r>
      </w:del>
      <w:del w:id="1143" w:author="Author" w:date="2021-01-20T19:18:00Z">
        <w:r w:rsidRPr="00F5484B" w:rsidDel="0082081E">
          <w:rPr>
            <w:szCs w:val="24"/>
          </w:rPr>
          <w:delText xml:space="preserve"> sales volume, turnover, profit</w:delText>
        </w:r>
      </w:del>
      <w:del w:id="1144" w:author="Author" w:date="2021-01-20T17:31:00Z">
        <w:r w:rsidRPr="00F5484B" w:rsidDel="00E76C4B">
          <w:rPr>
            <w:szCs w:val="24"/>
          </w:rPr>
          <w:delText xml:space="preserve"> </w:delText>
        </w:r>
      </w:del>
      <w:del w:id="1145" w:author="Author" w:date="2021-01-20T19:18:00Z">
        <w:r w:rsidRPr="00F5484B" w:rsidDel="0082081E">
          <w:rPr>
            <w:szCs w:val="24"/>
          </w:rPr>
          <w:delText>, the number of employees, in the context of COVID</w:delText>
        </w:r>
      </w:del>
      <w:del w:id="1146" w:author="Author" w:date="2021-01-20T17:32:00Z">
        <w:r w:rsidRPr="00F5484B" w:rsidDel="00E76C4B">
          <w:rPr>
            <w:szCs w:val="24"/>
          </w:rPr>
          <w:delText xml:space="preserve"> </w:delText>
        </w:r>
      </w:del>
      <w:del w:id="1147" w:author="Author" w:date="2021-01-20T19:18:00Z">
        <w:r w:rsidRPr="00F5484B" w:rsidDel="0082081E">
          <w:rPr>
            <w:szCs w:val="24"/>
          </w:rPr>
          <w:delText>-19</w:delText>
        </w:r>
      </w:del>
      <w:del w:id="1148" w:author="Author" w:date="2021-01-20T17:32:00Z">
        <w:r w:rsidRPr="00F5484B" w:rsidDel="00E76C4B">
          <w:rPr>
            <w:szCs w:val="24"/>
          </w:rPr>
          <w:delText xml:space="preserve"> ”</w:delText>
        </w:r>
      </w:del>
      <w:del w:id="1149" w:author="Author" w:date="2021-01-20T19:18:00Z">
        <w:r w:rsidRPr="00F5484B" w:rsidDel="0082081E">
          <w:rPr>
            <w:szCs w:val="24"/>
          </w:rPr>
          <w:delText xml:space="preserve"> </w:delText>
        </w:r>
      </w:del>
    </w:p>
    <w:p w14:paraId="37065F8D" w14:textId="4074BD98" w:rsidR="00857FDE" w:rsidRPr="00F5484B" w:rsidRDefault="0090490D" w:rsidP="008D1DD0">
      <w:pPr>
        <w:spacing w:after="0" w:line="480" w:lineRule="auto"/>
        <w:ind w:left="1" w:firstLine="0"/>
        <w:jc w:val="left"/>
        <w:rPr>
          <w:szCs w:val="24"/>
        </w:rPr>
      </w:pPr>
      <w:del w:id="1150" w:author="Author" w:date="2021-01-20T19:18:00Z">
        <w:r w:rsidRPr="00F5484B" w:rsidDel="0082081E">
          <w:rPr>
            <w:szCs w:val="24"/>
          </w:rPr>
          <w:delText xml:space="preserve"> </w:delText>
        </w:r>
      </w:del>
    </w:p>
    <w:p w14:paraId="0A8C6603" w14:textId="32DF8755" w:rsidR="00857FDE" w:rsidRPr="00F5484B" w:rsidRDefault="0090490D" w:rsidP="008D1DD0">
      <w:pPr>
        <w:pStyle w:val="Heading1"/>
        <w:spacing w:line="480" w:lineRule="auto"/>
        <w:ind w:left="721" w:hanging="360"/>
        <w:rPr>
          <w:szCs w:val="24"/>
        </w:rPr>
      </w:pPr>
      <w:commentRangeStart w:id="1151"/>
      <w:r w:rsidRPr="00F5484B">
        <w:rPr>
          <w:szCs w:val="24"/>
        </w:rPr>
        <w:t>B</w:t>
      </w:r>
      <w:commentRangeEnd w:id="1151"/>
      <w:r w:rsidR="00D25F53">
        <w:rPr>
          <w:rStyle w:val="CommentReference"/>
          <w:b w:val="0"/>
        </w:rPr>
        <w:commentReference w:id="1151"/>
      </w:r>
      <w:r w:rsidRPr="00F5484B">
        <w:rPr>
          <w:szCs w:val="24"/>
        </w:rPr>
        <w:t>.</w:t>
      </w:r>
      <w:r w:rsidRPr="00F5484B">
        <w:rPr>
          <w:rFonts w:eastAsia="Arial"/>
          <w:szCs w:val="24"/>
        </w:rPr>
        <w:t xml:space="preserve"> </w:t>
      </w:r>
      <w:del w:id="1152" w:author="Author" w:date="2021-01-20T17:33:00Z">
        <w:r w:rsidRPr="00F5484B" w:rsidDel="00D25F53">
          <w:rPr>
            <w:szCs w:val="24"/>
          </w:rPr>
          <w:delText>The company's policy</w:delText>
        </w:r>
      </w:del>
      <w:ins w:id="1153" w:author="Author" w:date="2021-01-20T17:33:00Z">
        <w:r w:rsidR="00D25F53">
          <w:rPr>
            <w:szCs w:val="24"/>
          </w:rPr>
          <w:t xml:space="preserve">Policy </w:t>
        </w:r>
      </w:ins>
      <w:del w:id="1154" w:author="Author" w:date="2021-01-20T17:33:00Z">
        <w:r w:rsidRPr="00F5484B" w:rsidDel="00D25F53">
          <w:rPr>
            <w:szCs w:val="24"/>
          </w:rPr>
          <w:delText xml:space="preserve"> of</w:delText>
        </w:r>
      </w:del>
      <w:ins w:id="1155" w:author="Author" w:date="2021-01-20T17:33:00Z">
        <w:r w:rsidR="00D25F53">
          <w:rPr>
            <w:szCs w:val="24"/>
          </w:rPr>
          <w:t>for</w:t>
        </w:r>
      </w:ins>
      <w:r w:rsidRPr="00F5484B">
        <w:rPr>
          <w:szCs w:val="24"/>
        </w:rPr>
        <w:t xml:space="preserve"> maintaining and increasing economic indicators</w:t>
      </w:r>
      <w:ins w:id="1156" w:author="Author" w:date="2021-01-20T17:33:00Z">
        <w:r w:rsidR="00D25F53">
          <w:rPr>
            <w:szCs w:val="24"/>
          </w:rPr>
          <w:t xml:space="preserve"> </w:t>
        </w:r>
      </w:ins>
      <w:del w:id="1157" w:author="Author" w:date="2021-01-20T17:33:00Z">
        <w:r w:rsidRPr="00F5484B" w:rsidDel="00D25F53">
          <w:rPr>
            <w:szCs w:val="24"/>
          </w:rPr>
          <w:delText xml:space="preserve">: sales volume, turnover, profit, number of employees, </w:delText>
        </w:r>
      </w:del>
      <w:r w:rsidRPr="00F5484B">
        <w:rPr>
          <w:szCs w:val="24"/>
        </w:rPr>
        <w:t>in the context of COVID</w:t>
      </w:r>
      <w:del w:id="1158" w:author="Author" w:date="2021-01-20T17:33:00Z">
        <w:r w:rsidRPr="00F5484B" w:rsidDel="00D25F53">
          <w:rPr>
            <w:szCs w:val="24"/>
          </w:rPr>
          <w:delText xml:space="preserve"> </w:delText>
        </w:r>
      </w:del>
      <w:r w:rsidRPr="00F5484B">
        <w:rPr>
          <w:szCs w:val="24"/>
        </w:rPr>
        <w:t>-19</w:t>
      </w:r>
      <w:del w:id="1159" w:author="Author" w:date="2021-01-20T17:33:00Z">
        <w:r w:rsidRPr="00F5484B" w:rsidDel="00D25F53">
          <w:rPr>
            <w:szCs w:val="24"/>
          </w:rPr>
          <w:delText>,</w:delText>
        </w:r>
      </w:del>
      <w:r w:rsidRPr="00F5484B">
        <w:rPr>
          <w:szCs w:val="24"/>
        </w:rPr>
        <w:t xml:space="preserve"> </w:t>
      </w:r>
      <w:del w:id="1160" w:author="Author" w:date="2021-01-20T17:33:00Z">
        <w:r w:rsidRPr="00F5484B" w:rsidDel="00D25F53">
          <w:rPr>
            <w:szCs w:val="24"/>
          </w:rPr>
          <w:delText xml:space="preserve">for </w:delText>
        </w:r>
      </w:del>
      <w:del w:id="1161" w:author="Author" w:date="2021-01-20T19:20:00Z">
        <w:r w:rsidRPr="00F5484B" w:rsidDel="0082081E">
          <w:rPr>
            <w:szCs w:val="24"/>
          </w:rPr>
          <w:delText xml:space="preserve">sustainable development </w:delText>
        </w:r>
      </w:del>
    </w:p>
    <w:p w14:paraId="473246FF" w14:textId="5B3C68FA" w:rsidR="00857FDE" w:rsidRPr="00F5484B" w:rsidDel="00D25F53" w:rsidRDefault="0082081E">
      <w:pPr>
        <w:spacing w:line="480" w:lineRule="auto"/>
        <w:ind w:left="1" w:firstLine="708"/>
        <w:rPr>
          <w:del w:id="1162" w:author="Author" w:date="2021-01-20T17:36:00Z"/>
          <w:szCs w:val="24"/>
        </w:rPr>
        <w:pPrChange w:id="1163" w:author="Author" w:date="2021-01-20T19:19:00Z">
          <w:pPr>
            <w:spacing w:after="0" w:line="259" w:lineRule="auto"/>
            <w:ind w:left="1" w:firstLine="0"/>
            <w:jc w:val="left"/>
          </w:pPr>
        </w:pPrChange>
      </w:pPr>
      <w:commentRangeStart w:id="1164"/>
      <w:ins w:id="1165" w:author="Author" w:date="2021-01-20T19:19:00Z">
        <w:r>
          <w:rPr>
            <w:szCs w:val="24"/>
          </w:rPr>
          <w:t>D</w:t>
        </w:r>
      </w:ins>
      <w:del w:id="1166" w:author="Author" w:date="2021-01-20T17:35:00Z">
        <w:r w:rsidR="0090490D" w:rsidRPr="00F5484B" w:rsidDel="00D25F53">
          <w:rPr>
            <w:b/>
            <w:szCs w:val="24"/>
          </w:rPr>
          <w:delText xml:space="preserve"> </w:delText>
        </w:r>
      </w:del>
    </w:p>
    <w:p w14:paraId="6EDA9088" w14:textId="4FD731A6" w:rsidR="00857FDE" w:rsidRPr="00F5484B" w:rsidDel="0082081E" w:rsidRDefault="00D25F53">
      <w:pPr>
        <w:spacing w:line="480" w:lineRule="auto"/>
        <w:ind w:left="1" w:firstLine="708"/>
        <w:rPr>
          <w:del w:id="1167" w:author="Author" w:date="2021-01-20T19:23:00Z"/>
          <w:szCs w:val="24"/>
        </w:rPr>
        <w:pPrChange w:id="1168" w:author="Author" w:date="2021-01-20T19:19:00Z">
          <w:pPr>
            <w:ind w:left="0" w:firstLine="708"/>
          </w:pPr>
        </w:pPrChange>
      </w:pPr>
      <w:commentRangeStart w:id="1169"/>
      <w:ins w:id="1170" w:author="Author" w:date="2021-01-20T17:34:00Z">
        <w:r>
          <w:rPr>
            <w:szCs w:val="24"/>
          </w:rPr>
          <w:t>uring</w:t>
        </w:r>
        <w:commentRangeEnd w:id="1169"/>
        <w:r>
          <w:rPr>
            <w:rStyle w:val="CommentReference"/>
          </w:rPr>
          <w:commentReference w:id="1169"/>
        </w:r>
        <w:r>
          <w:rPr>
            <w:szCs w:val="24"/>
          </w:rPr>
          <w:t xml:space="preserve"> </w:t>
        </w:r>
      </w:ins>
      <w:del w:id="1171" w:author="Author" w:date="2021-01-20T17:34:00Z">
        <w:r w:rsidR="0090490D" w:rsidRPr="00F5484B" w:rsidDel="00D25F53">
          <w:rPr>
            <w:szCs w:val="24"/>
          </w:rPr>
          <w:delText xml:space="preserve">Starting from the fact that in </w:delText>
        </w:r>
      </w:del>
      <w:r w:rsidR="0090490D" w:rsidRPr="00F5484B">
        <w:rPr>
          <w:szCs w:val="24"/>
        </w:rPr>
        <w:t>th</w:t>
      </w:r>
      <w:ins w:id="1172" w:author="Author" w:date="2021-01-20T17:36:00Z">
        <w:r>
          <w:rPr>
            <w:szCs w:val="24"/>
          </w:rPr>
          <w:t>e</w:t>
        </w:r>
      </w:ins>
      <w:del w:id="1173" w:author="Author" w:date="2021-01-20T17:36:00Z">
        <w:r w:rsidR="0090490D" w:rsidRPr="00F5484B" w:rsidDel="00D25F53">
          <w:rPr>
            <w:szCs w:val="24"/>
          </w:rPr>
          <w:delText>is</w:delText>
        </w:r>
      </w:del>
      <w:r w:rsidR="0090490D" w:rsidRPr="00F5484B">
        <w:rPr>
          <w:szCs w:val="24"/>
        </w:rPr>
        <w:t xml:space="preserve"> </w:t>
      </w:r>
      <w:del w:id="1174" w:author="Author" w:date="2021-01-20T17:34:00Z">
        <w:r w:rsidR="0090490D" w:rsidRPr="00F5484B" w:rsidDel="00D25F53">
          <w:rPr>
            <w:szCs w:val="24"/>
          </w:rPr>
          <w:delText xml:space="preserve">period of </w:delText>
        </w:r>
      </w:del>
      <w:del w:id="1175" w:author="Author" w:date="2021-01-20T17:36:00Z">
        <w:r w:rsidR="0090490D" w:rsidRPr="00F5484B" w:rsidDel="00D25F53">
          <w:rPr>
            <w:szCs w:val="24"/>
          </w:rPr>
          <w:delText xml:space="preserve">crisis generated by </w:delText>
        </w:r>
      </w:del>
      <w:r w:rsidR="0090490D" w:rsidRPr="00F5484B">
        <w:rPr>
          <w:szCs w:val="24"/>
        </w:rPr>
        <w:t>COVID</w:t>
      </w:r>
      <w:del w:id="1176" w:author="Author" w:date="2021-01-20T17:34:00Z">
        <w:r w:rsidR="0090490D" w:rsidRPr="00F5484B" w:rsidDel="00D25F53">
          <w:rPr>
            <w:szCs w:val="24"/>
          </w:rPr>
          <w:delText xml:space="preserve"> </w:delText>
        </w:r>
      </w:del>
      <w:r w:rsidR="0090490D" w:rsidRPr="00F5484B">
        <w:rPr>
          <w:szCs w:val="24"/>
        </w:rPr>
        <w:t>-19</w:t>
      </w:r>
      <w:ins w:id="1177" w:author="Author" w:date="2021-01-20T17:36:00Z">
        <w:r>
          <w:rPr>
            <w:szCs w:val="24"/>
          </w:rPr>
          <w:t xml:space="preserve"> crisis</w:t>
        </w:r>
      </w:ins>
      <w:r w:rsidR="0090490D" w:rsidRPr="00F5484B">
        <w:rPr>
          <w:szCs w:val="24"/>
        </w:rPr>
        <w:t>, the main problems faced by companies are</w:t>
      </w:r>
      <w:del w:id="1178" w:author="Author" w:date="2021-01-20T17:34:00Z">
        <w:r w:rsidR="0090490D" w:rsidRPr="00F5484B" w:rsidDel="00D25F53">
          <w:rPr>
            <w:szCs w:val="24"/>
          </w:rPr>
          <w:delText>:</w:delText>
        </w:r>
      </w:del>
      <w:r w:rsidR="0090490D" w:rsidRPr="00F5484B">
        <w:rPr>
          <w:szCs w:val="24"/>
        </w:rPr>
        <w:t xml:space="preserve"> high production costs, high labor costs, </w:t>
      </w:r>
      <w:ins w:id="1179" w:author="Author" w:date="2021-01-20T17:34:00Z">
        <w:r>
          <w:rPr>
            <w:szCs w:val="24"/>
          </w:rPr>
          <w:t xml:space="preserve">a </w:t>
        </w:r>
      </w:ins>
      <w:r w:rsidR="0090490D" w:rsidRPr="00F5484B">
        <w:rPr>
          <w:szCs w:val="24"/>
        </w:rPr>
        <w:t xml:space="preserve">lack of well-trained labor, </w:t>
      </w:r>
      <w:ins w:id="1180" w:author="Author" w:date="2021-01-20T17:34:00Z">
        <w:r>
          <w:rPr>
            <w:szCs w:val="24"/>
          </w:rPr>
          <w:t xml:space="preserve">a </w:t>
        </w:r>
      </w:ins>
      <w:r w:rsidR="0090490D" w:rsidRPr="00F5484B">
        <w:rPr>
          <w:szCs w:val="24"/>
        </w:rPr>
        <w:t xml:space="preserve">lack of demand for goods and services </w:t>
      </w:r>
      <w:del w:id="1181" w:author="Author" w:date="2021-01-20T17:36:00Z">
        <w:r w:rsidR="0090490D" w:rsidRPr="00F5484B" w:rsidDel="00D25F53">
          <w:rPr>
            <w:szCs w:val="24"/>
          </w:rPr>
          <w:delText xml:space="preserve">on </w:delText>
        </w:r>
      </w:del>
      <w:ins w:id="1182" w:author="Author" w:date="2021-01-20T17:36:00Z">
        <w:r>
          <w:rPr>
            <w:szCs w:val="24"/>
          </w:rPr>
          <w:t>in</w:t>
        </w:r>
        <w:r w:rsidRPr="00F5484B">
          <w:rPr>
            <w:szCs w:val="24"/>
          </w:rPr>
          <w:t xml:space="preserve"> </w:t>
        </w:r>
      </w:ins>
      <w:r w:rsidR="0090490D" w:rsidRPr="00F5484B">
        <w:rPr>
          <w:szCs w:val="24"/>
        </w:rPr>
        <w:t xml:space="preserve">the market, </w:t>
      </w:r>
      <w:del w:id="1183" w:author="Author" w:date="2021-01-20T17:35:00Z">
        <w:r w:rsidR="0090490D" w:rsidRPr="00F5484B" w:rsidDel="00D25F53">
          <w:rPr>
            <w:szCs w:val="24"/>
          </w:rPr>
          <w:delText xml:space="preserve">the </w:delText>
        </w:r>
      </w:del>
      <w:ins w:id="1184" w:author="Author" w:date="2021-01-20T17:35:00Z">
        <w:r>
          <w:rPr>
            <w:szCs w:val="24"/>
          </w:rPr>
          <w:t>a</w:t>
        </w:r>
        <w:r w:rsidRPr="00F5484B">
          <w:rPr>
            <w:szCs w:val="24"/>
          </w:rPr>
          <w:t xml:space="preserve"> </w:t>
        </w:r>
      </w:ins>
      <w:r w:rsidR="0090490D" w:rsidRPr="00F5484B">
        <w:rPr>
          <w:szCs w:val="24"/>
        </w:rPr>
        <w:t>lack of transport</w:t>
      </w:r>
      <w:ins w:id="1185" w:author="Author" w:date="2021-01-20T17:35:00Z">
        <w:r>
          <w:rPr>
            <w:szCs w:val="24"/>
          </w:rPr>
          <w:t>ation</w:t>
        </w:r>
      </w:ins>
      <w:r w:rsidR="0090490D" w:rsidRPr="00F5484B">
        <w:rPr>
          <w:szCs w:val="24"/>
        </w:rPr>
        <w:t xml:space="preserve"> infrastructure, the need for public investments,</w:t>
      </w:r>
      <w:ins w:id="1186" w:author="Author" w:date="2021-01-20T17:35:00Z">
        <w:r>
          <w:rPr>
            <w:szCs w:val="24"/>
          </w:rPr>
          <w:t xml:space="preserve"> and</w:t>
        </w:r>
      </w:ins>
      <w:r w:rsidR="0090490D" w:rsidRPr="00F5484B">
        <w:rPr>
          <w:szCs w:val="24"/>
        </w:rPr>
        <w:t xml:space="preserve"> the unpredictability of the fiscal environment</w:t>
      </w:r>
      <w:commentRangeEnd w:id="1164"/>
      <w:r w:rsidR="00831470">
        <w:rPr>
          <w:rStyle w:val="CommentReference"/>
        </w:rPr>
        <w:commentReference w:id="1164"/>
      </w:r>
      <w:r w:rsidR="0090490D" w:rsidRPr="00F5484B">
        <w:rPr>
          <w:szCs w:val="24"/>
        </w:rPr>
        <w:t xml:space="preserve">. </w:t>
      </w:r>
      <w:commentRangeStart w:id="1187"/>
      <w:del w:id="1188" w:author="Author" w:date="2021-01-20T17:36:00Z">
        <w:r w:rsidR="0090490D" w:rsidRPr="00F5484B" w:rsidDel="00D25F53">
          <w:rPr>
            <w:szCs w:val="24"/>
          </w:rPr>
          <w:delText>We can thus</w:delText>
        </w:r>
      </w:del>
      <w:ins w:id="1189" w:author="Author" w:date="2021-01-20T17:36:00Z">
        <w:r>
          <w:rPr>
            <w:szCs w:val="24"/>
          </w:rPr>
          <w:t>These</w:t>
        </w:r>
      </w:ins>
      <w:commentRangeEnd w:id="1187"/>
      <w:ins w:id="1190" w:author="Author" w:date="2021-01-20T19:20:00Z">
        <w:r w:rsidR="0082081E">
          <w:rPr>
            <w:rStyle w:val="CommentReference"/>
          </w:rPr>
          <w:commentReference w:id="1187"/>
        </w:r>
      </w:ins>
      <w:ins w:id="1191" w:author="Author" w:date="2021-01-20T17:36:00Z">
        <w:r>
          <w:rPr>
            <w:szCs w:val="24"/>
          </w:rPr>
          <w:t xml:space="preserve"> issues</w:t>
        </w:r>
      </w:ins>
      <w:r w:rsidR="0090490D" w:rsidRPr="00F5484B">
        <w:rPr>
          <w:szCs w:val="24"/>
        </w:rPr>
        <w:t xml:space="preserve"> </w:t>
      </w:r>
      <w:del w:id="1192" w:author="Author" w:date="2021-01-20T19:19:00Z">
        <w:r w:rsidR="0090490D" w:rsidRPr="00F5484B" w:rsidDel="0082081E">
          <w:rPr>
            <w:szCs w:val="24"/>
          </w:rPr>
          <w:delText xml:space="preserve">signal </w:delText>
        </w:r>
      </w:del>
      <w:ins w:id="1193" w:author="Author" w:date="2021-01-20T19:19:00Z">
        <w:r w:rsidR="0082081E">
          <w:rPr>
            <w:szCs w:val="24"/>
          </w:rPr>
          <w:t>suggest</w:t>
        </w:r>
        <w:r w:rsidR="0082081E" w:rsidRPr="00F5484B">
          <w:rPr>
            <w:szCs w:val="24"/>
          </w:rPr>
          <w:t xml:space="preserve"> </w:t>
        </w:r>
      </w:ins>
      <w:r w:rsidR="0090490D" w:rsidRPr="00F5484B">
        <w:rPr>
          <w:szCs w:val="24"/>
        </w:rPr>
        <w:t>the need to develop, approve</w:t>
      </w:r>
      <w:ins w:id="1194" w:author="Author" w:date="2021-01-20T17:36:00Z">
        <w:r>
          <w:rPr>
            <w:szCs w:val="24"/>
          </w:rPr>
          <w:t>,</w:t>
        </w:r>
      </w:ins>
      <w:r w:rsidR="0090490D" w:rsidRPr="00F5484B">
        <w:rPr>
          <w:szCs w:val="24"/>
        </w:rPr>
        <w:t xml:space="preserve"> and implement </w:t>
      </w:r>
      <w:del w:id="1195" w:author="Author" w:date="2021-01-20T17:37:00Z">
        <w:r w:rsidR="0090490D" w:rsidRPr="00F5484B" w:rsidDel="00D25F53">
          <w:rPr>
            <w:szCs w:val="24"/>
          </w:rPr>
          <w:delText xml:space="preserve">the </w:delText>
        </w:r>
      </w:del>
      <w:ins w:id="1196" w:author="Author" w:date="2021-01-20T17:37:00Z">
        <w:r>
          <w:rPr>
            <w:szCs w:val="24"/>
          </w:rPr>
          <w:t>a</w:t>
        </w:r>
        <w:r w:rsidRPr="00F5484B">
          <w:rPr>
            <w:szCs w:val="24"/>
          </w:rPr>
          <w:t xml:space="preserve"> </w:t>
        </w:r>
        <w:r>
          <w:rPr>
            <w:szCs w:val="24"/>
          </w:rPr>
          <w:t xml:space="preserve">company </w:t>
        </w:r>
      </w:ins>
      <w:del w:id="1197" w:author="Author" w:date="2021-01-20T17:37:00Z">
        <w:r w:rsidR="0090490D" w:rsidRPr="00F5484B" w:rsidDel="00D25F53">
          <w:rPr>
            <w:szCs w:val="24"/>
          </w:rPr>
          <w:delText>"</w:delText>
        </w:r>
      </w:del>
      <w:ins w:id="1198" w:author="Author" w:date="2021-01-20T17:37:00Z">
        <w:r>
          <w:rPr>
            <w:szCs w:val="24"/>
          </w:rPr>
          <w:t>p</w:t>
        </w:r>
      </w:ins>
      <w:del w:id="1199" w:author="Author" w:date="2021-01-20T17:37:00Z">
        <w:r w:rsidR="0090490D" w:rsidRPr="00F5484B" w:rsidDel="00D25F53">
          <w:rPr>
            <w:szCs w:val="24"/>
          </w:rPr>
          <w:delText>P</w:delText>
        </w:r>
      </w:del>
      <w:r w:rsidR="0090490D" w:rsidRPr="00F5484B">
        <w:rPr>
          <w:szCs w:val="24"/>
        </w:rPr>
        <w:t xml:space="preserve">olicy </w:t>
      </w:r>
      <w:del w:id="1200" w:author="Author" w:date="2021-01-20T17:37:00Z">
        <w:r w:rsidR="0090490D" w:rsidRPr="00F5484B" w:rsidDel="00D25F53">
          <w:rPr>
            <w:szCs w:val="24"/>
          </w:rPr>
          <w:delText xml:space="preserve">of the company to </w:delText>
        </w:r>
      </w:del>
      <w:ins w:id="1201" w:author="Author" w:date="2021-01-20T17:37:00Z">
        <w:r>
          <w:rPr>
            <w:szCs w:val="24"/>
          </w:rPr>
          <w:t xml:space="preserve">for </w:t>
        </w:r>
      </w:ins>
      <w:r w:rsidR="0090490D" w:rsidRPr="00F5484B">
        <w:rPr>
          <w:szCs w:val="24"/>
        </w:rPr>
        <w:t>maintain</w:t>
      </w:r>
      <w:ins w:id="1202" w:author="Author" w:date="2021-01-20T17:37:00Z">
        <w:r>
          <w:rPr>
            <w:szCs w:val="24"/>
          </w:rPr>
          <w:t>ing</w:t>
        </w:r>
      </w:ins>
      <w:r w:rsidR="0090490D" w:rsidRPr="00F5484B">
        <w:rPr>
          <w:szCs w:val="24"/>
        </w:rPr>
        <w:t xml:space="preserve"> and increas</w:t>
      </w:r>
      <w:ins w:id="1203" w:author="Author" w:date="2021-01-20T17:37:00Z">
        <w:r>
          <w:rPr>
            <w:szCs w:val="24"/>
          </w:rPr>
          <w:t>ing</w:t>
        </w:r>
      </w:ins>
      <w:del w:id="1204" w:author="Author" w:date="2021-01-20T17:37:00Z">
        <w:r w:rsidR="0090490D" w:rsidRPr="00F5484B" w:rsidDel="00D25F53">
          <w:rPr>
            <w:szCs w:val="24"/>
          </w:rPr>
          <w:delText>e</w:delText>
        </w:r>
      </w:del>
      <w:r w:rsidR="0090490D" w:rsidRPr="00F5484B">
        <w:rPr>
          <w:szCs w:val="24"/>
        </w:rPr>
        <w:t xml:space="preserve"> economic indicators</w:t>
      </w:r>
      <w:ins w:id="1205" w:author="Author" w:date="2021-01-20T17:37:00Z">
        <w:r>
          <w:rPr>
            <w:szCs w:val="24"/>
          </w:rPr>
          <w:t>, such as</w:t>
        </w:r>
      </w:ins>
      <w:del w:id="1206" w:author="Author" w:date="2021-01-20T17:37:00Z">
        <w:r w:rsidR="0090490D" w:rsidRPr="00F5484B" w:rsidDel="00D25F53">
          <w:rPr>
            <w:szCs w:val="24"/>
          </w:rPr>
          <w:delText>:</w:delText>
        </w:r>
      </w:del>
      <w:r w:rsidR="0090490D" w:rsidRPr="00F5484B">
        <w:rPr>
          <w:szCs w:val="24"/>
        </w:rPr>
        <w:t xml:space="preserve"> sales volume, turnover, profit</w:t>
      </w:r>
      <w:ins w:id="1207" w:author="Author" w:date="2021-01-20T17:37:00Z">
        <w:r>
          <w:rPr>
            <w:szCs w:val="24"/>
          </w:rPr>
          <w:t>,</w:t>
        </w:r>
      </w:ins>
      <w:r w:rsidR="0090490D" w:rsidRPr="00F5484B">
        <w:rPr>
          <w:szCs w:val="24"/>
        </w:rPr>
        <w:t xml:space="preserve"> and</w:t>
      </w:r>
      <w:ins w:id="1208" w:author="Author" w:date="2021-01-20T17:37:00Z">
        <w:r>
          <w:rPr>
            <w:szCs w:val="24"/>
          </w:rPr>
          <w:t xml:space="preserve"> the</w:t>
        </w:r>
      </w:ins>
      <w:r w:rsidR="0090490D" w:rsidRPr="00F5484B">
        <w:rPr>
          <w:szCs w:val="24"/>
        </w:rPr>
        <w:t xml:space="preserve"> number of employees, in the context of COVID</w:t>
      </w:r>
      <w:del w:id="1209" w:author="Author" w:date="2021-01-20T17:37:00Z">
        <w:r w:rsidR="0090490D" w:rsidRPr="00F5484B" w:rsidDel="00D25F53">
          <w:rPr>
            <w:szCs w:val="24"/>
          </w:rPr>
          <w:delText xml:space="preserve"> </w:delText>
        </w:r>
      </w:del>
      <w:r w:rsidR="0090490D" w:rsidRPr="00F5484B">
        <w:rPr>
          <w:szCs w:val="24"/>
        </w:rPr>
        <w:t>-19</w:t>
      </w:r>
      <w:del w:id="1210" w:author="Author" w:date="2021-01-20T17:37:00Z">
        <w:r w:rsidR="0090490D" w:rsidRPr="00F5484B" w:rsidDel="00D25F53">
          <w:rPr>
            <w:szCs w:val="24"/>
          </w:rPr>
          <w:delText>"</w:delText>
        </w:r>
      </w:del>
      <w:r w:rsidR="0090490D" w:rsidRPr="00F5484B">
        <w:rPr>
          <w:szCs w:val="24"/>
        </w:rPr>
        <w:t xml:space="preserve">. </w:t>
      </w:r>
      <w:commentRangeStart w:id="1211"/>
    </w:p>
    <w:p w14:paraId="51E7A0D3" w14:textId="68624DBB" w:rsidR="00857FDE" w:rsidRPr="00F5484B" w:rsidRDefault="0090490D" w:rsidP="008D1DD0">
      <w:pPr>
        <w:spacing w:line="480" w:lineRule="auto"/>
        <w:ind w:left="1" w:firstLine="708"/>
        <w:rPr>
          <w:szCs w:val="24"/>
        </w:rPr>
      </w:pPr>
      <w:del w:id="1212" w:author="Author" w:date="2021-01-20T17:37:00Z">
        <w:r w:rsidRPr="00F5484B" w:rsidDel="00D25F53">
          <w:rPr>
            <w:szCs w:val="24"/>
          </w:rPr>
          <w:delText>The composition of the policy is as follows - with the mention that it is a</w:delText>
        </w:r>
      </w:del>
      <w:ins w:id="1213" w:author="Author" w:date="2021-01-20T17:37:00Z">
        <w:r w:rsidR="00D25F53">
          <w:rPr>
            <w:szCs w:val="24"/>
          </w:rPr>
          <w:t>This</w:t>
        </w:r>
      </w:ins>
      <w:r w:rsidRPr="00F5484B">
        <w:rPr>
          <w:szCs w:val="24"/>
        </w:rPr>
        <w:t xml:space="preserve"> policy </w:t>
      </w:r>
      <w:ins w:id="1214" w:author="Author" w:date="2021-01-20T18:12:00Z">
        <w:r w:rsidR="001D4BBD">
          <w:rPr>
            <w:szCs w:val="24"/>
          </w:rPr>
          <w:t>should be</w:t>
        </w:r>
      </w:ins>
      <w:ins w:id="1215" w:author="Author" w:date="2021-01-20T17:37:00Z">
        <w:r w:rsidR="00D25F53">
          <w:rPr>
            <w:szCs w:val="24"/>
          </w:rPr>
          <w:t xml:space="preserve"> </w:t>
        </w:r>
      </w:ins>
      <w:r w:rsidRPr="00F5484B">
        <w:rPr>
          <w:szCs w:val="24"/>
        </w:rPr>
        <w:t xml:space="preserve">established at the level of </w:t>
      </w:r>
      <w:ins w:id="1216" w:author="Author" w:date="2021-01-20T17:37:00Z">
        <w:r w:rsidR="00D25F53">
          <w:rPr>
            <w:szCs w:val="24"/>
          </w:rPr>
          <w:t xml:space="preserve">a </w:t>
        </w:r>
      </w:ins>
      <w:ins w:id="1217" w:author="Author" w:date="2021-01-20T17:38:00Z">
        <w:r w:rsidR="00D25F53">
          <w:rPr>
            <w:szCs w:val="24"/>
          </w:rPr>
          <w:t xml:space="preserve">company’s </w:t>
        </w:r>
      </w:ins>
      <w:r w:rsidRPr="00F5484B">
        <w:rPr>
          <w:szCs w:val="24"/>
        </w:rPr>
        <w:t xml:space="preserve">top management </w:t>
      </w:r>
      <w:del w:id="1218" w:author="Author" w:date="2021-01-20T17:38:00Z">
        <w:r w:rsidRPr="00F5484B" w:rsidDel="00D25F53">
          <w:rPr>
            <w:szCs w:val="24"/>
          </w:rPr>
          <w:delText xml:space="preserve">of the company, </w:delText>
        </w:r>
      </w:del>
      <w:r w:rsidRPr="00F5484B">
        <w:rPr>
          <w:szCs w:val="24"/>
        </w:rPr>
        <w:t xml:space="preserve">and </w:t>
      </w:r>
      <w:del w:id="1219" w:author="Author" w:date="2021-01-20T17:38:00Z">
        <w:r w:rsidRPr="00F5484B" w:rsidDel="00D25F53">
          <w:rPr>
            <w:szCs w:val="24"/>
          </w:rPr>
          <w:delText>will be</w:delText>
        </w:r>
      </w:del>
      <w:ins w:id="1220" w:author="Author" w:date="2021-01-20T17:38:00Z">
        <w:r w:rsidR="00D25F53">
          <w:rPr>
            <w:szCs w:val="24"/>
          </w:rPr>
          <w:t>is</w:t>
        </w:r>
      </w:ins>
      <w:r w:rsidRPr="00F5484B">
        <w:rPr>
          <w:szCs w:val="24"/>
        </w:rPr>
        <w:t xml:space="preserve"> a more general policy</w:t>
      </w:r>
      <w:del w:id="1221" w:author="Author" w:date="2021-01-20T17:38:00Z">
        <w:r w:rsidRPr="00F5484B" w:rsidDel="00D25F53">
          <w:rPr>
            <w:szCs w:val="24"/>
          </w:rPr>
          <w:delText>,</w:delText>
        </w:r>
      </w:del>
      <w:r w:rsidRPr="00F5484B">
        <w:rPr>
          <w:szCs w:val="24"/>
        </w:rPr>
        <w:t xml:space="preserve"> </w:t>
      </w:r>
      <w:del w:id="1222" w:author="Author" w:date="2021-01-20T17:38:00Z">
        <w:r w:rsidRPr="00F5484B" w:rsidDel="00D25F53">
          <w:rPr>
            <w:szCs w:val="24"/>
          </w:rPr>
          <w:delText>with a small degree of</w:delText>
        </w:r>
      </w:del>
      <w:ins w:id="1223" w:author="Author" w:date="2021-01-20T17:38:00Z">
        <w:r w:rsidR="00D25F53">
          <w:rPr>
            <w:szCs w:val="24"/>
          </w:rPr>
          <w:t>that includes less</w:t>
        </w:r>
      </w:ins>
      <w:r w:rsidRPr="00F5484B">
        <w:rPr>
          <w:szCs w:val="24"/>
        </w:rPr>
        <w:t xml:space="preserve"> detail</w:t>
      </w:r>
      <w:del w:id="1224" w:author="Author" w:date="2021-01-20T17:38:00Z">
        <w:r w:rsidRPr="00F5484B" w:rsidDel="00D25F53">
          <w:rPr>
            <w:szCs w:val="24"/>
          </w:rPr>
          <w:delText>,</w:delText>
        </w:r>
      </w:del>
      <w:r w:rsidRPr="00F5484B">
        <w:rPr>
          <w:szCs w:val="24"/>
        </w:rPr>
        <w:t xml:space="preserve"> and cover</w:t>
      </w:r>
      <w:ins w:id="1225" w:author="Author" w:date="2021-01-20T17:38:00Z">
        <w:r w:rsidR="00D25F53">
          <w:rPr>
            <w:szCs w:val="24"/>
          </w:rPr>
          <w:t>s</w:t>
        </w:r>
      </w:ins>
      <w:del w:id="1226" w:author="Author" w:date="2021-01-20T17:38:00Z">
        <w:r w:rsidRPr="00F5484B" w:rsidDel="00D25F53">
          <w:rPr>
            <w:szCs w:val="24"/>
          </w:rPr>
          <w:delText>ing</w:delText>
        </w:r>
      </w:del>
      <w:r w:rsidRPr="00F5484B">
        <w:rPr>
          <w:szCs w:val="24"/>
        </w:rPr>
        <w:t xml:space="preserve"> large areas of business</w:t>
      </w:r>
      <w:commentRangeEnd w:id="1211"/>
      <w:r w:rsidR="00831470">
        <w:rPr>
          <w:rStyle w:val="CommentReference"/>
        </w:rPr>
        <w:commentReference w:id="1211"/>
      </w:r>
      <w:ins w:id="1227" w:author="Author" w:date="2021-01-20T17:38:00Z">
        <w:r w:rsidR="00D25F53">
          <w:rPr>
            <w:szCs w:val="24"/>
          </w:rPr>
          <w:t>.</w:t>
        </w:r>
      </w:ins>
      <w:ins w:id="1228" w:author="Author" w:date="2021-01-20T17:37:00Z">
        <w:r w:rsidR="00D25F53" w:rsidRPr="00D25F53">
          <w:rPr>
            <w:szCs w:val="24"/>
          </w:rPr>
          <w:t xml:space="preserve"> </w:t>
        </w:r>
      </w:ins>
      <w:ins w:id="1229" w:author="Author" w:date="2021-01-20T17:38:00Z">
        <w:r w:rsidR="00D25F53">
          <w:rPr>
            <w:szCs w:val="24"/>
          </w:rPr>
          <w:t>Given this context, t</w:t>
        </w:r>
      </w:ins>
      <w:ins w:id="1230" w:author="Author" w:date="2021-01-20T17:37:00Z">
        <w:r w:rsidR="00D25F53" w:rsidRPr="00E33C31">
          <w:rPr>
            <w:szCs w:val="24"/>
          </w:rPr>
          <w:t>he composition of th</w:t>
        </w:r>
      </w:ins>
      <w:ins w:id="1231" w:author="Author" w:date="2021-01-20T17:38:00Z">
        <w:r w:rsidR="00D25F53">
          <w:rPr>
            <w:szCs w:val="24"/>
          </w:rPr>
          <w:t>is</w:t>
        </w:r>
      </w:ins>
      <w:ins w:id="1232" w:author="Author" w:date="2021-01-20T17:37:00Z">
        <w:r w:rsidR="00D25F53" w:rsidRPr="00E33C31">
          <w:rPr>
            <w:szCs w:val="24"/>
          </w:rPr>
          <w:t xml:space="preserve"> policy is as follows</w:t>
        </w:r>
      </w:ins>
      <w:r w:rsidRPr="00F5484B">
        <w:rPr>
          <w:szCs w:val="24"/>
        </w:rPr>
        <w:t xml:space="preserve">: </w:t>
      </w:r>
    </w:p>
    <w:p w14:paraId="3E119C63" w14:textId="30B28E0F" w:rsidR="00857FDE" w:rsidRPr="00F5484B" w:rsidRDefault="00D25F53" w:rsidP="008D1DD0">
      <w:pPr>
        <w:numPr>
          <w:ilvl w:val="0"/>
          <w:numId w:val="4"/>
        </w:numPr>
        <w:spacing w:line="480" w:lineRule="auto"/>
        <w:ind w:hanging="348"/>
        <w:rPr>
          <w:szCs w:val="24"/>
        </w:rPr>
      </w:pPr>
      <w:commentRangeStart w:id="1233"/>
      <w:ins w:id="1234" w:author="Author" w:date="2021-01-20T17:38:00Z">
        <w:r>
          <w:rPr>
            <w:szCs w:val="24"/>
          </w:rPr>
          <w:t>P</w:t>
        </w:r>
      </w:ins>
      <w:del w:id="1235" w:author="Author" w:date="2021-01-20T17:38:00Z">
        <w:r w:rsidR="0090490D" w:rsidRPr="00F5484B" w:rsidDel="00D25F53">
          <w:rPr>
            <w:szCs w:val="24"/>
          </w:rPr>
          <w:delText>p</w:delText>
        </w:r>
      </w:del>
      <w:r w:rsidR="0090490D" w:rsidRPr="00F5484B">
        <w:rPr>
          <w:szCs w:val="24"/>
        </w:rPr>
        <w:t xml:space="preserve">resentation of the medium-term objectives </w:t>
      </w:r>
      <w:del w:id="1236" w:author="Author" w:date="2021-01-20T17:38:00Z">
        <w:r w:rsidR="0090490D" w:rsidRPr="00F5484B" w:rsidDel="00D25F53">
          <w:rPr>
            <w:szCs w:val="24"/>
          </w:rPr>
          <w:delText>necessary to</w:delText>
        </w:r>
      </w:del>
      <w:ins w:id="1237" w:author="Author" w:date="2021-01-20T17:38:00Z">
        <w:r>
          <w:rPr>
            <w:szCs w:val="24"/>
          </w:rPr>
          <w:t>that must</w:t>
        </w:r>
      </w:ins>
      <w:r w:rsidR="0090490D" w:rsidRPr="00F5484B">
        <w:rPr>
          <w:szCs w:val="24"/>
        </w:rPr>
        <w:t xml:space="preserve"> be </w:t>
      </w:r>
      <w:commentRangeStart w:id="1238"/>
      <w:r w:rsidR="0090490D" w:rsidRPr="00F5484B">
        <w:rPr>
          <w:szCs w:val="24"/>
        </w:rPr>
        <w:t>reali</w:t>
      </w:r>
      <w:ins w:id="1239" w:author="Author" w:date="2021-01-20T17:38:00Z">
        <w:r>
          <w:rPr>
            <w:szCs w:val="24"/>
          </w:rPr>
          <w:t>z</w:t>
        </w:r>
      </w:ins>
      <w:del w:id="1240" w:author="Author" w:date="2021-01-20T17:38:00Z">
        <w:r w:rsidR="0090490D" w:rsidRPr="00F5484B" w:rsidDel="00D25F53">
          <w:rPr>
            <w:szCs w:val="24"/>
          </w:rPr>
          <w:delText>s</w:delText>
        </w:r>
      </w:del>
      <w:r w:rsidR="0090490D" w:rsidRPr="00F5484B">
        <w:rPr>
          <w:szCs w:val="24"/>
        </w:rPr>
        <w:t>ed</w:t>
      </w:r>
      <w:commentRangeEnd w:id="1238"/>
      <w:r>
        <w:rPr>
          <w:rStyle w:val="CommentReference"/>
        </w:rPr>
        <w:commentReference w:id="1238"/>
      </w:r>
      <w:ins w:id="1241" w:author="Author" w:date="2021-01-20T17:39:00Z">
        <w:r>
          <w:rPr>
            <w:szCs w:val="24"/>
          </w:rPr>
          <w:t xml:space="preserve">, </w:t>
        </w:r>
      </w:ins>
      <w:ins w:id="1242" w:author="Author" w:date="2021-01-20T17:41:00Z">
        <w:r>
          <w:rPr>
            <w:szCs w:val="24"/>
          </w:rPr>
          <w:t>which may include</w:t>
        </w:r>
      </w:ins>
      <w:ins w:id="1243" w:author="Author" w:date="2021-01-20T17:39:00Z">
        <w:r>
          <w:rPr>
            <w:szCs w:val="24"/>
          </w:rPr>
          <w:t xml:space="preserve"> the</w:t>
        </w:r>
      </w:ins>
      <w:del w:id="1244" w:author="Author" w:date="2021-01-20T17:39:00Z">
        <w:r w:rsidR="0090490D" w:rsidRPr="00F5484B" w:rsidDel="00D25F53">
          <w:rPr>
            <w:szCs w:val="24"/>
          </w:rPr>
          <w:delText>:</w:delText>
        </w:r>
      </w:del>
      <w:r w:rsidR="0090490D" w:rsidRPr="00F5484B">
        <w:rPr>
          <w:szCs w:val="24"/>
        </w:rPr>
        <w:t xml:space="preserve"> promotion and sale of the company's products and services online</w:t>
      </w:r>
      <w:ins w:id="1245" w:author="Author" w:date="2021-01-20T17:39:00Z">
        <w:r>
          <w:rPr>
            <w:szCs w:val="24"/>
          </w:rPr>
          <w:t>;</w:t>
        </w:r>
      </w:ins>
      <w:del w:id="1246" w:author="Author" w:date="2021-01-20T17:39:00Z">
        <w:r w:rsidR="0090490D" w:rsidRPr="00F5484B" w:rsidDel="00D25F53">
          <w:rPr>
            <w:szCs w:val="24"/>
          </w:rPr>
          <w:delText>,</w:delText>
        </w:r>
      </w:del>
      <w:r w:rsidR="0090490D" w:rsidRPr="00F5484B">
        <w:rPr>
          <w:szCs w:val="24"/>
        </w:rPr>
        <w:t xml:space="preserve"> business development in the online environment</w:t>
      </w:r>
      <w:ins w:id="1247" w:author="Author" w:date="2021-01-20T17:39:00Z">
        <w:r>
          <w:rPr>
            <w:szCs w:val="24"/>
          </w:rPr>
          <w:t>;</w:t>
        </w:r>
      </w:ins>
      <w:del w:id="1248" w:author="Author" w:date="2021-01-20T17:39:00Z">
        <w:r w:rsidR="0090490D" w:rsidRPr="00F5484B" w:rsidDel="00D25F53">
          <w:rPr>
            <w:szCs w:val="24"/>
          </w:rPr>
          <w:delText>,</w:delText>
        </w:r>
      </w:del>
      <w:r w:rsidR="0090490D" w:rsidRPr="00F5484B">
        <w:rPr>
          <w:szCs w:val="24"/>
        </w:rPr>
        <w:t xml:space="preserve"> investments in real estate, </w:t>
      </w:r>
      <w:del w:id="1249" w:author="Author" w:date="2021-01-20T17:39:00Z">
        <w:r w:rsidR="0090490D" w:rsidRPr="00F5484B" w:rsidDel="00D25F53">
          <w:rPr>
            <w:szCs w:val="24"/>
          </w:rPr>
          <w:delText xml:space="preserve">on </w:delText>
        </w:r>
      </w:del>
      <w:r w:rsidR="0090490D" w:rsidRPr="00F5484B">
        <w:rPr>
          <w:szCs w:val="24"/>
        </w:rPr>
        <w:t xml:space="preserve">the stock exchange, or </w:t>
      </w:r>
      <w:del w:id="1250" w:author="Author" w:date="2021-01-20T17:39:00Z">
        <w:r w:rsidR="0090490D" w:rsidRPr="00F5484B" w:rsidDel="00D25F53">
          <w:rPr>
            <w:szCs w:val="24"/>
          </w:rPr>
          <w:delText xml:space="preserve">in </w:delText>
        </w:r>
      </w:del>
      <w:r w:rsidR="0090490D" w:rsidRPr="00F5484B">
        <w:rPr>
          <w:szCs w:val="24"/>
        </w:rPr>
        <w:t xml:space="preserve">other instruments that will have </w:t>
      </w:r>
      <w:commentRangeStart w:id="1251"/>
      <w:del w:id="1252" w:author="Author" w:date="2021-01-20T17:39:00Z">
        <w:r w:rsidR="0090490D" w:rsidRPr="00F5484B" w:rsidDel="00D25F53">
          <w:rPr>
            <w:szCs w:val="24"/>
          </w:rPr>
          <w:delText xml:space="preserve">a </w:delText>
        </w:r>
      </w:del>
      <w:r w:rsidR="0090490D" w:rsidRPr="00F5484B">
        <w:rPr>
          <w:szCs w:val="24"/>
        </w:rPr>
        <w:t xml:space="preserve">decreasing </w:t>
      </w:r>
      <w:commentRangeEnd w:id="1251"/>
      <w:r>
        <w:rPr>
          <w:rStyle w:val="CommentReference"/>
        </w:rPr>
        <w:commentReference w:id="1251"/>
      </w:r>
      <w:r w:rsidR="0090490D" w:rsidRPr="00F5484B">
        <w:rPr>
          <w:szCs w:val="24"/>
        </w:rPr>
        <w:t>price</w:t>
      </w:r>
      <w:ins w:id="1253" w:author="Author" w:date="2021-01-20T17:39:00Z">
        <w:r>
          <w:rPr>
            <w:szCs w:val="24"/>
          </w:rPr>
          <w:t>s;</w:t>
        </w:r>
      </w:ins>
      <w:del w:id="1254" w:author="Author" w:date="2021-01-20T17:39:00Z">
        <w:r w:rsidR="0090490D" w:rsidRPr="00F5484B" w:rsidDel="00D25F53">
          <w:rPr>
            <w:szCs w:val="24"/>
          </w:rPr>
          <w:delText>,</w:delText>
        </w:r>
      </w:del>
      <w:r w:rsidR="0090490D" w:rsidRPr="00F5484B">
        <w:rPr>
          <w:szCs w:val="24"/>
        </w:rPr>
        <w:t xml:space="preserve"> work</w:t>
      </w:r>
      <w:ins w:id="1255" w:author="Author" w:date="2021-01-20T17:40:00Z">
        <w:r>
          <w:rPr>
            <w:szCs w:val="24"/>
          </w:rPr>
          <w:t>-</w:t>
        </w:r>
      </w:ins>
      <w:del w:id="1256" w:author="Author" w:date="2021-01-20T17:40:00Z">
        <w:r w:rsidR="0090490D" w:rsidRPr="00F5484B" w:rsidDel="00D25F53">
          <w:rPr>
            <w:szCs w:val="24"/>
          </w:rPr>
          <w:delText xml:space="preserve"> </w:delText>
        </w:r>
      </w:del>
      <w:r w:rsidR="0090490D" w:rsidRPr="00F5484B">
        <w:rPr>
          <w:szCs w:val="24"/>
        </w:rPr>
        <w:t>from</w:t>
      </w:r>
      <w:ins w:id="1257" w:author="Author" w:date="2021-01-20T17:40:00Z">
        <w:r>
          <w:rPr>
            <w:szCs w:val="24"/>
          </w:rPr>
          <w:t>-</w:t>
        </w:r>
      </w:ins>
      <w:del w:id="1258" w:author="Author" w:date="2021-01-20T17:40:00Z">
        <w:r w:rsidR="0090490D" w:rsidRPr="00F5484B" w:rsidDel="00D25F53">
          <w:rPr>
            <w:szCs w:val="24"/>
          </w:rPr>
          <w:delText xml:space="preserve"> </w:delText>
        </w:r>
      </w:del>
      <w:r w:rsidR="0090490D" w:rsidRPr="00F5484B">
        <w:rPr>
          <w:szCs w:val="24"/>
        </w:rPr>
        <w:lastRenderedPageBreak/>
        <w:t>home employees</w:t>
      </w:r>
      <w:ins w:id="1259" w:author="Author" w:date="2021-01-20T17:40:00Z">
        <w:r>
          <w:rPr>
            <w:szCs w:val="24"/>
          </w:rPr>
          <w:t>;</w:t>
        </w:r>
      </w:ins>
      <w:del w:id="1260" w:author="Author" w:date="2021-01-20T17:40:00Z">
        <w:r w:rsidR="0090490D" w:rsidRPr="00F5484B" w:rsidDel="00D25F53">
          <w:rPr>
            <w:szCs w:val="24"/>
          </w:rPr>
          <w:delText>,</w:delText>
        </w:r>
      </w:del>
      <w:r w:rsidR="0090490D" w:rsidRPr="00F5484B">
        <w:rPr>
          <w:szCs w:val="24"/>
        </w:rPr>
        <w:t xml:space="preserve"> hiring skilled, valuable staff who lost their jobs in the pandemic</w:t>
      </w:r>
      <w:ins w:id="1261" w:author="Author" w:date="2021-01-20T17:40:00Z">
        <w:r>
          <w:rPr>
            <w:szCs w:val="24"/>
          </w:rPr>
          <w:t>;</w:t>
        </w:r>
      </w:ins>
      <w:del w:id="1262" w:author="Author" w:date="2021-01-20T17:40:00Z">
        <w:r w:rsidR="0090490D" w:rsidRPr="00F5484B" w:rsidDel="00D25F53">
          <w:rPr>
            <w:szCs w:val="24"/>
          </w:rPr>
          <w:delText>,</w:delText>
        </w:r>
      </w:del>
      <w:r w:rsidR="0090490D" w:rsidRPr="00F5484B">
        <w:rPr>
          <w:szCs w:val="24"/>
        </w:rPr>
        <w:t xml:space="preserve"> expanding into </w:t>
      </w:r>
      <w:del w:id="1263" w:author="Author" w:date="2021-01-20T17:40:00Z">
        <w:r w:rsidR="0090490D" w:rsidRPr="00F5484B" w:rsidDel="00D25F53">
          <w:rPr>
            <w:szCs w:val="24"/>
          </w:rPr>
          <w:delText xml:space="preserve">some </w:delText>
        </w:r>
      </w:del>
      <w:r w:rsidR="0090490D" w:rsidRPr="00F5484B">
        <w:rPr>
          <w:szCs w:val="24"/>
        </w:rPr>
        <w:t xml:space="preserve">markets </w:t>
      </w:r>
      <w:del w:id="1264" w:author="Author" w:date="2021-01-20T18:13:00Z">
        <w:r w:rsidR="0090490D" w:rsidRPr="00F5484B" w:rsidDel="001D4BBD">
          <w:rPr>
            <w:szCs w:val="24"/>
          </w:rPr>
          <w:delText xml:space="preserve">where </w:delText>
        </w:r>
      </w:del>
      <w:ins w:id="1265" w:author="Author" w:date="2021-01-20T18:13:00Z">
        <w:r w:rsidR="001D4BBD">
          <w:rPr>
            <w:szCs w:val="24"/>
          </w:rPr>
          <w:t>that</w:t>
        </w:r>
        <w:r w:rsidR="001D4BBD" w:rsidRPr="00F5484B">
          <w:rPr>
            <w:szCs w:val="24"/>
          </w:rPr>
          <w:t xml:space="preserve"> </w:t>
        </w:r>
      </w:ins>
      <w:r w:rsidR="0090490D" w:rsidRPr="00F5484B">
        <w:rPr>
          <w:szCs w:val="24"/>
        </w:rPr>
        <w:t xml:space="preserve">some competitors have </w:t>
      </w:r>
      <w:del w:id="1266" w:author="Author" w:date="2021-01-20T18:13:00Z">
        <w:r w:rsidR="0090490D" w:rsidRPr="00F5484B" w:rsidDel="001D4BBD">
          <w:rPr>
            <w:szCs w:val="24"/>
          </w:rPr>
          <w:delText>disappeared</w:delText>
        </w:r>
      </w:del>
      <w:ins w:id="1267" w:author="Author" w:date="2021-01-20T18:13:00Z">
        <w:r w:rsidR="001D4BBD">
          <w:rPr>
            <w:szCs w:val="24"/>
          </w:rPr>
          <w:t>exited</w:t>
        </w:r>
      </w:ins>
      <w:ins w:id="1268" w:author="Author" w:date="2021-01-20T17:40:00Z">
        <w:r>
          <w:rPr>
            <w:szCs w:val="24"/>
          </w:rPr>
          <w:t>;</w:t>
        </w:r>
      </w:ins>
      <w:del w:id="1269" w:author="Author" w:date="2021-01-20T17:40:00Z">
        <w:r w:rsidR="0090490D" w:rsidRPr="00F5484B" w:rsidDel="00D25F53">
          <w:rPr>
            <w:szCs w:val="24"/>
          </w:rPr>
          <w:delText>,</w:delText>
        </w:r>
      </w:del>
      <w:r w:rsidR="0090490D" w:rsidRPr="00F5484B">
        <w:rPr>
          <w:szCs w:val="24"/>
        </w:rPr>
        <w:t xml:space="preserve"> launching new products</w:t>
      </w:r>
      <w:ins w:id="1270" w:author="Author" w:date="2021-01-20T17:41:00Z">
        <w:r>
          <w:rPr>
            <w:szCs w:val="24"/>
          </w:rPr>
          <w:t>;</w:t>
        </w:r>
      </w:ins>
      <w:r w:rsidR="0090490D" w:rsidRPr="00F5484B">
        <w:rPr>
          <w:szCs w:val="24"/>
        </w:rPr>
        <w:t xml:space="preserve"> or increasing the number of </w:t>
      </w:r>
      <w:ins w:id="1271" w:author="Author" w:date="2021-01-20T17:41:00Z">
        <w:r w:rsidRPr="00092EB4">
          <w:rPr>
            <w:szCs w:val="24"/>
          </w:rPr>
          <w:t xml:space="preserve">required </w:t>
        </w:r>
      </w:ins>
      <w:r w:rsidR="0090490D" w:rsidRPr="00F5484B">
        <w:rPr>
          <w:szCs w:val="24"/>
        </w:rPr>
        <w:t xml:space="preserve">products </w:t>
      </w:r>
      <w:del w:id="1272" w:author="Author" w:date="2021-01-20T17:41:00Z">
        <w:r w:rsidR="0090490D" w:rsidRPr="00F5484B" w:rsidDel="00D25F53">
          <w:rPr>
            <w:szCs w:val="24"/>
          </w:rPr>
          <w:delText xml:space="preserve">required </w:delText>
        </w:r>
      </w:del>
      <w:r w:rsidR="0090490D" w:rsidRPr="00F5484B">
        <w:rPr>
          <w:szCs w:val="24"/>
        </w:rPr>
        <w:t xml:space="preserve">on the market during this period. </w:t>
      </w:r>
    </w:p>
    <w:p w14:paraId="44A964B8" w14:textId="7113A5CB" w:rsidR="00857FDE" w:rsidRPr="00F5484B" w:rsidRDefault="0090490D" w:rsidP="008D1DD0">
      <w:pPr>
        <w:numPr>
          <w:ilvl w:val="0"/>
          <w:numId w:val="4"/>
        </w:numPr>
        <w:spacing w:line="480" w:lineRule="auto"/>
        <w:ind w:hanging="348"/>
        <w:rPr>
          <w:szCs w:val="24"/>
        </w:rPr>
      </w:pPr>
      <w:del w:id="1273" w:author="Author" w:date="2021-01-20T17:41:00Z">
        <w:r w:rsidRPr="00F5484B" w:rsidDel="00D25F53">
          <w:rPr>
            <w:szCs w:val="24"/>
          </w:rPr>
          <w:delText>the d</w:delText>
        </w:r>
      </w:del>
      <w:ins w:id="1274" w:author="Author" w:date="2021-01-20T17:41:00Z">
        <w:r w:rsidR="00D25F53">
          <w:rPr>
            <w:szCs w:val="24"/>
          </w:rPr>
          <w:t>D</w:t>
        </w:r>
      </w:ins>
      <w:r w:rsidRPr="00F5484B">
        <w:rPr>
          <w:szCs w:val="24"/>
        </w:rPr>
        <w:t>etermination of the volume and resources necessary to achieve the</w:t>
      </w:r>
      <w:ins w:id="1275" w:author="Author" w:date="2021-01-20T17:41:00Z">
        <w:r w:rsidR="00D25F53">
          <w:rPr>
            <w:szCs w:val="24"/>
          </w:rPr>
          <w:t>se</w:t>
        </w:r>
      </w:ins>
      <w:r w:rsidRPr="00F5484B">
        <w:rPr>
          <w:szCs w:val="24"/>
        </w:rPr>
        <w:t xml:space="preserve"> objectives</w:t>
      </w:r>
      <w:ins w:id="1276" w:author="Author" w:date="2021-01-20T17:41:00Z">
        <w:r w:rsidR="00D25F53">
          <w:rPr>
            <w:szCs w:val="24"/>
          </w:rPr>
          <w:t>, w</w:t>
        </w:r>
      </w:ins>
      <w:ins w:id="1277" w:author="Author" w:date="2021-01-20T17:42:00Z">
        <w:r w:rsidR="00D25F53">
          <w:rPr>
            <w:szCs w:val="24"/>
          </w:rPr>
          <w:t>h</w:t>
        </w:r>
      </w:ins>
      <w:ins w:id="1278" w:author="Author" w:date="2021-01-20T17:41:00Z">
        <w:r w:rsidR="00D25F53">
          <w:rPr>
            <w:szCs w:val="24"/>
          </w:rPr>
          <w:t>ic</w:t>
        </w:r>
      </w:ins>
      <w:ins w:id="1279" w:author="Author" w:date="2021-01-20T17:42:00Z">
        <w:r w:rsidR="00D25F53">
          <w:rPr>
            <w:szCs w:val="24"/>
          </w:rPr>
          <w:t>h</w:t>
        </w:r>
      </w:ins>
      <w:r w:rsidRPr="00F5484B">
        <w:rPr>
          <w:szCs w:val="24"/>
        </w:rPr>
        <w:t xml:space="preserve"> is </w:t>
      </w:r>
      <w:del w:id="1280" w:author="Author" w:date="2021-01-20T18:13:00Z">
        <w:r w:rsidRPr="00F5484B" w:rsidDel="003A74A6">
          <w:rPr>
            <w:szCs w:val="24"/>
          </w:rPr>
          <w:delText xml:space="preserve">given </w:delText>
        </w:r>
      </w:del>
      <w:ins w:id="1281" w:author="Author" w:date="2021-01-20T18:13:00Z">
        <w:r w:rsidR="003A74A6">
          <w:rPr>
            <w:szCs w:val="24"/>
          </w:rPr>
          <w:t>based</w:t>
        </w:r>
        <w:r w:rsidR="003A74A6" w:rsidRPr="00F5484B">
          <w:rPr>
            <w:szCs w:val="24"/>
          </w:rPr>
          <w:t xml:space="preserve"> </w:t>
        </w:r>
      </w:ins>
      <w:ins w:id="1282" w:author="Author" w:date="2021-01-20T17:42:00Z">
        <w:r w:rsidR="00D25F53">
          <w:rPr>
            <w:szCs w:val="24"/>
          </w:rPr>
          <w:t xml:space="preserve">not only </w:t>
        </w:r>
      </w:ins>
      <w:del w:id="1283" w:author="Author" w:date="2021-01-20T18:13:00Z">
        <w:r w:rsidRPr="00F5484B" w:rsidDel="003A74A6">
          <w:rPr>
            <w:szCs w:val="24"/>
          </w:rPr>
          <w:delText xml:space="preserve">by </w:delText>
        </w:r>
      </w:del>
      <w:ins w:id="1284" w:author="Author" w:date="2021-01-20T18:13:00Z">
        <w:r w:rsidR="003A74A6">
          <w:rPr>
            <w:szCs w:val="24"/>
          </w:rPr>
          <w:t>on</w:t>
        </w:r>
        <w:r w:rsidR="003A74A6" w:rsidRPr="00F5484B">
          <w:rPr>
            <w:szCs w:val="24"/>
          </w:rPr>
          <w:t xml:space="preserve"> </w:t>
        </w:r>
      </w:ins>
      <w:r w:rsidRPr="00F5484B">
        <w:rPr>
          <w:szCs w:val="24"/>
        </w:rPr>
        <w:t xml:space="preserve">the </w:t>
      </w:r>
      <w:ins w:id="1285" w:author="Author" w:date="2021-01-20T17:42:00Z">
        <w:r w:rsidR="00D25F53" w:rsidRPr="006A0B93">
          <w:rPr>
            <w:szCs w:val="24"/>
          </w:rPr>
          <w:t>company</w:t>
        </w:r>
        <w:r w:rsidR="00D25F53">
          <w:rPr>
            <w:szCs w:val="24"/>
          </w:rPr>
          <w:t>’s</w:t>
        </w:r>
        <w:r w:rsidR="00D25F53" w:rsidRPr="00F5484B">
          <w:rPr>
            <w:szCs w:val="24"/>
          </w:rPr>
          <w:t xml:space="preserve"> </w:t>
        </w:r>
      </w:ins>
      <w:r w:rsidRPr="00F5484B">
        <w:rPr>
          <w:szCs w:val="24"/>
        </w:rPr>
        <w:t xml:space="preserve">financial possibilities </w:t>
      </w:r>
      <w:del w:id="1286" w:author="Author" w:date="2021-01-20T17:42:00Z">
        <w:r w:rsidRPr="00F5484B" w:rsidDel="00D25F53">
          <w:rPr>
            <w:szCs w:val="24"/>
          </w:rPr>
          <w:delText xml:space="preserve">of the company </w:delText>
        </w:r>
      </w:del>
      <w:r w:rsidRPr="00F5484B">
        <w:rPr>
          <w:szCs w:val="24"/>
        </w:rPr>
        <w:t xml:space="preserve">but also </w:t>
      </w:r>
      <w:del w:id="1287" w:author="Author" w:date="2021-01-20T18:13:00Z">
        <w:r w:rsidRPr="00F5484B" w:rsidDel="003A74A6">
          <w:rPr>
            <w:szCs w:val="24"/>
          </w:rPr>
          <w:delText xml:space="preserve">by </w:delText>
        </w:r>
      </w:del>
      <w:ins w:id="1288" w:author="Author" w:date="2021-01-20T18:13:00Z">
        <w:r w:rsidR="003A74A6">
          <w:rPr>
            <w:szCs w:val="24"/>
          </w:rPr>
          <w:t>on</w:t>
        </w:r>
        <w:r w:rsidR="003A74A6" w:rsidRPr="00F5484B">
          <w:rPr>
            <w:szCs w:val="24"/>
          </w:rPr>
          <w:t xml:space="preserve"> </w:t>
        </w:r>
      </w:ins>
      <w:r w:rsidRPr="00F5484B">
        <w:rPr>
          <w:szCs w:val="24"/>
        </w:rPr>
        <w:t xml:space="preserve">the possibility </w:t>
      </w:r>
      <w:del w:id="1289" w:author="Author" w:date="2021-01-20T17:42:00Z">
        <w:r w:rsidRPr="00F5484B" w:rsidDel="00D25F53">
          <w:rPr>
            <w:szCs w:val="24"/>
          </w:rPr>
          <w:delText xml:space="preserve">to </w:delText>
        </w:r>
      </w:del>
      <w:ins w:id="1290" w:author="Author" w:date="2021-01-20T17:42:00Z">
        <w:r w:rsidR="00D25F53">
          <w:rPr>
            <w:szCs w:val="24"/>
          </w:rPr>
          <w:t>of</w:t>
        </w:r>
        <w:r w:rsidR="00D25F53" w:rsidRPr="00F5484B">
          <w:rPr>
            <w:szCs w:val="24"/>
          </w:rPr>
          <w:t xml:space="preserve"> </w:t>
        </w:r>
      </w:ins>
      <w:r w:rsidRPr="00F5484B">
        <w:rPr>
          <w:szCs w:val="24"/>
        </w:rPr>
        <w:t>attract</w:t>
      </w:r>
      <w:ins w:id="1291" w:author="Author" w:date="2021-01-20T17:42:00Z">
        <w:r w:rsidR="00D25F53">
          <w:rPr>
            <w:szCs w:val="24"/>
          </w:rPr>
          <w:t>ing</w:t>
        </w:r>
      </w:ins>
      <w:r w:rsidRPr="00F5484B">
        <w:rPr>
          <w:szCs w:val="24"/>
        </w:rPr>
        <w:t xml:space="preserve"> external financial resources in the </w:t>
      </w:r>
      <w:del w:id="1292" w:author="Author" w:date="2021-01-20T17:42:00Z">
        <w:r w:rsidRPr="00F5484B" w:rsidDel="00D25F53">
          <w:rPr>
            <w:szCs w:val="24"/>
          </w:rPr>
          <w:delText xml:space="preserve">nature </w:delText>
        </w:r>
      </w:del>
      <w:ins w:id="1293" w:author="Author" w:date="2021-01-20T17:42:00Z">
        <w:r w:rsidR="00D25F53">
          <w:rPr>
            <w:szCs w:val="24"/>
          </w:rPr>
          <w:t>form</w:t>
        </w:r>
        <w:r w:rsidR="00D25F53" w:rsidRPr="00F5484B">
          <w:rPr>
            <w:szCs w:val="24"/>
          </w:rPr>
          <w:t xml:space="preserve"> </w:t>
        </w:r>
      </w:ins>
      <w:r w:rsidRPr="00F5484B">
        <w:rPr>
          <w:szCs w:val="24"/>
        </w:rPr>
        <w:t xml:space="preserve">of loans or access to non-reimbursable financing. </w:t>
      </w:r>
    </w:p>
    <w:p w14:paraId="3189D01F" w14:textId="6DE82C4D" w:rsidR="00857FDE" w:rsidRPr="00F5484B" w:rsidRDefault="0090490D" w:rsidP="008D1DD0">
      <w:pPr>
        <w:numPr>
          <w:ilvl w:val="0"/>
          <w:numId w:val="4"/>
        </w:numPr>
        <w:spacing w:line="480" w:lineRule="auto"/>
        <w:ind w:hanging="348"/>
        <w:rPr>
          <w:szCs w:val="24"/>
        </w:rPr>
      </w:pPr>
      <w:del w:id="1294" w:author="Author" w:date="2021-01-20T17:42:00Z">
        <w:r w:rsidRPr="00F5484B" w:rsidDel="00D25F53">
          <w:rPr>
            <w:szCs w:val="24"/>
          </w:rPr>
          <w:delText>the e</w:delText>
        </w:r>
      </w:del>
      <w:ins w:id="1295" w:author="Author" w:date="2021-01-20T17:42:00Z">
        <w:r w:rsidR="00D25F53">
          <w:rPr>
            <w:szCs w:val="24"/>
          </w:rPr>
          <w:t>E</w:t>
        </w:r>
      </w:ins>
      <w:r w:rsidRPr="00F5484B">
        <w:rPr>
          <w:szCs w:val="24"/>
        </w:rPr>
        <w:t>stablishment of actions leading to the achievement of the</w:t>
      </w:r>
      <w:ins w:id="1296" w:author="Author" w:date="2021-01-20T17:42:00Z">
        <w:r w:rsidR="00D25F53">
          <w:rPr>
            <w:szCs w:val="24"/>
          </w:rPr>
          <w:t>se</w:t>
        </w:r>
      </w:ins>
      <w:r w:rsidRPr="00F5484B">
        <w:rPr>
          <w:szCs w:val="24"/>
        </w:rPr>
        <w:t xml:space="preserve"> objectives</w:t>
      </w:r>
      <w:ins w:id="1297" w:author="Author" w:date="2021-01-20T17:42:00Z">
        <w:r w:rsidR="00D25F53">
          <w:rPr>
            <w:szCs w:val="24"/>
          </w:rPr>
          <w:t>, which</w:t>
        </w:r>
      </w:ins>
      <w:r w:rsidRPr="00F5484B">
        <w:rPr>
          <w:szCs w:val="24"/>
        </w:rPr>
        <w:t xml:space="preserve"> is necessary for the implementation of this policy. These actions </w:t>
      </w:r>
      <w:del w:id="1298" w:author="Author" w:date="2021-01-20T17:42:00Z">
        <w:r w:rsidRPr="00F5484B" w:rsidDel="00D25F53">
          <w:rPr>
            <w:szCs w:val="24"/>
          </w:rPr>
          <w:delText>mean:</w:delText>
        </w:r>
      </w:del>
      <w:ins w:id="1299" w:author="Author" w:date="2021-01-27T14:43:00Z">
        <w:r w:rsidR="004832DB">
          <w:rPr>
            <w:szCs w:val="24"/>
          </w:rPr>
          <w:t>include</w:t>
        </w:r>
      </w:ins>
      <w:r w:rsidRPr="00F5484B">
        <w:rPr>
          <w:szCs w:val="24"/>
        </w:rPr>
        <w:t xml:space="preserve"> creating</w:t>
      </w:r>
      <w:ins w:id="1300" w:author="Author" w:date="2021-01-20T17:43:00Z">
        <w:r w:rsidR="00317F85">
          <w:rPr>
            <w:szCs w:val="24"/>
          </w:rPr>
          <w:t xml:space="preserve"> the necessary</w:t>
        </w:r>
      </w:ins>
      <w:r w:rsidRPr="00F5484B">
        <w:rPr>
          <w:szCs w:val="24"/>
        </w:rPr>
        <w:t xml:space="preserve"> digital platforms </w:t>
      </w:r>
      <w:del w:id="1301" w:author="Author" w:date="2021-01-20T17:43:00Z">
        <w:r w:rsidRPr="00F5484B" w:rsidDel="00317F85">
          <w:rPr>
            <w:szCs w:val="24"/>
          </w:rPr>
          <w:delText xml:space="preserve">needed </w:delText>
        </w:r>
      </w:del>
      <w:r w:rsidRPr="00F5484B">
        <w:rPr>
          <w:szCs w:val="24"/>
        </w:rPr>
        <w:t xml:space="preserve">for online commerce and promotion, buying shares, </w:t>
      </w:r>
      <w:ins w:id="1302" w:author="Author" w:date="2021-01-20T17:43:00Z">
        <w:r w:rsidR="00317F85">
          <w:rPr>
            <w:szCs w:val="24"/>
          </w:rPr>
          <w:t xml:space="preserve">identifying </w:t>
        </w:r>
      </w:ins>
      <w:r w:rsidRPr="00F5484B">
        <w:rPr>
          <w:szCs w:val="24"/>
        </w:rPr>
        <w:t xml:space="preserve">employees to </w:t>
      </w:r>
      <w:del w:id="1303" w:author="Author" w:date="2021-01-20T17:43:00Z">
        <w:r w:rsidRPr="00F5484B" w:rsidDel="00317F85">
          <w:rPr>
            <w:szCs w:val="24"/>
          </w:rPr>
          <w:delText xml:space="preserve">do </w:delText>
        </w:r>
      </w:del>
      <w:r w:rsidRPr="00F5484B">
        <w:rPr>
          <w:szCs w:val="24"/>
        </w:rPr>
        <w:t xml:space="preserve">work remotely, </w:t>
      </w:r>
      <w:ins w:id="1304" w:author="Author" w:date="2021-01-20T17:44:00Z">
        <w:r w:rsidR="00317F85">
          <w:rPr>
            <w:szCs w:val="24"/>
          </w:rPr>
          <w:t>receiving</w:t>
        </w:r>
      </w:ins>
      <w:ins w:id="1305" w:author="Author" w:date="2021-01-20T17:43:00Z">
        <w:r w:rsidR="00317F85">
          <w:rPr>
            <w:szCs w:val="24"/>
          </w:rPr>
          <w:t xml:space="preserve"> </w:t>
        </w:r>
      </w:ins>
      <w:r w:rsidRPr="00F5484B">
        <w:rPr>
          <w:szCs w:val="24"/>
        </w:rPr>
        <w:t>loans to provide liquidity</w:t>
      </w:r>
      <w:ins w:id="1306" w:author="Author" w:date="2021-01-20T17:48:00Z">
        <w:r w:rsidR="00317F85">
          <w:rPr>
            <w:szCs w:val="24"/>
          </w:rPr>
          <w:t>,</w:t>
        </w:r>
      </w:ins>
      <w:r w:rsidRPr="00F5484B">
        <w:rPr>
          <w:szCs w:val="24"/>
        </w:rPr>
        <w:t xml:space="preserve"> </w:t>
      </w:r>
      <w:del w:id="1307" w:author="Author" w:date="2021-01-20T17:48:00Z">
        <w:r w:rsidRPr="00F5484B" w:rsidDel="00317F85">
          <w:rPr>
            <w:szCs w:val="24"/>
          </w:rPr>
          <w:delText xml:space="preserve">and </w:delText>
        </w:r>
      </w:del>
      <w:r w:rsidRPr="00F5484B">
        <w:rPr>
          <w:szCs w:val="24"/>
        </w:rPr>
        <w:t>invest</w:t>
      </w:r>
      <w:ins w:id="1308" w:author="Author" w:date="2021-01-20T17:48:00Z">
        <w:r w:rsidR="00317F85">
          <w:rPr>
            <w:szCs w:val="24"/>
          </w:rPr>
          <w:t>ing</w:t>
        </w:r>
      </w:ins>
      <w:del w:id="1309" w:author="Author" w:date="2021-01-20T17:48:00Z">
        <w:r w:rsidRPr="00F5484B" w:rsidDel="00317F85">
          <w:rPr>
            <w:szCs w:val="24"/>
          </w:rPr>
          <w:delText>ment</w:delText>
        </w:r>
      </w:del>
      <w:r w:rsidRPr="00F5484B">
        <w:rPr>
          <w:szCs w:val="24"/>
        </w:rPr>
        <w:t xml:space="preserve"> in </w:t>
      </w:r>
      <w:commentRangeStart w:id="1310"/>
      <w:r w:rsidRPr="00F5484B">
        <w:rPr>
          <w:szCs w:val="24"/>
        </w:rPr>
        <w:t>innovation</w:t>
      </w:r>
      <w:ins w:id="1311" w:author="Author" w:date="2021-01-20T17:48:00Z">
        <w:r w:rsidR="00317F85">
          <w:rPr>
            <w:szCs w:val="24"/>
          </w:rPr>
          <w:t xml:space="preserve"> and </w:t>
        </w:r>
      </w:ins>
      <w:del w:id="1312" w:author="Author" w:date="2021-01-20T17:44:00Z">
        <w:r w:rsidRPr="00F5484B" w:rsidDel="00317F85">
          <w:rPr>
            <w:szCs w:val="24"/>
          </w:rPr>
          <w:delText>,</w:delText>
        </w:r>
      </w:del>
      <w:del w:id="1313" w:author="Author" w:date="2021-01-20T17:45:00Z">
        <w:r w:rsidRPr="00F5484B" w:rsidDel="00317F85">
          <w:rPr>
            <w:szCs w:val="24"/>
          </w:rPr>
          <w:delText xml:space="preserve"> </w:delText>
        </w:r>
      </w:del>
      <w:r w:rsidRPr="00F5484B">
        <w:rPr>
          <w:szCs w:val="24"/>
        </w:rPr>
        <w:t>development</w:t>
      </w:r>
      <w:commentRangeEnd w:id="1310"/>
      <w:r w:rsidR="00317F85">
        <w:rPr>
          <w:rStyle w:val="CommentReference"/>
        </w:rPr>
        <w:commentReference w:id="1310"/>
      </w:r>
      <w:r w:rsidRPr="00F5484B">
        <w:rPr>
          <w:szCs w:val="24"/>
        </w:rPr>
        <w:t xml:space="preserve">, </w:t>
      </w:r>
      <w:ins w:id="1314" w:author="Author" w:date="2021-01-20T17:43:00Z">
        <w:r w:rsidR="00317F85">
          <w:rPr>
            <w:szCs w:val="24"/>
          </w:rPr>
          <w:t xml:space="preserve">and </w:t>
        </w:r>
      </w:ins>
      <w:del w:id="1315" w:author="Author" w:date="2021-01-20T17:43:00Z">
        <w:r w:rsidRPr="00F5484B" w:rsidDel="00317F85">
          <w:rPr>
            <w:szCs w:val="24"/>
          </w:rPr>
          <w:delText xml:space="preserve">submission </w:delText>
        </w:r>
      </w:del>
      <w:ins w:id="1316" w:author="Author" w:date="2021-01-20T17:43:00Z">
        <w:r w:rsidR="00317F85" w:rsidRPr="00F5484B">
          <w:rPr>
            <w:szCs w:val="24"/>
          </w:rPr>
          <w:t>submi</w:t>
        </w:r>
        <w:r w:rsidR="00317F85">
          <w:rPr>
            <w:szCs w:val="24"/>
          </w:rPr>
          <w:t>tting</w:t>
        </w:r>
        <w:r w:rsidR="00317F85" w:rsidRPr="00F5484B">
          <w:rPr>
            <w:szCs w:val="24"/>
          </w:rPr>
          <w:t xml:space="preserve"> </w:t>
        </w:r>
      </w:ins>
      <w:del w:id="1317" w:author="Author" w:date="2021-01-20T17:43:00Z">
        <w:r w:rsidRPr="00F5484B" w:rsidDel="00317F85">
          <w:rPr>
            <w:szCs w:val="24"/>
          </w:rPr>
          <w:delText xml:space="preserve">of </w:delText>
        </w:r>
      </w:del>
      <w:r w:rsidRPr="00F5484B">
        <w:rPr>
          <w:szCs w:val="24"/>
        </w:rPr>
        <w:t xml:space="preserve">projects </w:t>
      </w:r>
      <w:del w:id="1318" w:author="Author" w:date="2021-01-20T17:43:00Z">
        <w:r w:rsidRPr="00F5484B" w:rsidDel="00317F85">
          <w:rPr>
            <w:szCs w:val="24"/>
          </w:rPr>
          <w:delText xml:space="preserve">for </w:delText>
        </w:r>
      </w:del>
      <w:ins w:id="1319" w:author="Author" w:date="2021-01-20T17:43:00Z">
        <w:r w:rsidR="00317F85">
          <w:rPr>
            <w:szCs w:val="24"/>
          </w:rPr>
          <w:t>to</w:t>
        </w:r>
        <w:r w:rsidR="00317F85" w:rsidRPr="00F5484B">
          <w:rPr>
            <w:szCs w:val="24"/>
          </w:rPr>
          <w:t xml:space="preserve"> </w:t>
        </w:r>
      </w:ins>
      <w:r w:rsidRPr="00F5484B">
        <w:rPr>
          <w:szCs w:val="24"/>
        </w:rPr>
        <w:t>obtain</w:t>
      </w:r>
      <w:del w:id="1320" w:author="Author" w:date="2021-01-20T17:44:00Z">
        <w:r w:rsidRPr="00F5484B" w:rsidDel="00317F85">
          <w:rPr>
            <w:szCs w:val="24"/>
          </w:rPr>
          <w:delText>i</w:delText>
        </w:r>
      </w:del>
      <w:del w:id="1321" w:author="Author" w:date="2021-01-20T17:43:00Z">
        <w:r w:rsidRPr="00F5484B" w:rsidDel="00317F85">
          <w:rPr>
            <w:szCs w:val="24"/>
          </w:rPr>
          <w:delText>ng</w:delText>
        </w:r>
      </w:del>
      <w:r w:rsidRPr="00F5484B">
        <w:rPr>
          <w:szCs w:val="24"/>
        </w:rPr>
        <w:t xml:space="preserve"> non-reimbursable funds. </w:t>
      </w:r>
    </w:p>
    <w:p w14:paraId="0F01F09C" w14:textId="4C3F9441" w:rsidR="00857FDE" w:rsidRPr="00F5484B" w:rsidRDefault="00317F85" w:rsidP="008D1DD0">
      <w:pPr>
        <w:numPr>
          <w:ilvl w:val="0"/>
          <w:numId w:val="4"/>
        </w:numPr>
        <w:spacing w:line="480" w:lineRule="auto"/>
        <w:ind w:hanging="348"/>
        <w:rPr>
          <w:szCs w:val="24"/>
        </w:rPr>
      </w:pPr>
      <w:ins w:id="1322" w:author="Author" w:date="2021-01-20T17:45:00Z">
        <w:r>
          <w:rPr>
            <w:szCs w:val="24"/>
          </w:rPr>
          <w:t>P</w:t>
        </w:r>
      </w:ins>
      <w:del w:id="1323" w:author="Author" w:date="2021-01-20T17:45:00Z">
        <w:r w:rsidR="0090490D" w:rsidRPr="00F5484B" w:rsidDel="00317F85">
          <w:rPr>
            <w:szCs w:val="24"/>
          </w:rPr>
          <w:delText>p</w:delText>
        </w:r>
      </w:del>
      <w:r w:rsidR="0090490D" w:rsidRPr="00F5484B">
        <w:rPr>
          <w:szCs w:val="24"/>
        </w:rPr>
        <w:t xml:space="preserve">rioritization of </w:t>
      </w:r>
      <w:ins w:id="1324" w:author="Author" w:date="2021-01-20T17:46:00Z">
        <w:r>
          <w:rPr>
            <w:szCs w:val="24"/>
          </w:rPr>
          <w:t xml:space="preserve">these </w:t>
        </w:r>
      </w:ins>
      <w:r w:rsidR="0090490D" w:rsidRPr="00F5484B">
        <w:rPr>
          <w:szCs w:val="24"/>
        </w:rPr>
        <w:t>actions</w:t>
      </w:r>
      <w:ins w:id="1325" w:author="Author" w:date="2021-01-20T18:14:00Z">
        <w:r w:rsidR="003A74A6">
          <w:rPr>
            <w:szCs w:val="24"/>
          </w:rPr>
          <w:t>,</w:t>
        </w:r>
      </w:ins>
      <w:r w:rsidR="0090490D" w:rsidRPr="00F5484B">
        <w:rPr>
          <w:szCs w:val="24"/>
        </w:rPr>
        <w:t xml:space="preserve"> as follows: ensuring liquidity from </w:t>
      </w:r>
      <w:del w:id="1326" w:author="Author" w:date="2021-01-20T17:46:00Z">
        <w:r w:rsidR="0090490D" w:rsidRPr="00F5484B" w:rsidDel="00317F85">
          <w:rPr>
            <w:szCs w:val="24"/>
          </w:rPr>
          <w:delText xml:space="preserve">own </w:delText>
        </w:r>
      </w:del>
      <w:ins w:id="1327" w:author="Author" w:date="2021-01-20T17:46:00Z">
        <w:r>
          <w:rPr>
            <w:szCs w:val="24"/>
          </w:rPr>
          <w:t>the company’s</w:t>
        </w:r>
        <w:r w:rsidRPr="00F5484B">
          <w:rPr>
            <w:szCs w:val="24"/>
          </w:rPr>
          <w:t xml:space="preserve"> </w:t>
        </w:r>
      </w:ins>
      <w:r w:rsidR="0090490D" w:rsidRPr="00F5484B">
        <w:rPr>
          <w:szCs w:val="24"/>
        </w:rPr>
        <w:t xml:space="preserve">or </w:t>
      </w:r>
      <w:del w:id="1328" w:author="Author" w:date="2021-01-20T17:46:00Z">
        <w:r w:rsidR="0090490D" w:rsidRPr="00F5484B" w:rsidDel="00317F85">
          <w:rPr>
            <w:szCs w:val="24"/>
          </w:rPr>
          <w:delText xml:space="preserve">attracted </w:delText>
        </w:r>
      </w:del>
      <w:ins w:id="1329" w:author="Author" w:date="2021-01-20T17:46:00Z">
        <w:r>
          <w:rPr>
            <w:szCs w:val="24"/>
          </w:rPr>
          <w:t>other</w:t>
        </w:r>
        <w:r w:rsidRPr="00F5484B">
          <w:rPr>
            <w:szCs w:val="24"/>
          </w:rPr>
          <w:t xml:space="preserve"> </w:t>
        </w:r>
      </w:ins>
      <w:r w:rsidR="0090490D" w:rsidRPr="00F5484B">
        <w:rPr>
          <w:szCs w:val="24"/>
        </w:rPr>
        <w:t xml:space="preserve">sources; </w:t>
      </w:r>
      <w:ins w:id="1330" w:author="Author" w:date="2021-01-20T17:46:00Z">
        <w:r>
          <w:rPr>
            <w:szCs w:val="24"/>
          </w:rPr>
          <w:t xml:space="preserve">building an </w:t>
        </w:r>
      </w:ins>
      <w:r w:rsidR="0090490D" w:rsidRPr="00F5484B">
        <w:rPr>
          <w:szCs w:val="24"/>
        </w:rPr>
        <w:t>online presence</w:t>
      </w:r>
      <w:del w:id="1331" w:author="Author" w:date="2021-01-20T17:46:00Z">
        <w:r w:rsidR="0090490D" w:rsidRPr="00F5484B" w:rsidDel="00317F85">
          <w:rPr>
            <w:szCs w:val="24"/>
          </w:rPr>
          <w:delText>,</w:delText>
        </w:r>
      </w:del>
      <w:r w:rsidR="0090490D" w:rsidRPr="00F5484B">
        <w:rPr>
          <w:szCs w:val="24"/>
        </w:rPr>
        <w:t xml:space="preserve"> to expand sales and promote business; </w:t>
      </w:r>
      <w:del w:id="1332" w:author="Author" w:date="2021-01-20T17:46:00Z">
        <w:r w:rsidR="0090490D" w:rsidRPr="00F5484B" w:rsidDel="00317F85">
          <w:rPr>
            <w:szCs w:val="24"/>
          </w:rPr>
          <w:delText xml:space="preserve">implementation </w:delText>
        </w:r>
      </w:del>
      <w:ins w:id="1333" w:author="Author" w:date="2021-01-20T17:46:00Z">
        <w:r w:rsidRPr="00F5484B">
          <w:rPr>
            <w:szCs w:val="24"/>
          </w:rPr>
          <w:t>implement</w:t>
        </w:r>
        <w:r>
          <w:rPr>
            <w:szCs w:val="24"/>
          </w:rPr>
          <w:t>ing</w:t>
        </w:r>
        <w:r w:rsidRPr="00F5484B">
          <w:rPr>
            <w:szCs w:val="24"/>
          </w:rPr>
          <w:t xml:space="preserve"> </w:t>
        </w:r>
      </w:ins>
      <w:del w:id="1334" w:author="Author" w:date="2021-01-20T17:46:00Z">
        <w:r w:rsidR="0090490D" w:rsidRPr="00F5484B" w:rsidDel="00317F85">
          <w:rPr>
            <w:szCs w:val="24"/>
          </w:rPr>
          <w:delText xml:space="preserve">of </w:delText>
        </w:r>
      </w:del>
      <w:ins w:id="1335" w:author="Author" w:date="2021-01-20T17:46:00Z">
        <w:r>
          <w:rPr>
            <w:szCs w:val="24"/>
          </w:rPr>
          <w:t>remote, shift, or staggered</w:t>
        </w:r>
        <w:r w:rsidRPr="00F5484B">
          <w:rPr>
            <w:szCs w:val="24"/>
          </w:rPr>
          <w:t xml:space="preserve"> </w:t>
        </w:r>
      </w:ins>
      <w:r w:rsidR="0090490D" w:rsidRPr="00F5484B">
        <w:rPr>
          <w:szCs w:val="24"/>
        </w:rPr>
        <w:t>work</w:t>
      </w:r>
      <w:del w:id="1336" w:author="Author" w:date="2021-01-20T17:46:00Z">
        <w:r w:rsidR="0090490D" w:rsidRPr="00F5484B" w:rsidDel="00317F85">
          <w:rPr>
            <w:szCs w:val="24"/>
          </w:rPr>
          <w:delText xml:space="preserve"> remotely, in shifts, staggered</w:delText>
        </w:r>
      </w:del>
      <w:r w:rsidR="0090490D" w:rsidRPr="00F5484B">
        <w:rPr>
          <w:szCs w:val="24"/>
        </w:rPr>
        <w:t>; hiring qualified staff</w:t>
      </w:r>
      <w:ins w:id="1337" w:author="Author" w:date="2021-01-20T17:46:00Z">
        <w:r>
          <w:rPr>
            <w:szCs w:val="24"/>
          </w:rPr>
          <w:t xml:space="preserve"> who were</w:t>
        </w:r>
      </w:ins>
      <w:del w:id="1338" w:author="Author" w:date="2021-01-20T17:46:00Z">
        <w:r w:rsidR="0090490D" w:rsidRPr="00F5484B" w:rsidDel="00317F85">
          <w:rPr>
            <w:szCs w:val="24"/>
          </w:rPr>
          <w:delText>,</w:delText>
        </w:r>
      </w:del>
      <w:r w:rsidR="0090490D" w:rsidRPr="00F5484B">
        <w:rPr>
          <w:szCs w:val="24"/>
        </w:rPr>
        <w:t xml:space="preserve"> laid off during </w:t>
      </w:r>
      <w:del w:id="1339" w:author="Author" w:date="2021-01-20T17:47:00Z">
        <w:r w:rsidR="0090490D" w:rsidRPr="00F5484B" w:rsidDel="00317F85">
          <w:rPr>
            <w:szCs w:val="24"/>
          </w:rPr>
          <w:delText xml:space="preserve">this </w:delText>
        </w:r>
      </w:del>
      <w:ins w:id="1340" w:author="Author" w:date="2021-01-20T17:47:00Z">
        <w:r>
          <w:rPr>
            <w:szCs w:val="24"/>
          </w:rPr>
          <w:t>the</w:t>
        </w:r>
        <w:r w:rsidRPr="00F5484B">
          <w:rPr>
            <w:szCs w:val="24"/>
          </w:rPr>
          <w:t xml:space="preserve"> </w:t>
        </w:r>
      </w:ins>
      <w:r w:rsidR="0090490D" w:rsidRPr="00F5484B">
        <w:rPr>
          <w:szCs w:val="24"/>
        </w:rPr>
        <w:t>crisis</w:t>
      </w:r>
      <w:del w:id="1341" w:author="Author" w:date="2021-01-20T17:47:00Z">
        <w:r w:rsidR="0090490D" w:rsidRPr="00F5484B" w:rsidDel="00317F85">
          <w:rPr>
            <w:szCs w:val="24"/>
          </w:rPr>
          <w:delText xml:space="preserve"> period</w:delText>
        </w:r>
      </w:del>
      <w:r w:rsidR="0090490D" w:rsidRPr="00F5484B">
        <w:rPr>
          <w:szCs w:val="24"/>
        </w:rPr>
        <w:t>; invest</w:t>
      </w:r>
      <w:ins w:id="1342" w:author="Author" w:date="2021-01-20T17:47:00Z">
        <w:r>
          <w:rPr>
            <w:szCs w:val="24"/>
          </w:rPr>
          <w:t>ing</w:t>
        </w:r>
      </w:ins>
      <w:del w:id="1343" w:author="Author" w:date="2021-01-20T17:47:00Z">
        <w:r w:rsidR="0090490D" w:rsidRPr="00F5484B" w:rsidDel="00317F85">
          <w:rPr>
            <w:szCs w:val="24"/>
          </w:rPr>
          <w:delText>ment</w:delText>
        </w:r>
      </w:del>
      <w:r w:rsidR="0090490D" w:rsidRPr="00F5484B">
        <w:rPr>
          <w:szCs w:val="24"/>
        </w:rPr>
        <w:t xml:space="preserve"> in real estate and the stock market</w:t>
      </w:r>
      <w:ins w:id="1344" w:author="Author" w:date="2021-01-20T17:47:00Z">
        <w:r>
          <w:rPr>
            <w:szCs w:val="24"/>
          </w:rPr>
          <w:t xml:space="preserve">; and </w:t>
        </w:r>
      </w:ins>
      <w:del w:id="1345" w:author="Author" w:date="2021-01-20T17:47:00Z">
        <w:r w:rsidR="0090490D" w:rsidRPr="00F5484B" w:rsidDel="00317F85">
          <w:rPr>
            <w:szCs w:val="24"/>
          </w:rPr>
          <w:delText xml:space="preserve">, </w:delText>
        </w:r>
      </w:del>
      <w:r w:rsidR="0090490D" w:rsidRPr="00F5484B">
        <w:rPr>
          <w:szCs w:val="24"/>
        </w:rPr>
        <w:t>invest</w:t>
      </w:r>
      <w:del w:id="1346" w:author="Author" w:date="2021-01-20T17:47:00Z">
        <w:r w:rsidR="0090490D" w:rsidRPr="00F5484B" w:rsidDel="00317F85">
          <w:rPr>
            <w:szCs w:val="24"/>
          </w:rPr>
          <w:delText>m</w:delText>
        </w:r>
      </w:del>
      <w:ins w:id="1347" w:author="Author" w:date="2021-01-20T17:47:00Z">
        <w:r>
          <w:rPr>
            <w:szCs w:val="24"/>
          </w:rPr>
          <w:t>ing</w:t>
        </w:r>
      </w:ins>
      <w:del w:id="1348" w:author="Author" w:date="2021-01-20T17:47:00Z">
        <w:r w:rsidR="0090490D" w:rsidRPr="00F5484B" w:rsidDel="00317F85">
          <w:rPr>
            <w:szCs w:val="24"/>
          </w:rPr>
          <w:delText>ent</w:delText>
        </w:r>
      </w:del>
      <w:r w:rsidR="0090490D" w:rsidRPr="00F5484B">
        <w:rPr>
          <w:szCs w:val="24"/>
        </w:rPr>
        <w:t xml:space="preserve"> in innovation and business expansion. </w:t>
      </w:r>
    </w:p>
    <w:p w14:paraId="3BD47230" w14:textId="3A17A9C3" w:rsidR="00317F85" w:rsidRDefault="0090490D" w:rsidP="0055012F">
      <w:pPr>
        <w:numPr>
          <w:ilvl w:val="0"/>
          <w:numId w:val="4"/>
        </w:numPr>
        <w:spacing w:line="480" w:lineRule="auto"/>
        <w:ind w:hanging="348"/>
        <w:rPr>
          <w:ins w:id="1349" w:author="Author" w:date="2021-01-20T17:49:00Z"/>
          <w:szCs w:val="24"/>
        </w:rPr>
      </w:pPr>
      <w:del w:id="1350" w:author="Author" w:date="2021-01-20T17:48:00Z">
        <w:r w:rsidRPr="00F5484B" w:rsidDel="00317F85">
          <w:rPr>
            <w:szCs w:val="24"/>
          </w:rPr>
          <w:delText xml:space="preserve">establishing </w:delText>
        </w:r>
      </w:del>
      <w:ins w:id="1351" w:author="Author" w:date="2021-01-20T17:48:00Z">
        <w:r w:rsidR="00317F85">
          <w:rPr>
            <w:szCs w:val="24"/>
          </w:rPr>
          <w:t>Identification of</w:t>
        </w:r>
        <w:r w:rsidR="00317F85" w:rsidRPr="00F5484B">
          <w:rPr>
            <w:szCs w:val="24"/>
          </w:rPr>
          <w:t xml:space="preserve"> </w:t>
        </w:r>
      </w:ins>
      <w:del w:id="1352" w:author="Author" w:date="2021-01-20T17:48:00Z">
        <w:r w:rsidRPr="00F5484B" w:rsidDel="00317F85">
          <w:rPr>
            <w:szCs w:val="24"/>
          </w:rPr>
          <w:delText xml:space="preserve">those </w:delText>
        </w:r>
      </w:del>
      <w:ins w:id="1353" w:author="Author" w:date="2021-01-20T17:48:00Z">
        <w:r w:rsidR="00317F85" w:rsidRPr="00F5484B">
          <w:rPr>
            <w:szCs w:val="24"/>
          </w:rPr>
          <w:t>th</w:t>
        </w:r>
        <w:r w:rsidR="00317F85">
          <w:rPr>
            <w:szCs w:val="24"/>
          </w:rPr>
          <w:t xml:space="preserve">e parties </w:t>
        </w:r>
      </w:ins>
      <w:r w:rsidRPr="00F5484B">
        <w:rPr>
          <w:szCs w:val="24"/>
        </w:rPr>
        <w:t xml:space="preserve">responsible for </w:t>
      </w:r>
      <w:del w:id="1354" w:author="Author" w:date="2021-01-20T17:48:00Z">
        <w:r w:rsidRPr="00F5484B" w:rsidDel="00317F85">
          <w:rPr>
            <w:szCs w:val="24"/>
          </w:rPr>
          <w:delText xml:space="preserve">the </w:delText>
        </w:r>
      </w:del>
      <w:r w:rsidRPr="00F5484B">
        <w:rPr>
          <w:szCs w:val="24"/>
        </w:rPr>
        <w:t>implementation</w:t>
      </w:r>
      <w:ins w:id="1355" w:author="Author" w:date="2021-01-20T17:49:00Z">
        <w:r w:rsidR="00317F85">
          <w:rPr>
            <w:szCs w:val="24"/>
          </w:rPr>
          <w:t>.</w:t>
        </w:r>
      </w:ins>
      <w:del w:id="1356" w:author="Author" w:date="2021-01-20T17:49:00Z">
        <w:r w:rsidRPr="00F5484B" w:rsidDel="00317F85">
          <w:rPr>
            <w:szCs w:val="24"/>
          </w:rPr>
          <w:delText>,</w:delText>
        </w:r>
      </w:del>
      <w:r w:rsidRPr="00F5484B">
        <w:rPr>
          <w:szCs w:val="24"/>
        </w:rPr>
        <w:t xml:space="preserve"> </w:t>
      </w:r>
      <w:ins w:id="1357" w:author="Author" w:date="2021-01-20T17:49:00Z">
        <w:r w:rsidR="00317F85">
          <w:rPr>
            <w:szCs w:val="24"/>
          </w:rPr>
          <w:t>D</w:t>
        </w:r>
      </w:ins>
      <w:del w:id="1358" w:author="Author" w:date="2021-01-20T17:49:00Z">
        <w:r w:rsidRPr="00F5484B" w:rsidDel="00317F85">
          <w:rPr>
            <w:szCs w:val="24"/>
          </w:rPr>
          <w:delText>d</w:delText>
        </w:r>
      </w:del>
      <w:r w:rsidRPr="00F5484B">
        <w:rPr>
          <w:szCs w:val="24"/>
        </w:rPr>
        <w:t xml:space="preserve">epending on the complexity of </w:t>
      </w:r>
      <w:del w:id="1359" w:author="Author" w:date="2021-01-20T17:49:00Z">
        <w:r w:rsidRPr="00F5484B" w:rsidDel="00317F85">
          <w:rPr>
            <w:szCs w:val="24"/>
          </w:rPr>
          <w:delText xml:space="preserve">the </w:delText>
        </w:r>
      </w:del>
      <w:ins w:id="1360" w:author="Author" w:date="2021-01-20T17:49:00Z">
        <w:r w:rsidR="00317F85">
          <w:rPr>
            <w:szCs w:val="24"/>
          </w:rPr>
          <w:t>each</w:t>
        </w:r>
        <w:r w:rsidR="00317F85" w:rsidRPr="00F5484B">
          <w:rPr>
            <w:szCs w:val="24"/>
          </w:rPr>
          <w:t xml:space="preserve"> </w:t>
        </w:r>
      </w:ins>
      <w:r w:rsidRPr="00F5484B">
        <w:rPr>
          <w:szCs w:val="24"/>
        </w:rPr>
        <w:t>action</w:t>
      </w:r>
      <w:del w:id="1361" w:author="Author" w:date="2021-01-20T17:49:00Z">
        <w:r w:rsidRPr="00F5484B" w:rsidDel="00317F85">
          <w:rPr>
            <w:szCs w:val="24"/>
          </w:rPr>
          <w:delText>s</w:delText>
        </w:r>
      </w:del>
      <w:r w:rsidRPr="00F5484B">
        <w:rPr>
          <w:szCs w:val="24"/>
        </w:rPr>
        <w:t xml:space="preserve">, the </w:t>
      </w:r>
      <w:del w:id="1362" w:author="Author" w:date="2021-01-20T17:49:00Z">
        <w:r w:rsidRPr="00F5484B" w:rsidDel="00317F85">
          <w:rPr>
            <w:szCs w:val="24"/>
          </w:rPr>
          <w:delText>people in charge</w:delText>
        </w:r>
      </w:del>
      <w:ins w:id="1363" w:author="Author" w:date="2021-01-20T17:49:00Z">
        <w:r w:rsidR="00317F85">
          <w:rPr>
            <w:szCs w:val="24"/>
          </w:rPr>
          <w:t>responsible parties</w:t>
        </w:r>
      </w:ins>
      <w:r w:rsidRPr="00F5484B">
        <w:rPr>
          <w:szCs w:val="24"/>
        </w:rPr>
        <w:t xml:space="preserve"> </w:t>
      </w:r>
      <w:del w:id="1364" w:author="Author" w:date="2021-01-20T17:49:00Z">
        <w:r w:rsidRPr="00F5484B" w:rsidDel="00317F85">
          <w:rPr>
            <w:szCs w:val="24"/>
          </w:rPr>
          <w:delText xml:space="preserve">can </w:delText>
        </w:r>
      </w:del>
      <w:ins w:id="1365" w:author="Author" w:date="2021-01-20T17:49:00Z">
        <w:r w:rsidR="00317F85">
          <w:rPr>
            <w:szCs w:val="24"/>
          </w:rPr>
          <w:t>may</w:t>
        </w:r>
        <w:r w:rsidR="00317F85" w:rsidRPr="00F5484B">
          <w:rPr>
            <w:szCs w:val="24"/>
          </w:rPr>
          <w:t xml:space="preserve"> </w:t>
        </w:r>
      </w:ins>
      <w:r w:rsidRPr="00F5484B">
        <w:rPr>
          <w:szCs w:val="24"/>
        </w:rPr>
        <w:t xml:space="preserve">be </w:t>
      </w:r>
      <w:del w:id="1366" w:author="Author" w:date="2021-01-20T17:49:00Z">
        <w:r w:rsidRPr="00F5484B" w:rsidDel="00317F85">
          <w:rPr>
            <w:szCs w:val="24"/>
          </w:rPr>
          <w:delText xml:space="preserve">the </w:delText>
        </w:r>
      </w:del>
      <w:r w:rsidRPr="00F5484B">
        <w:rPr>
          <w:szCs w:val="24"/>
        </w:rPr>
        <w:t xml:space="preserve">top managers or </w:t>
      </w:r>
      <w:del w:id="1367" w:author="Author" w:date="2021-01-20T17:49:00Z">
        <w:r w:rsidRPr="00F5484B" w:rsidDel="00317F85">
          <w:rPr>
            <w:szCs w:val="24"/>
          </w:rPr>
          <w:delText xml:space="preserve">from </w:delText>
        </w:r>
      </w:del>
      <w:ins w:id="1368" w:author="Author" w:date="2021-01-20T17:49:00Z">
        <w:r w:rsidR="00317F85">
          <w:rPr>
            <w:szCs w:val="24"/>
          </w:rPr>
          <w:t>individuals at</w:t>
        </w:r>
      </w:ins>
      <w:del w:id="1369" w:author="Author" w:date="2021-01-20T17:49:00Z">
        <w:r w:rsidRPr="00F5484B" w:rsidDel="00317F85">
          <w:rPr>
            <w:szCs w:val="24"/>
          </w:rPr>
          <w:delText>the</w:delText>
        </w:r>
      </w:del>
      <w:r w:rsidRPr="00F5484B">
        <w:rPr>
          <w:szCs w:val="24"/>
        </w:rPr>
        <w:t xml:space="preserve"> other hierarchical levels. </w:t>
      </w:r>
    </w:p>
    <w:p w14:paraId="58783EC0" w14:textId="6AD7ED42" w:rsidR="00857FDE" w:rsidRPr="00F5484B" w:rsidRDefault="0090490D" w:rsidP="008D1DD0">
      <w:pPr>
        <w:numPr>
          <w:ilvl w:val="0"/>
          <w:numId w:val="4"/>
        </w:numPr>
        <w:spacing w:line="480" w:lineRule="auto"/>
        <w:ind w:hanging="348"/>
        <w:rPr>
          <w:szCs w:val="24"/>
        </w:rPr>
      </w:pPr>
      <w:del w:id="1370" w:author="Author" w:date="2021-01-20T17:49:00Z">
        <w:r w:rsidRPr="00F5484B" w:rsidDel="00317F85">
          <w:rPr>
            <w:rFonts w:eastAsia="Wingdings"/>
            <w:szCs w:val="24"/>
          </w:rPr>
          <w:delText></w:delText>
        </w:r>
        <w:r w:rsidRPr="00F5484B" w:rsidDel="00317F85">
          <w:rPr>
            <w:rFonts w:eastAsia="Arial"/>
            <w:szCs w:val="24"/>
          </w:rPr>
          <w:delText xml:space="preserve"> </w:delText>
        </w:r>
        <w:r w:rsidRPr="00F5484B" w:rsidDel="00317F85">
          <w:rPr>
            <w:szCs w:val="24"/>
          </w:rPr>
          <w:delText>the</w:delText>
        </w:r>
      </w:del>
      <w:ins w:id="1371" w:author="Author" w:date="2021-01-20T17:49:00Z">
        <w:r w:rsidR="00317F85">
          <w:rPr>
            <w:rFonts w:eastAsia="Wingdings"/>
            <w:szCs w:val="24"/>
          </w:rPr>
          <w:t>Establishment of</w:t>
        </w:r>
      </w:ins>
      <w:r w:rsidRPr="00F5484B">
        <w:rPr>
          <w:szCs w:val="24"/>
        </w:rPr>
        <w:t xml:space="preserve"> deadlines </w:t>
      </w:r>
      <w:del w:id="1372" w:author="Author" w:date="2021-01-20T17:49:00Z">
        <w:r w:rsidRPr="00F5484B" w:rsidDel="00317F85">
          <w:rPr>
            <w:szCs w:val="24"/>
          </w:rPr>
          <w:delText>depend on</w:delText>
        </w:r>
      </w:del>
      <w:ins w:id="1373" w:author="Author" w:date="2021-01-20T17:49:00Z">
        <w:r w:rsidR="00317F85">
          <w:rPr>
            <w:szCs w:val="24"/>
          </w:rPr>
          <w:t>according to</w:t>
        </w:r>
      </w:ins>
      <w:r w:rsidRPr="00F5484B">
        <w:rPr>
          <w:szCs w:val="24"/>
        </w:rPr>
        <w:t xml:space="preserve"> the urgency of </w:t>
      </w:r>
      <w:del w:id="1374" w:author="Author" w:date="2021-01-20T17:49:00Z">
        <w:r w:rsidRPr="00F5484B" w:rsidDel="00317F85">
          <w:rPr>
            <w:szCs w:val="24"/>
          </w:rPr>
          <w:delText xml:space="preserve">the </w:delText>
        </w:r>
      </w:del>
      <w:r w:rsidRPr="00F5484B">
        <w:rPr>
          <w:szCs w:val="24"/>
        </w:rPr>
        <w:t>implement</w:t>
      </w:r>
      <w:ins w:id="1375" w:author="Author" w:date="2021-01-20T17:49:00Z">
        <w:r w:rsidR="00317F85">
          <w:rPr>
            <w:szCs w:val="24"/>
          </w:rPr>
          <w:t>ing</w:t>
        </w:r>
      </w:ins>
      <w:del w:id="1376" w:author="Author" w:date="2021-01-20T17:49:00Z">
        <w:r w:rsidRPr="00F5484B" w:rsidDel="00317F85">
          <w:rPr>
            <w:szCs w:val="24"/>
          </w:rPr>
          <w:delText>ation</w:delText>
        </w:r>
      </w:del>
      <w:r w:rsidRPr="00F5484B">
        <w:rPr>
          <w:szCs w:val="24"/>
        </w:rPr>
        <w:t xml:space="preserve"> </w:t>
      </w:r>
      <w:del w:id="1377" w:author="Author" w:date="2021-01-20T17:49:00Z">
        <w:r w:rsidRPr="00F5484B" w:rsidDel="00317F85">
          <w:rPr>
            <w:szCs w:val="24"/>
          </w:rPr>
          <w:delText xml:space="preserve">of </w:delText>
        </w:r>
      </w:del>
      <w:r w:rsidRPr="00F5484B">
        <w:rPr>
          <w:szCs w:val="24"/>
        </w:rPr>
        <w:t>the actions</w:t>
      </w:r>
      <w:ins w:id="1378" w:author="Author" w:date="2021-01-20T17:50:00Z">
        <w:r w:rsidR="00317F85">
          <w:rPr>
            <w:szCs w:val="24"/>
          </w:rPr>
          <w:t xml:space="preserve"> based</w:t>
        </w:r>
      </w:ins>
      <w:del w:id="1379" w:author="Author" w:date="2021-01-20T17:50:00Z">
        <w:r w:rsidRPr="00F5484B" w:rsidDel="00317F85">
          <w:rPr>
            <w:szCs w:val="24"/>
          </w:rPr>
          <w:delText>,</w:delText>
        </w:r>
      </w:del>
      <w:r w:rsidRPr="00F5484B">
        <w:rPr>
          <w:szCs w:val="24"/>
        </w:rPr>
        <w:t xml:space="preserve"> on the</w:t>
      </w:r>
      <w:ins w:id="1380" w:author="Author" w:date="2021-01-20T17:50:00Z">
        <w:r w:rsidR="00317F85">
          <w:rPr>
            <w:szCs w:val="24"/>
          </w:rPr>
          <w:t xml:space="preserve"> company’s</w:t>
        </w:r>
      </w:ins>
      <w:r w:rsidRPr="00F5484B">
        <w:rPr>
          <w:szCs w:val="24"/>
        </w:rPr>
        <w:t xml:space="preserve"> financial, material</w:t>
      </w:r>
      <w:ins w:id="1381" w:author="Author" w:date="2021-01-20T17:50:00Z">
        <w:r w:rsidR="00317F85">
          <w:rPr>
            <w:szCs w:val="24"/>
          </w:rPr>
          <w:t>,</w:t>
        </w:r>
      </w:ins>
      <w:r w:rsidRPr="00F5484B">
        <w:rPr>
          <w:szCs w:val="24"/>
        </w:rPr>
        <w:t xml:space="preserve"> and </w:t>
      </w:r>
      <w:r w:rsidRPr="00F5484B">
        <w:rPr>
          <w:szCs w:val="24"/>
        </w:rPr>
        <w:lastRenderedPageBreak/>
        <w:t>human possibilities</w:t>
      </w:r>
      <w:del w:id="1382" w:author="Author" w:date="2021-01-20T17:50:00Z">
        <w:r w:rsidRPr="00F5484B" w:rsidDel="00317F85">
          <w:rPr>
            <w:szCs w:val="24"/>
          </w:rPr>
          <w:delText xml:space="preserve"> of the company</w:delText>
        </w:r>
      </w:del>
      <w:r w:rsidRPr="00F5484B">
        <w:rPr>
          <w:szCs w:val="24"/>
        </w:rPr>
        <w:t>.</w:t>
      </w:r>
      <w:del w:id="1383" w:author="Author" w:date="2021-01-20T17:50:00Z">
        <w:r w:rsidRPr="00F5484B" w:rsidDel="00317F85">
          <w:rPr>
            <w:szCs w:val="24"/>
          </w:rPr>
          <w:delText xml:space="preserve"> The telework regime,</w:delText>
        </w:r>
      </w:del>
      <w:r w:rsidRPr="00F5484B">
        <w:rPr>
          <w:szCs w:val="24"/>
        </w:rPr>
        <w:t xml:space="preserve"> </w:t>
      </w:r>
      <w:ins w:id="1384" w:author="Author" w:date="2021-01-20T17:50:00Z">
        <w:r w:rsidR="00317F85">
          <w:rPr>
            <w:szCs w:val="24"/>
          </w:rPr>
          <w:t>F</w:t>
        </w:r>
      </w:ins>
      <w:del w:id="1385" w:author="Author" w:date="2021-01-20T17:50:00Z">
        <w:r w:rsidRPr="00F5484B" w:rsidDel="00317F85">
          <w:rPr>
            <w:szCs w:val="24"/>
          </w:rPr>
          <w:delText>f</w:delText>
        </w:r>
      </w:del>
      <w:r w:rsidRPr="00F5484B">
        <w:rPr>
          <w:szCs w:val="24"/>
        </w:rPr>
        <w:t xml:space="preserve">or example, </w:t>
      </w:r>
      <w:ins w:id="1386" w:author="Author" w:date="2021-01-20T17:50:00Z">
        <w:r w:rsidR="00317F85">
          <w:rPr>
            <w:szCs w:val="24"/>
          </w:rPr>
          <w:t>a</w:t>
        </w:r>
        <w:r w:rsidR="00317F85" w:rsidRPr="006D5608">
          <w:rPr>
            <w:szCs w:val="24"/>
          </w:rPr>
          <w:t xml:space="preserve"> telework regime</w:t>
        </w:r>
        <w:r w:rsidR="00317F85" w:rsidRPr="00F5484B">
          <w:rPr>
            <w:szCs w:val="24"/>
          </w:rPr>
          <w:t xml:space="preserve"> </w:t>
        </w:r>
      </w:ins>
      <w:r w:rsidRPr="00F5484B">
        <w:rPr>
          <w:szCs w:val="24"/>
        </w:rPr>
        <w:t xml:space="preserve">can be implemented </w:t>
      </w:r>
      <w:ins w:id="1387" w:author="Author" w:date="2021-01-20T17:50:00Z">
        <w:r w:rsidR="00317F85">
          <w:rPr>
            <w:szCs w:val="24"/>
          </w:rPr>
          <w:t xml:space="preserve">from </w:t>
        </w:r>
      </w:ins>
      <w:del w:id="1388" w:author="Author" w:date="2021-01-20T17:50:00Z">
        <w:r w:rsidRPr="00F5484B" w:rsidDel="00317F85">
          <w:rPr>
            <w:szCs w:val="24"/>
          </w:rPr>
          <w:delText>with the approval of</w:delText>
        </w:r>
      </w:del>
      <w:ins w:id="1389" w:author="Author" w:date="2021-01-20T17:50:00Z">
        <w:r w:rsidR="00317F85">
          <w:rPr>
            <w:szCs w:val="24"/>
          </w:rPr>
          <w:t>when</w:t>
        </w:r>
      </w:ins>
      <w:r w:rsidRPr="00F5484B">
        <w:rPr>
          <w:szCs w:val="24"/>
        </w:rPr>
        <w:t xml:space="preserve"> this</w:t>
      </w:r>
      <w:ins w:id="1390" w:author="Author" w:date="2021-01-20T17:50:00Z">
        <w:r w:rsidR="00317F85">
          <w:rPr>
            <w:szCs w:val="24"/>
          </w:rPr>
          <w:t xml:space="preserve"> </w:t>
        </w:r>
      </w:ins>
      <w:del w:id="1391" w:author="Author" w:date="2021-01-20T17:50:00Z">
        <w:r w:rsidRPr="00F5484B" w:rsidDel="00317F85">
          <w:rPr>
            <w:szCs w:val="24"/>
          </w:rPr>
          <w:delText xml:space="preserve"> </w:delText>
        </w:r>
      </w:del>
      <w:ins w:id="1392" w:author="Author" w:date="2021-01-20T17:50:00Z">
        <w:r w:rsidR="00317F85">
          <w:rPr>
            <w:szCs w:val="24"/>
          </w:rPr>
          <w:t>p</w:t>
        </w:r>
      </w:ins>
      <w:del w:id="1393" w:author="Author" w:date="2021-01-20T17:50:00Z">
        <w:r w:rsidRPr="00F5484B" w:rsidDel="00317F85">
          <w:rPr>
            <w:szCs w:val="24"/>
          </w:rPr>
          <w:delText>P</w:delText>
        </w:r>
      </w:del>
      <w:r w:rsidRPr="00F5484B">
        <w:rPr>
          <w:szCs w:val="24"/>
        </w:rPr>
        <w:t>olicy</w:t>
      </w:r>
      <w:ins w:id="1394" w:author="Author" w:date="2021-01-20T17:50:00Z">
        <w:r w:rsidR="00317F85">
          <w:rPr>
            <w:szCs w:val="24"/>
          </w:rPr>
          <w:t xml:space="preserve"> is approved</w:t>
        </w:r>
      </w:ins>
      <w:del w:id="1395" w:author="Author" w:date="2021-01-20T17:50:00Z">
        <w:r w:rsidRPr="00F5484B" w:rsidDel="00317F85">
          <w:rPr>
            <w:szCs w:val="24"/>
          </w:rPr>
          <w:delText>,</w:delText>
        </w:r>
      </w:del>
      <w:r w:rsidRPr="00F5484B">
        <w:rPr>
          <w:szCs w:val="24"/>
        </w:rPr>
        <w:t xml:space="preserve"> until </w:t>
      </w:r>
      <w:del w:id="1396" w:author="Author" w:date="2021-01-20T17:50:00Z">
        <w:r w:rsidRPr="00F5484B" w:rsidDel="00317F85">
          <w:rPr>
            <w:szCs w:val="24"/>
          </w:rPr>
          <w:delText xml:space="preserve">overcoming </w:delText>
        </w:r>
      </w:del>
      <w:r w:rsidRPr="00F5484B">
        <w:rPr>
          <w:szCs w:val="24"/>
        </w:rPr>
        <w:t>t</w:t>
      </w:r>
      <w:ins w:id="1397" w:author="Author" w:date="2021-01-20T17:50:00Z">
        <w:r w:rsidR="00317F85">
          <w:rPr>
            <w:szCs w:val="24"/>
          </w:rPr>
          <w:t>he</w:t>
        </w:r>
      </w:ins>
      <w:del w:id="1398" w:author="Author" w:date="2021-01-20T17:50:00Z">
        <w:r w:rsidRPr="00F5484B" w:rsidDel="00317F85">
          <w:rPr>
            <w:szCs w:val="24"/>
          </w:rPr>
          <w:delText>his</w:delText>
        </w:r>
      </w:del>
      <w:r w:rsidRPr="00F5484B">
        <w:rPr>
          <w:szCs w:val="24"/>
        </w:rPr>
        <w:t xml:space="preserve"> </w:t>
      </w:r>
      <w:del w:id="1399" w:author="Author" w:date="2021-01-20T18:15:00Z">
        <w:r w:rsidRPr="00F5484B" w:rsidDel="003A74A6">
          <w:rPr>
            <w:szCs w:val="24"/>
          </w:rPr>
          <w:delText xml:space="preserve">crisis generated by </w:delText>
        </w:r>
      </w:del>
      <w:r w:rsidRPr="00F5484B">
        <w:rPr>
          <w:szCs w:val="24"/>
        </w:rPr>
        <w:t>COVID-19</w:t>
      </w:r>
      <w:ins w:id="1400" w:author="Author" w:date="2021-01-20T17:50:00Z">
        <w:r w:rsidR="00317F85">
          <w:rPr>
            <w:szCs w:val="24"/>
          </w:rPr>
          <w:t xml:space="preserve"> </w:t>
        </w:r>
      </w:ins>
      <w:ins w:id="1401" w:author="Author" w:date="2021-01-20T18:15:00Z">
        <w:r w:rsidR="003A74A6" w:rsidRPr="00E941F4">
          <w:rPr>
            <w:szCs w:val="24"/>
          </w:rPr>
          <w:t xml:space="preserve">crisis </w:t>
        </w:r>
      </w:ins>
      <w:ins w:id="1402" w:author="Author" w:date="2021-01-20T17:50:00Z">
        <w:r w:rsidR="00317F85">
          <w:rPr>
            <w:szCs w:val="24"/>
          </w:rPr>
          <w:t>is overcome</w:t>
        </w:r>
      </w:ins>
      <w:r w:rsidRPr="00F5484B">
        <w:rPr>
          <w:szCs w:val="24"/>
        </w:rPr>
        <w:t>, and</w:t>
      </w:r>
      <w:del w:id="1403" w:author="Author" w:date="2021-01-20T17:50:00Z">
        <w:r w:rsidRPr="00F5484B" w:rsidDel="00317F85">
          <w:rPr>
            <w:szCs w:val="24"/>
          </w:rPr>
          <w:delText xml:space="preserve"> if it benefits the company,</w:delText>
        </w:r>
      </w:del>
      <w:r w:rsidRPr="00F5484B">
        <w:rPr>
          <w:szCs w:val="24"/>
        </w:rPr>
        <w:t xml:space="preserve"> the duration of </w:t>
      </w:r>
      <w:del w:id="1404" w:author="Author" w:date="2021-01-20T17:50:00Z">
        <w:r w:rsidRPr="00F5484B" w:rsidDel="00317F85">
          <w:rPr>
            <w:szCs w:val="24"/>
          </w:rPr>
          <w:delText xml:space="preserve">the </w:delText>
        </w:r>
      </w:del>
      <w:ins w:id="1405" w:author="Author" w:date="2021-01-20T17:50:00Z">
        <w:r w:rsidR="00317F85" w:rsidRPr="00505715">
          <w:rPr>
            <w:szCs w:val="24"/>
          </w:rPr>
          <w:t>this action</w:t>
        </w:r>
        <w:r w:rsidR="00317F85">
          <w:rPr>
            <w:szCs w:val="24"/>
          </w:rPr>
          <w:t>’s</w:t>
        </w:r>
        <w:r w:rsidR="00317F85" w:rsidRPr="00505715">
          <w:rPr>
            <w:szCs w:val="24"/>
          </w:rPr>
          <w:t xml:space="preserve"> </w:t>
        </w:r>
      </w:ins>
      <w:r w:rsidRPr="00F5484B">
        <w:rPr>
          <w:szCs w:val="24"/>
        </w:rPr>
        <w:t xml:space="preserve">implementation </w:t>
      </w:r>
      <w:del w:id="1406" w:author="Author" w:date="2021-01-20T17:50:00Z">
        <w:r w:rsidRPr="00F5484B" w:rsidDel="00317F85">
          <w:rPr>
            <w:szCs w:val="24"/>
          </w:rPr>
          <w:delText xml:space="preserve">of this action </w:delText>
        </w:r>
      </w:del>
      <w:r w:rsidRPr="00F5484B">
        <w:rPr>
          <w:szCs w:val="24"/>
        </w:rPr>
        <w:t>can be extended</w:t>
      </w:r>
      <w:ins w:id="1407" w:author="Author" w:date="2021-01-20T17:50:00Z">
        <w:r w:rsidR="00317F85" w:rsidRPr="00317F85">
          <w:rPr>
            <w:szCs w:val="24"/>
          </w:rPr>
          <w:t xml:space="preserve"> </w:t>
        </w:r>
        <w:r w:rsidR="00317F85" w:rsidRPr="001B117F">
          <w:rPr>
            <w:szCs w:val="24"/>
          </w:rPr>
          <w:t>if it benefits the company</w:t>
        </w:r>
      </w:ins>
      <w:r w:rsidRPr="00F5484B">
        <w:rPr>
          <w:szCs w:val="24"/>
        </w:rPr>
        <w:t xml:space="preserve">. </w:t>
      </w:r>
    </w:p>
    <w:p w14:paraId="180C40CA" w14:textId="740AB92C" w:rsidR="00857FDE" w:rsidRPr="00F5484B" w:rsidRDefault="0090490D" w:rsidP="008D1DD0">
      <w:pPr>
        <w:numPr>
          <w:ilvl w:val="0"/>
          <w:numId w:val="4"/>
        </w:numPr>
        <w:spacing w:line="480" w:lineRule="auto"/>
        <w:ind w:hanging="348"/>
        <w:rPr>
          <w:szCs w:val="24"/>
        </w:rPr>
      </w:pPr>
      <w:del w:id="1408" w:author="Author" w:date="2021-01-20T17:51:00Z">
        <w:r w:rsidRPr="00F5484B" w:rsidDel="00317F85">
          <w:rPr>
            <w:szCs w:val="24"/>
          </w:rPr>
          <w:delText>the a</w:delText>
        </w:r>
      </w:del>
      <w:ins w:id="1409" w:author="Author" w:date="2021-01-20T17:51:00Z">
        <w:r w:rsidR="00317F85">
          <w:rPr>
            <w:szCs w:val="24"/>
          </w:rPr>
          <w:t>A</w:t>
        </w:r>
      </w:ins>
      <w:r w:rsidRPr="00F5484B">
        <w:rPr>
          <w:szCs w:val="24"/>
        </w:rPr>
        <w:t>pproval of th</w:t>
      </w:r>
      <w:ins w:id="1410" w:author="Author" w:date="2021-01-20T17:51:00Z">
        <w:r w:rsidR="00317F85">
          <w:rPr>
            <w:szCs w:val="24"/>
          </w:rPr>
          <w:t>is</w:t>
        </w:r>
      </w:ins>
      <w:del w:id="1411" w:author="Author" w:date="2021-01-20T17:51:00Z">
        <w:r w:rsidRPr="00F5484B" w:rsidDel="00317F85">
          <w:rPr>
            <w:szCs w:val="24"/>
          </w:rPr>
          <w:delText>e</w:delText>
        </w:r>
      </w:del>
      <w:r w:rsidRPr="00F5484B">
        <w:rPr>
          <w:szCs w:val="24"/>
        </w:rPr>
        <w:t xml:space="preserve"> policy</w:t>
      </w:r>
      <w:ins w:id="1412" w:author="Author" w:date="2021-01-20T17:51:00Z">
        <w:r w:rsidR="00317F85">
          <w:rPr>
            <w:szCs w:val="24"/>
          </w:rPr>
          <w:t>, which</w:t>
        </w:r>
      </w:ins>
      <w:r w:rsidRPr="00F5484B">
        <w:rPr>
          <w:szCs w:val="24"/>
        </w:rPr>
        <w:t xml:space="preserve"> is necessary because </w:t>
      </w:r>
      <w:del w:id="1413" w:author="Author" w:date="2021-01-20T17:51:00Z">
        <w:r w:rsidRPr="00F5484B" w:rsidDel="00317F85">
          <w:rPr>
            <w:szCs w:val="24"/>
          </w:rPr>
          <w:delText xml:space="preserve">without its approval by </w:delText>
        </w:r>
      </w:del>
      <w:r w:rsidRPr="00F5484B">
        <w:rPr>
          <w:szCs w:val="24"/>
        </w:rPr>
        <w:t xml:space="preserve">the </w:t>
      </w:r>
      <w:ins w:id="1414" w:author="Author" w:date="2021-01-20T17:51:00Z">
        <w:r w:rsidR="00317F85" w:rsidRPr="00133D27">
          <w:rPr>
            <w:szCs w:val="24"/>
          </w:rPr>
          <w:t>enterprise</w:t>
        </w:r>
        <w:r w:rsidR="00317F85">
          <w:rPr>
            <w:szCs w:val="24"/>
          </w:rPr>
          <w:t>’s</w:t>
        </w:r>
        <w:r w:rsidR="00317F85" w:rsidRPr="00133D27">
          <w:rPr>
            <w:szCs w:val="24"/>
          </w:rPr>
          <w:t xml:space="preserve"> </w:t>
        </w:r>
      </w:ins>
      <w:r w:rsidRPr="00F5484B">
        <w:rPr>
          <w:szCs w:val="24"/>
        </w:rPr>
        <w:t xml:space="preserve">management </w:t>
      </w:r>
      <w:del w:id="1415" w:author="Author" w:date="2021-01-20T17:51:00Z">
        <w:r w:rsidRPr="00F5484B" w:rsidDel="00317F85">
          <w:rPr>
            <w:szCs w:val="24"/>
          </w:rPr>
          <w:delText>of the</w:delText>
        </w:r>
      </w:del>
      <w:ins w:id="1416" w:author="Author" w:date="2021-01-20T17:51:00Z">
        <w:r w:rsidR="00317F85">
          <w:rPr>
            <w:szCs w:val="24"/>
          </w:rPr>
          <w:t>cannot</w:t>
        </w:r>
      </w:ins>
      <w:r w:rsidRPr="00F5484B">
        <w:rPr>
          <w:szCs w:val="24"/>
        </w:rPr>
        <w:t xml:space="preserve"> </w:t>
      </w:r>
      <w:del w:id="1417" w:author="Author" w:date="2021-01-20T17:51:00Z">
        <w:r w:rsidRPr="00F5484B" w:rsidDel="00317F85">
          <w:rPr>
            <w:szCs w:val="24"/>
          </w:rPr>
          <w:delText>enterprise it is not possible to start the</w:delText>
        </w:r>
      </w:del>
      <w:ins w:id="1418" w:author="Author" w:date="2021-01-20T17:51:00Z">
        <w:r w:rsidR="00317F85">
          <w:rPr>
            <w:szCs w:val="24"/>
          </w:rPr>
          <w:t xml:space="preserve">begin </w:t>
        </w:r>
      </w:ins>
      <w:del w:id="1419" w:author="Author" w:date="2021-01-20T18:15:00Z">
        <w:r w:rsidRPr="00F5484B" w:rsidDel="003A74A6">
          <w:rPr>
            <w:szCs w:val="24"/>
          </w:rPr>
          <w:delText xml:space="preserve"> </w:delText>
        </w:r>
      </w:del>
      <w:r w:rsidRPr="00F5484B">
        <w:rPr>
          <w:szCs w:val="24"/>
        </w:rPr>
        <w:t>implement</w:t>
      </w:r>
      <w:ins w:id="1420" w:author="Author" w:date="2021-01-20T18:15:00Z">
        <w:r w:rsidR="003A74A6">
          <w:rPr>
            <w:szCs w:val="24"/>
          </w:rPr>
          <w:t>ing the policy</w:t>
        </w:r>
      </w:ins>
      <w:del w:id="1421" w:author="Author" w:date="2021-01-20T18:15:00Z">
        <w:r w:rsidRPr="00F5484B" w:rsidDel="003A74A6">
          <w:rPr>
            <w:szCs w:val="24"/>
          </w:rPr>
          <w:delText>ation</w:delText>
        </w:r>
      </w:del>
      <w:ins w:id="1422" w:author="Author" w:date="2021-01-20T17:51:00Z">
        <w:r w:rsidR="00317F85">
          <w:rPr>
            <w:szCs w:val="24"/>
          </w:rPr>
          <w:t xml:space="preserve"> without approval</w:t>
        </w:r>
      </w:ins>
      <w:r w:rsidRPr="00F5484B">
        <w:rPr>
          <w:szCs w:val="24"/>
        </w:rPr>
        <w:t xml:space="preserve">. </w:t>
      </w:r>
    </w:p>
    <w:p w14:paraId="291E5495" w14:textId="3CAA1935" w:rsidR="00857FDE" w:rsidRPr="00F5484B" w:rsidRDefault="00A03A3D" w:rsidP="008D1DD0">
      <w:pPr>
        <w:numPr>
          <w:ilvl w:val="0"/>
          <w:numId w:val="4"/>
        </w:numPr>
        <w:spacing w:line="480" w:lineRule="auto"/>
        <w:ind w:hanging="348"/>
        <w:rPr>
          <w:szCs w:val="24"/>
        </w:rPr>
      </w:pPr>
      <w:commentRangeStart w:id="1423"/>
      <w:ins w:id="1424" w:author="Author" w:date="2021-01-29T21:09:00Z">
        <w:r>
          <w:rPr>
            <w:szCs w:val="24"/>
          </w:rPr>
          <w:t>Delegation</w:t>
        </w:r>
      </w:ins>
      <w:del w:id="1425" w:author="Author" w:date="2021-01-20T17:51:00Z">
        <w:r w:rsidR="0090490D" w:rsidRPr="00F5484B" w:rsidDel="00317F85">
          <w:rPr>
            <w:szCs w:val="24"/>
          </w:rPr>
          <w:delText>d</w:delText>
        </w:r>
      </w:del>
      <w:del w:id="1426" w:author="Author" w:date="2021-01-29T21:09:00Z">
        <w:r w:rsidR="0090490D" w:rsidRPr="00F5484B" w:rsidDel="00A03A3D">
          <w:rPr>
            <w:szCs w:val="24"/>
          </w:rPr>
          <w:delText>istribution</w:delText>
        </w:r>
      </w:del>
      <w:r w:rsidR="0090490D" w:rsidRPr="00F5484B">
        <w:rPr>
          <w:szCs w:val="24"/>
        </w:rPr>
        <w:t xml:space="preserve"> </w:t>
      </w:r>
      <w:commentRangeEnd w:id="1423"/>
      <w:r>
        <w:rPr>
          <w:rStyle w:val="CommentReference"/>
        </w:rPr>
        <w:commentReference w:id="1423"/>
      </w:r>
      <w:r w:rsidR="0090490D" w:rsidRPr="00F5484B">
        <w:rPr>
          <w:szCs w:val="24"/>
        </w:rPr>
        <w:t xml:space="preserve">of actions to the </w:t>
      </w:r>
      <w:ins w:id="1427" w:author="Author" w:date="2021-01-20T17:51:00Z">
        <w:r w:rsidR="00317F85" w:rsidRPr="00B94AAC">
          <w:rPr>
            <w:szCs w:val="24"/>
          </w:rPr>
          <w:t xml:space="preserve">responsible </w:t>
        </w:r>
      </w:ins>
      <w:del w:id="1428" w:author="Author" w:date="2021-01-20T17:51:00Z">
        <w:r w:rsidR="0090490D" w:rsidRPr="00F5484B" w:rsidDel="00317F85">
          <w:rPr>
            <w:szCs w:val="24"/>
          </w:rPr>
          <w:delText xml:space="preserve">persons </w:delText>
        </w:r>
      </w:del>
      <w:ins w:id="1429" w:author="Author" w:date="2021-01-20T17:51:00Z">
        <w:r w:rsidR="00317F85">
          <w:rPr>
            <w:szCs w:val="24"/>
          </w:rPr>
          <w:t>parties</w:t>
        </w:r>
        <w:r w:rsidR="00317F85" w:rsidRPr="00F5484B">
          <w:rPr>
            <w:szCs w:val="24"/>
          </w:rPr>
          <w:t xml:space="preserve"> </w:t>
        </w:r>
      </w:ins>
      <w:del w:id="1430" w:author="Author" w:date="2021-01-20T17:51:00Z">
        <w:r w:rsidR="0090490D" w:rsidRPr="00F5484B" w:rsidDel="00317F85">
          <w:rPr>
            <w:szCs w:val="24"/>
          </w:rPr>
          <w:delText>responsible for the</w:delText>
        </w:r>
      </w:del>
      <w:ins w:id="1431" w:author="Author" w:date="2021-01-20T17:51:00Z">
        <w:r w:rsidR="00317F85">
          <w:rPr>
            <w:szCs w:val="24"/>
          </w:rPr>
          <w:t>to enable</w:t>
        </w:r>
      </w:ins>
      <w:r w:rsidR="0090490D" w:rsidRPr="00F5484B">
        <w:rPr>
          <w:szCs w:val="24"/>
        </w:rPr>
        <w:t xml:space="preserve"> implementation</w:t>
      </w:r>
      <w:del w:id="1432" w:author="Author" w:date="2021-01-20T17:52:00Z">
        <w:r w:rsidR="0090490D" w:rsidRPr="00F5484B" w:rsidDel="00317F85">
          <w:rPr>
            <w:szCs w:val="24"/>
          </w:rPr>
          <w:delText xml:space="preserve"> of the actions</w:delText>
        </w:r>
      </w:del>
      <w:r w:rsidR="0090490D" w:rsidRPr="00F5484B">
        <w:rPr>
          <w:szCs w:val="24"/>
        </w:rPr>
        <w:t xml:space="preserve">. For example, the manager of the department in which </w:t>
      </w:r>
      <w:del w:id="1433" w:author="Author" w:date="2021-01-20T17:52:00Z">
        <w:r w:rsidR="0090490D" w:rsidRPr="00F5484B" w:rsidDel="00317F85">
          <w:rPr>
            <w:szCs w:val="24"/>
          </w:rPr>
          <w:delText xml:space="preserve">the </w:delText>
        </w:r>
      </w:del>
      <w:ins w:id="1434" w:author="Author" w:date="2021-01-20T17:52:00Z">
        <w:r w:rsidR="00317F85">
          <w:rPr>
            <w:szCs w:val="24"/>
          </w:rPr>
          <w:t>an</w:t>
        </w:r>
        <w:r w:rsidR="00317F85" w:rsidRPr="00F5484B">
          <w:rPr>
            <w:szCs w:val="24"/>
          </w:rPr>
          <w:t xml:space="preserve"> </w:t>
        </w:r>
      </w:ins>
      <w:r w:rsidR="0090490D" w:rsidRPr="00F5484B">
        <w:rPr>
          <w:szCs w:val="24"/>
        </w:rPr>
        <w:t xml:space="preserve">employee works is responsible for </w:t>
      </w:r>
      <w:ins w:id="1435" w:author="Author" w:date="2021-01-20T17:52:00Z">
        <w:r w:rsidR="00317F85">
          <w:rPr>
            <w:szCs w:val="24"/>
          </w:rPr>
          <w:t xml:space="preserve">that employee’s </w:t>
        </w:r>
      </w:ins>
      <w:r w:rsidR="0090490D" w:rsidRPr="00F5484B">
        <w:rPr>
          <w:szCs w:val="24"/>
        </w:rPr>
        <w:t xml:space="preserve">remote work. </w:t>
      </w:r>
      <w:commentRangeEnd w:id="1233"/>
      <w:r w:rsidR="00831470">
        <w:rPr>
          <w:rStyle w:val="CommentReference"/>
        </w:rPr>
        <w:commentReference w:id="1233"/>
      </w:r>
    </w:p>
    <w:p w14:paraId="0B9FB1BF" w14:textId="77777777" w:rsidR="00857FDE" w:rsidRPr="00F5484B" w:rsidRDefault="0090490D" w:rsidP="008D1DD0">
      <w:pPr>
        <w:spacing w:after="0" w:line="480" w:lineRule="auto"/>
        <w:ind w:left="1" w:firstLine="0"/>
        <w:jc w:val="left"/>
        <w:rPr>
          <w:szCs w:val="24"/>
        </w:rPr>
      </w:pPr>
      <w:r w:rsidRPr="00F5484B">
        <w:rPr>
          <w:b/>
          <w:szCs w:val="24"/>
        </w:rPr>
        <w:t xml:space="preserve"> </w:t>
      </w:r>
      <w:r w:rsidRPr="00F5484B">
        <w:rPr>
          <w:szCs w:val="24"/>
        </w:rPr>
        <w:t xml:space="preserve"> </w:t>
      </w:r>
    </w:p>
    <w:p w14:paraId="0872A928" w14:textId="1554009F" w:rsidR="00857FDE" w:rsidRPr="00F5484B" w:rsidRDefault="005973D9" w:rsidP="008D1DD0">
      <w:pPr>
        <w:pStyle w:val="Heading1"/>
        <w:spacing w:line="480" w:lineRule="auto"/>
        <w:ind w:left="-4"/>
        <w:rPr>
          <w:szCs w:val="24"/>
        </w:rPr>
      </w:pPr>
      <w:ins w:id="1436" w:author="Author" w:date="2021-01-27T14:51:00Z">
        <w:r>
          <w:rPr>
            <w:szCs w:val="24"/>
          </w:rPr>
          <w:t>4</w:t>
        </w:r>
      </w:ins>
      <w:del w:id="1437" w:author="Author" w:date="2021-01-27T14:51:00Z">
        <w:r w:rsidR="0090490D" w:rsidRPr="00F5484B" w:rsidDel="005973D9">
          <w:rPr>
            <w:szCs w:val="24"/>
          </w:rPr>
          <w:delText>3</w:delText>
        </w:r>
      </w:del>
      <w:r w:rsidR="0090490D" w:rsidRPr="00F5484B">
        <w:rPr>
          <w:szCs w:val="24"/>
        </w:rPr>
        <w:t xml:space="preserve">. </w:t>
      </w:r>
      <w:commentRangeStart w:id="1438"/>
      <w:r w:rsidR="0090490D" w:rsidRPr="00F5484B">
        <w:rPr>
          <w:szCs w:val="24"/>
        </w:rPr>
        <w:t>Conclusion</w:t>
      </w:r>
      <w:commentRangeEnd w:id="1438"/>
      <w:r w:rsidR="00585D34">
        <w:rPr>
          <w:rStyle w:val="CommentReference"/>
          <w:b w:val="0"/>
        </w:rPr>
        <w:commentReference w:id="1438"/>
      </w:r>
      <w:del w:id="1439" w:author="Author" w:date="2021-01-20T14:58:00Z">
        <w:r w:rsidR="0090490D" w:rsidRPr="00F5484B" w:rsidDel="00A57F1A">
          <w:rPr>
            <w:szCs w:val="24"/>
          </w:rPr>
          <w:delText xml:space="preserve">s </w:delText>
        </w:r>
      </w:del>
    </w:p>
    <w:p w14:paraId="31D022EC" w14:textId="4D953DE4" w:rsidR="00857FDE" w:rsidRPr="00F5484B" w:rsidDel="00317F85" w:rsidRDefault="0090490D" w:rsidP="008D1DD0">
      <w:pPr>
        <w:spacing w:after="0" w:line="480" w:lineRule="auto"/>
        <w:ind w:left="1" w:firstLine="0"/>
        <w:jc w:val="left"/>
        <w:rPr>
          <w:del w:id="1440" w:author="Author" w:date="2021-01-20T17:52:00Z"/>
          <w:szCs w:val="24"/>
        </w:rPr>
      </w:pPr>
      <w:del w:id="1441" w:author="Author" w:date="2021-01-20T17:52:00Z">
        <w:r w:rsidRPr="00F5484B" w:rsidDel="00317F85">
          <w:rPr>
            <w:b/>
            <w:szCs w:val="24"/>
          </w:rPr>
          <w:delText xml:space="preserve"> </w:delText>
        </w:r>
      </w:del>
    </w:p>
    <w:p w14:paraId="18D884D7" w14:textId="177C53CC" w:rsidR="00857FDE" w:rsidRPr="00F5484B" w:rsidRDefault="0090490D" w:rsidP="008D1DD0">
      <w:pPr>
        <w:spacing w:line="480" w:lineRule="auto"/>
        <w:ind w:left="1" w:firstLine="708"/>
        <w:rPr>
          <w:szCs w:val="24"/>
        </w:rPr>
      </w:pPr>
      <w:r w:rsidRPr="00F5484B">
        <w:rPr>
          <w:szCs w:val="24"/>
        </w:rPr>
        <w:t xml:space="preserve">The COVID-19 pandemic has negatively affected </w:t>
      </w:r>
      <w:proofErr w:type="gramStart"/>
      <w:r w:rsidRPr="00F5484B">
        <w:rPr>
          <w:szCs w:val="24"/>
        </w:rPr>
        <w:t>society as a whole</w:t>
      </w:r>
      <w:proofErr w:type="gramEnd"/>
      <w:r w:rsidRPr="00F5484B">
        <w:rPr>
          <w:szCs w:val="24"/>
        </w:rPr>
        <w:t xml:space="preserve">. Public and private policies </w:t>
      </w:r>
      <w:del w:id="1442" w:author="Author" w:date="2021-01-20T17:52:00Z">
        <w:r w:rsidRPr="00F5484B" w:rsidDel="00317F85">
          <w:rPr>
            <w:szCs w:val="24"/>
          </w:rPr>
          <w:delText>are needed which,</w:delText>
        </w:r>
      </w:del>
      <w:ins w:id="1443" w:author="Author" w:date="2021-01-20T17:52:00Z">
        <w:r w:rsidR="00317F85">
          <w:rPr>
            <w:szCs w:val="24"/>
          </w:rPr>
          <w:t>that</w:t>
        </w:r>
      </w:ins>
      <w:r w:rsidRPr="00F5484B">
        <w:rPr>
          <w:szCs w:val="24"/>
        </w:rPr>
        <w:t xml:space="preserve"> </w:t>
      </w:r>
      <w:del w:id="1444" w:author="Author" w:date="2021-01-20T17:53:00Z">
        <w:r w:rsidRPr="00F5484B" w:rsidDel="00317F85">
          <w:rPr>
            <w:szCs w:val="24"/>
          </w:rPr>
          <w:delText>in addition to</w:delText>
        </w:r>
      </w:del>
      <w:ins w:id="1445" w:author="Author" w:date="2021-01-20T17:53:00Z">
        <w:r w:rsidR="00317F85">
          <w:rPr>
            <w:szCs w:val="24"/>
          </w:rPr>
          <w:t>not only</w:t>
        </w:r>
      </w:ins>
      <w:r w:rsidRPr="00F5484B">
        <w:rPr>
          <w:szCs w:val="24"/>
        </w:rPr>
        <w:t xml:space="preserve"> reduc</w:t>
      </w:r>
      <w:ins w:id="1446" w:author="Author" w:date="2021-01-20T17:53:00Z">
        <w:r w:rsidR="00317F85">
          <w:rPr>
            <w:szCs w:val="24"/>
          </w:rPr>
          <w:t>e</w:t>
        </w:r>
      </w:ins>
      <w:del w:id="1447" w:author="Author" w:date="2021-01-20T17:53:00Z">
        <w:r w:rsidRPr="00F5484B" w:rsidDel="00317F85">
          <w:rPr>
            <w:szCs w:val="24"/>
          </w:rPr>
          <w:delText>ing</w:delText>
        </w:r>
      </w:del>
      <w:r w:rsidRPr="00F5484B">
        <w:rPr>
          <w:szCs w:val="24"/>
        </w:rPr>
        <w:t xml:space="preserve"> </w:t>
      </w:r>
      <w:del w:id="1448" w:author="Author" w:date="2021-01-20T17:53:00Z">
        <w:r w:rsidRPr="00F5484B" w:rsidDel="00317F85">
          <w:rPr>
            <w:szCs w:val="24"/>
          </w:rPr>
          <w:delText xml:space="preserve">the </w:delText>
        </w:r>
      </w:del>
      <w:ins w:id="1449" w:author="Author" w:date="2021-01-20T18:15:00Z">
        <w:r w:rsidR="003A74A6">
          <w:rPr>
            <w:szCs w:val="24"/>
          </w:rPr>
          <w:t>the pandemic’s</w:t>
        </w:r>
      </w:ins>
      <w:ins w:id="1450" w:author="Author" w:date="2021-01-20T17:53:00Z">
        <w:r w:rsidR="00317F85" w:rsidRPr="00F5484B">
          <w:rPr>
            <w:szCs w:val="24"/>
          </w:rPr>
          <w:t xml:space="preserve"> </w:t>
        </w:r>
      </w:ins>
      <w:r w:rsidRPr="00F5484B">
        <w:rPr>
          <w:szCs w:val="24"/>
        </w:rPr>
        <w:t>negative effects</w:t>
      </w:r>
      <w:ins w:id="1451" w:author="Author" w:date="2021-01-20T17:53:00Z">
        <w:r w:rsidR="00317F85">
          <w:rPr>
            <w:szCs w:val="24"/>
          </w:rPr>
          <w:t xml:space="preserve"> but</w:t>
        </w:r>
      </w:ins>
      <w:del w:id="1452" w:author="Author" w:date="2021-01-20T17:53:00Z">
        <w:r w:rsidRPr="00F5484B" w:rsidDel="00317F85">
          <w:rPr>
            <w:szCs w:val="24"/>
          </w:rPr>
          <w:delText>,</w:delText>
        </w:r>
      </w:del>
      <w:r w:rsidRPr="00F5484B">
        <w:rPr>
          <w:szCs w:val="24"/>
        </w:rPr>
        <w:t xml:space="preserve"> also ensure sustainable development in the medium and long term</w:t>
      </w:r>
      <w:ins w:id="1453" w:author="Author" w:date="2021-01-20T17:52:00Z">
        <w:r w:rsidR="00317F85" w:rsidRPr="00317F85">
          <w:rPr>
            <w:szCs w:val="24"/>
          </w:rPr>
          <w:t xml:space="preserve"> </w:t>
        </w:r>
        <w:r w:rsidR="00317F85" w:rsidRPr="00FC7F3E">
          <w:rPr>
            <w:szCs w:val="24"/>
          </w:rPr>
          <w:t xml:space="preserve">are </w:t>
        </w:r>
      </w:ins>
      <w:ins w:id="1454" w:author="Author" w:date="2021-01-20T17:53:00Z">
        <w:r w:rsidR="00317F85">
          <w:rPr>
            <w:szCs w:val="24"/>
          </w:rPr>
          <w:t>necessary</w:t>
        </w:r>
      </w:ins>
      <w:r w:rsidRPr="00F5484B">
        <w:rPr>
          <w:szCs w:val="24"/>
        </w:rPr>
        <w:t xml:space="preserve">. </w:t>
      </w:r>
      <w:commentRangeStart w:id="1455"/>
      <w:del w:id="1456" w:author="Author" w:date="2021-01-20T17:53:00Z">
        <w:r w:rsidRPr="00F5484B" w:rsidDel="00BA4BB9">
          <w:rPr>
            <w:szCs w:val="24"/>
          </w:rPr>
          <w:delText>We must, we owe it to</w:delText>
        </w:r>
      </w:del>
      <w:ins w:id="1457" w:author="Author" w:date="2021-01-20T19:24:00Z">
        <w:r w:rsidR="00B44169">
          <w:rPr>
            <w:szCs w:val="24"/>
          </w:rPr>
          <w:t>It is critical to</w:t>
        </w:r>
      </w:ins>
      <w:del w:id="1458" w:author="Author" w:date="2021-01-20T19:24:00Z">
        <w:r w:rsidRPr="00F5484B" w:rsidDel="00B44169">
          <w:rPr>
            <w:szCs w:val="24"/>
          </w:rPr>
          <w:delText xml:space="preserve"> future generations, to have the courage to</w:delText>
        </w:r>
      </w:del>
      <w:r w:rsidRPr="00F5484B">
        <w:rPr>
          <w:szCs w:val="24"/>
        </w:rPr>
        <w:t xml:space="preserve"> design </w:t>
      </w:r>
      <w:commentRangeEnd w:id="1455"/>
      <w:r w:rsidR="00B44169">
        <w:rPr>
          <w:rStyle w:val="CommentReference"/>
        </w:rPr>
        <w:commentReference w:id="1455"/>
      </w:r>
      <w:r w:rsidRPr="00F5484B">
        <w:rPr>
          <w:szCs w:val="24"/>
        </w:rPr>
        <w:t xml:space="preserve">a </w:t>
      </w:r>
      <w:del w:id="1459" w:author="Author" w:date="2021-01-20T17:53:00Z">
        <w:r w:rsidRPr="00F5484B" w:rsidDel="00BA4BB9">
          <w:rPr>
            <w:szCs w:val="24"/>
          </w:rPr>
          <w:delText xml:space="preserve">future </w:delText>
        </w:r>
      </w:del>
      <w:r w:rsidRPr="00F5484B">
        <w:rPr>
          <w:szCs w:val="24"/>
        </w:rPr>
        <w:t>society</w:t>
      </w:r>
      <w:ins w:id="1460" w:author="Author" w:date="2021-01-20T17:53:00Z">
        <w:r w:rsidR="00BA4BB9" w:rsidRPr="00BA4BB9">
          <w:rPr>
            <w:szCs w:val="24"/>
          </w:rPr>
          <w:t xml:space="preserve"> </w:t>
        </w:r>
      </w:ins>
      <w:ins w:id="1461" w:author="Author" w:date="2021-01-20T19:25:00Z">
        <w:r w:rsidR="00B44169">
          <w:rPr>
            <w:szCs w:val="24"/>
          </w:rPr>
          <w:t>for</w:t>
        </w:r>
      </w:ins>
      <w:ins w:id="1462" w:author="Author" w:date="2021-01-20T17:53:00Z">
        <w:r w:rsidR="00BA4BB9">
          <w:rPr>
            <w:szCs w:val="24"/>
          </w:rPr>
          <w:t xml:space="preserve"> the </w:t>
        </w:r>
        <w:r w:rsidR="00BA4BB9" w:rsidRPr="003D2CDF">
          <w:rPr>
            <w:szCs w:val="24"/>
          </w:rPr>
          <w:t>future</w:t>
        </w:r>
      </w:ins>
      <w:r w:rsidRPr="00F5484B">
        <w:rPr>
          <w:szCs w:val="24"/>
        </w:rPr>
        <w:t xml:space="preserve">, after </w:t>
      </w:r>
      <w:del w:id="1463" w:author="Author" w:date="2021-01-20T17:53:00Z">
        <w:r w:rsidRPr="00F5484B" w:rsidDel="00BA4BB9">
          <w:rPr>
            <w:szCs w:val="24"/>
          </w:rPr>
          <w:delText xml:space="preserve">overcoming </w:delText>
        </w:r>
      </w:del>
      <w:r w:rsidRPr="00F5484B">
        <w:rPr>
          <w:szCs w:val="24"/>
        </w:rPr>
        <w:t>the pandemic</w:t>
      </w:r>
      <w:ins w:id="1464" w:author="Author" w:date="2021-01-20T17:53:00Z">
        <w:r w:rsidR="00BA4BB9" w:rsidRPr="00BA4BB9">
          <w:rPr>
            <w:szCs w:val="24"/>
          </w:rPr>
          <w:t xml:space="preserve"> </w:t>
        </w:r>
        <w:r w:rsidR="00BA4BB9">
          <w:rPr>
            <w:szCs w:val="24"/>
          </w:rPr>
          <w:t xml:space="preserve">is </w:t>
        </w:r>
        <w:r w:rsidR="00BA4BB9" w:rsidRPr="00DF718F">
          <w:rPr>
            <w:szCs w:val="24"/>
          </w:rPr>
          <w:t>overcom</w:t>
        </w:r>
      </w:ins>
      <w:ins w:id="1465" w:author="Author" w:date="2021-01-20T17:54:00Z">
        <w:r w:rsidR="00BA4BB9">
          <w:rPr>
            <w:szCs w:val="24"/>
          </w:rPr>
          <w:t>e</w:t>
        </w:r>
      </w:ins>
      <w:r w:rsidRPr="00F5484B">
        <w:rPr>
          <w:szCs w:val="24"/>
        </w:rPr>
        <w:t xml:space="preserve">, </w:t>
      </w:r>
      <w:del w:id="1466" w:author="Author" w:date="2021-01-20T17:54:00Z">
        <w:r w:rsidRPr="00F5484B" w:rsidDel="00BA4BB9">
          <w:rPr>
            <w:szCs w:val="24"/>
          </w:rPr>
          <w:delText>in which the</w:delText>
        </w:r>
      </w:del>
      <w:ins w:id="1467" w:author="Author" w:date="2021-01-20T17:54:00Z">
        <w:r w:rsidR="00BA4BB9">
          <w:rPr>
            <w:szCs w:val="24"/>
          </w:rPr>
          <w:t>with an even better</w:t>
        </w:r>
      </w:ins>
      <w:r w:rsidRPr="00F5484B">
        <w:rPr>
          <w:szCs w:val="24"/>
        </w:rPr>
        <w:t xml:space="preserve"> quality of life </w:t>
      </w:r>
      <w:del w:id="1468" w:author="Author" w:date="2021-01-20T17:54:00Z">
        <w:r w:rsidRPr="00F5484B" w:rsidDel="00BA4BB9">
          <w:rPr>
            <w:szCs w:val="24"/>
          </w:rPr>
          <w:delText>is at an even higher level than before</w:delText>
        </w:r>
      </w:del>
      <w:ins w:id="1469" w:author="Author" w:date="2021-01-20T17:54:00Z">
        <w:r w:rsidR="00BA4BB9">
          <w:rPr>
            <w:szCs w:val="24"/>
          </w:rPr>
          <w:t>than before the pandemic</w:t>
        </w:r>
      </w:ins>
      <w:r w:rsidRPr="00F5484B">
        <w:rPr>
          <w:szCs w:val="24"/>
        </w:rPr>
        <w:t xml:space="preserve">. </w:t>
      </w:r>
      <w:commentRangeStart w:id="1470"/>
      <w:ins w:id="1471" w:author="Author" w:date="2021-01-20T19:28:00Z">
        <w:r w:rsidR="00B44169">
          <w:rPr>
            <w:szCs w:val="24"/>
          </w:rPr>
          <w:t>This process must involve</w:t>
        </w:r>
      </w:ins>
      <w:del w:id="1472" w:author="Author" w:date="2021-01-20T17:54:00Z">
        <w:r w:rsidRPr="00F5484B" w:rsidDel="00BA4BB9">
          <w:rPr>
            <w:szCs w:val="24"/>
          </w:rPr>
          <w:delText>H</w:delText>
        </w:r>
      </w:del>
      <w:del w:id="1473" w:author="Author" w:date="2021-01-20T19:28:00Z">
        <w:r w:rsidRPr="00F5484B" w:rsidDel="00B44169">
          <w:rPr>
            <w:szCs w:val="24"/>
          </w:rPr>
          <w:delText>owever,</w:delText>
        </w:r>
      </w:del>
      <w:r w:rsidRPr="00F5484B">
        <w:rPr>
          <w:szCs w:val="24"/>
        </w:rPr>
        <w:t xml:space="preserve"> </w:t>
      </w:r>
      <w:del w:id="1474" w:author="Author" w:date="2021-01-20T18:17:00Z">
        <w:r w:rsidRPr="00F5484B" w:rsidDel="003A74A6">
          <w:rPr>
            <w:szCs w:val="24"/>
          </w:rPr>
          <w:delText xml:space="preserve">it is necessary </w:delText>
        </w:r>
      </w:del>
      <w:del w:id="1475" w:author="Author" w:date="2021-01-20T17:54:00Z">
        <w:r w:rsidRPr="00F5484B" w:rsidDel="00BA4BB9">
          <w:rPr>
            <w:szCs w:val="24"/>
          </w:rPr>
          <w:delText xml:space="preserve">the involvement of </w:delText>
        </w:r>
      </w:del>
      <w:ins w:id="1476" w:author="Author" w:date="2021-01-20T17:54:00Z">
        <w:r w:rsidR="00BA4BB9">
          <w:rPr>
            <w:szCs w:val="24"/>
          </w:rPr>
          <w:t>not only</w:t>
        </w:r>
        <w:r w:rsidR="00BA4BB9" w:rsidRPr="00F5484B">
          <w:rPr>
            <w:szCs w:val="24"/>
          </w:rPr>
          <w:t xml:space="preserve"> </w:t>
        </w:r>
      </w:ins>
      <w:r w:rsidRPr="00F5484B">
        <w:rPr>
          <w:szCs w:val="24"/>
        </w:rPr>
        <w:t>public authorities</w:t>
      </w:r>
      <w:del w:id="1477" w:author="Author" w:date="2021-01-20T17:54:00Z">
        <w:r w:rsidRPr="00F5484B" w:rsidDel="00BA4BB9">
          <w:rPr>
            <w:szCs w:val="24"/>
          </w:rPr>
          <w:delText>,</w:delText>
        </w:r>
      </w:del>
      <w:r w:rsidRPr="00F5484B">
        <w:rPr>
          <w:szCs w:val="24"/>
        </w:rPr>
        <w:t xml:space="preserve"> but also </w:t>
      </w:r>
      <w:del w:id="1478" w:author="Author" w:date="2021-01-20T17:54:00Z">
        <w:r w:rsidRPr="00F5484B" w:rsidDel="00BA4BB9">
          <w:rPr>
            <w:szCs w:val="24"/>
          </w:rPr>
          <w:delText xml:space="preserve">the involvement of </w:delText>
        </w:r>
      </w:del>
      <w:r w:rsidRPr="00F5484B">
        <w:rPr>
          <w:szCs w:val="24"/>
        </w:rPr>
        <w:t>the private sector, civil society experts, academi</w:t>
      </w:r>
      <w:ins w:id="1479" w:author="Author" w:date="2021-01-20T17:54:00Z">
        <w:r w:rsidR="00BA4BB9">
          <w:rPr>
            <w:szCs w:val="24"/>
          </w:rPr>
          <w:t>cs</w:t>
        </w:r>
      </w:ins>
      <w:del w:id="1480" w:author="Author" w:date="2021-01-20T17:54:00Z">
        <w:r w:rsidRPr="00F5484B" w:rsidDel="00BA4BB9">
          <w:rPr>
            <w:szCs w:val="24"/>
          </w:rPr>
          <w:delText>a</w:delText>
        </w:r>
      </w:del>
      <w:r w:rsidRPr="00F5484B">
        <w:rPr>
          <w:szCs w:val="24"/>
        </w:rPr>
        <w:t xml:space="preserve">, research institutes, </w:t>
      </w:r>
      <w:ins w:id="1481" w:author="Author" w:date="2021-01-20T17:55:00Z">
        <w:r w:rsidR="00BA4BB9">
          <w:rPr>
            <w:szCs w:val="24"/>
          </w:rPr>
          <w:t xml:space="preserve">and </w:t>
        </w:r>
        <w:commentRangeStart w:id="1482"/>
        <w:r w:rsidR="00BA4BB9">
          <w:rPr>
            <w:szCs w:val="24"/>
          </w:rPr>
          <w:t>non-governmental organizations</w:t>
        </w:r>
        <w:commentRangeEnd w:id="1482"/>
        <w:r w:rsidR="00BA4BB9">
          <w:rPr>
            <w:rStyle w:val="CommentReference"/>
          </w:rPr>
          <w:commentReference w:id="1482"/>
        </w:r>
      </w:ins>
      <w:del w:id="1483" w:author="Author" w:date="2021-01-20T17:55:00Z">
        <w:r w:rsidRPr="00F5484B" w:rsidDel="00BA4BB9">
          <w:rPr>
            <w:szCs w:val="24"/>
          </w:rPr>
          <w:delText>NGOs</w:delText>
        </w:r>
      </w:del>
      <w:r w:rsidRPr="00F5484B">
        <w:rPr>
          <w:szCs w:val="24"/>
        </w:rPr>
        <w:t xml:space="preserve">. </w:t>
      </w:r>
      <w:commentRangeEnd w:id="1470"/>
      <w:r w:rsidR="00585D34">
        <w:rPr>
          <w:rStyle w:val="CommentReference"/>
        </w:rPr>
        <w:commentReference w:id="1470"/>
      </w:r>
      <w:del w:id="1484" w:author="Author" w:date="2021-01-20T17:55:00Z">
        <w:r w:rsidRPr="00F5484B" w:rsidDel="00BA4BB9">
          <w:rPr>
            <w:szCs w:val="24"/>
          </w:rPr>
          <w:delText>We a</w:delText>
        </w:r>
      </w:del>
      <w:ins w:id="1485" w:author="Author" w:date="2021-01-20T17:55:00Z">
        <w:r w:rsidR="00BA4BB9">
          <w:rPr>
            <w:szCs w:val="24"/>
          </w:rPr>
          <w:t>A</w:t>
        </w:r>
      </w:ins>
      <w:r w:rsidRPr="00F5484B">
        <w:rPr>
          <w:szCs w:val="24"/>
        </w:rPr>
        <w:t>ll</w:t>
      </w:r>
      <w:ins w:id="1486" w:author="Author" w:date="2021-01-20T17:55:00Z">
        <w:r w:rsidR="00BA4BB9">
          <w:rPr>
            <w:szCs w:val="24"/>
          </w:rPr>
          <w:t xml:space="preserve"> members of society</w:t>
        </w:r>
      </w:ins>
      <w:r w:rsidRPr="00F5484B">
        <w:rPr>
          <w:szCs w:val="24"/>
        </w:rPr>
        <w:t xml:space="preserve"> </w:t>
      </w:r>
      <w:del w:id="1487" w:author="Author" w:date="2021-01-20T18:17:00Z">
        <w:r w:rsidRPr="00F5484B" w:rsidDel="003A74A6">
          <w:rPr>
            <w:szCs w:val="24"/>
          </w:rPr>
          <w:delText>need to</w:delText>
        </w:r>
      </w:del>
      <w:ins w:id="1488" w:author="Author" w:date="2021-01-20T18:17:00Z">
        <w:r w:rsidR="003A74A6">
          <w:rPr>
            <w:szCs w:val="24"/>
          </w:rPr>
          <w:t>must</w:t>
        </w:r>
      </w:ins>
      <w:r w:rsidRPr="00F5484B">
        <w:rPr>
          <w:szCs w:val="24"/>
        </w:rPr>
        <w:t xml:space="preserve"> </w:t>
      </w:r>
      <w:del w:id="1489" w:author="Author" w:date="2021-01-20T17:55:00Z">
        <w:r w:rsidRPr="00F5484B" w:rsidDel="00BA4BB9">
          <w:rPr>
            <w:szCs w:val="24"/>
          </w:rPr>
          <w:delText xml:space="preserve">change and become citizens who </w:delText>
        </w:r>
      </w:del>
      <w:r w:rsidRPr="00F5484B">
        <w:rPr>
          <w:szCs w:val="24"/>
        </w:rPr>
        <w:t xml:space="preserve">believe in the principles of sustainable development and </w:t>
      </w:r>
      <w:del w:id="1490" w:author="Author" w:date="2021-01-20T17:55:00Z">
        <w:r w:rsidRPr="00F5484B" w:rsidDel="00BA4BB9">
          <w:rPr>
            <w:szCs w:val="24"/>
          </w:rPr>
          <w:delText>who put</w:delText>
        </w:r>
      </w:del>
      <w:ins w:id="1491" w:author="Author" w:date="2021-01-20T17:55:00Z">
        <w:r w:rsidR="00BA4BB9">
          <w:rPr>
            <w:szCs w:val="24"/>
          </w:rPr>
          <w:t>implement</w:t>
        </w:r>
      </w:ins>
      <w:r w:rsidRPr="00F5484B">
        <w:rPr>
          <w:szCs w:val="24"/>
        </w:rPr>
        <w:t xml:space="preserve"> them </w:t>
      </w:r>
      <w:del w:id="1492" w:author="Author" w:date="2021-01-20T17:55:00Z">
        <w:r w:rsidRPr="00F5484B" w:rsidDel="00BA4BB9">
          <w:rPr>
            <w:szCs w:val="24"/>
          </w:rPr>
          <w:delText xml:space="preserve">into practice </w:delText>
        </w:r>
      </w:del>
      <w:r w:rsidRPr="00F5484B">
        <w:rPr>
          <w:szCs w:val="24"/>
        </w:rPr>
        <w:t xml:space="preserve">in their daily lives.  </w:t>
      </w:r>
    </w:p>
    <w:p w14:paraId="456CDC0F" w14:textId="0270CF8B" w:rsidR="00857FDE" w:rsidRPr="00F5484B" w:rsidRDefault="0090490D" w:rsidP="008D1DD0">
      <w:pPr>
        <w:spacing w:line="480" w:lineRule="auto"/>
        <w:ind w:left="1" w:firstLine="708"/>
        <w:rPr>
          <w:szCs w:val="24"/>
        </w:rPr>
      </w:pPr>
      <w:r w:rsidRPr="00F5484B">
        <w:rPr>
          <w:szCs w:val="24"/>
        </w:rPr>
        <w:lastRenderedPageBreak/>
        <w:t>Establishing global and partial</w:t>
      </w:r>
      <w:ins w:id="1493" w:author="Author" w:date="2021-01-20T17:56:00Z">
        <w:r w:rsidR="00BA4BB9">
          <w:rPr>
            <w:szCs w:val="24"/>
          </w:rPr>
          <w:t xml:space="preserve"> enterprise</w:t>
        </w:r>
      </w:ins>
      <w:r w:rsidRPr="00F5484B">
        <w:rPr>
          <w:szCs w:val="24"/>
        </w:rPr>
        <w:t xml:space="preserve"> policies means providing major guidelines for </w:t>
      </w:r>
      <w:ins w:id="1494" w:author="Author" w:date="2021-01-20T18:17:00Z">
        <w:r w:rsidR="003A74A6">
          <w:rPr>
            <w:szCs w:val="24"/>
          </w:rPr>
          <w:t>a</w:t>
        </w:r>
      </w:ins>
      <w:ins w:id="1495" w:author="Author" w:date="2021-01-20T17:56:00Z">
        <w:r w:rsidR="00BA4BB9" w:rsidRPr="00703809">
          <w:rPr>
            <w:szCs w:val="24"/>
          </w:rPr>
          <w:t xml:space="preserve"> company</w:t>
        </w:r>
        <w:r w:rsidR="00BA4BB9">
          <w:rPr>
            <w:szCs w:val="24"/>
          </w:rPr>
          <w:t>’s</w:t>
        </w:r>
        <w:r w:rsidR="00BA4BB9" w:rsidRPr="00F5484B">
          <w:rPr>
            <w:szCs w:val="24"/>
          </w:rPr>
          <w:t xml:space="preserve"> </w:t>
        </w:r>
      </w:ins>
      <w:del w:id="1496" w:author="Author" w:date="2021-01-20T17:56:00Z">
        <w:r w:rsidRPr="00F5484B" w:rsidDel="00BA4BB9">
          <w:rPr>
            <w:szCs w:val="24"/>
          </w:rPr>
          <w:delText xml:space="preserve">the </w:delText>
        </w:r>
      </w:del>
      <w:r w:rsidRPr="00F5484B">
        <w:rPr>
          <w:szCs w:val="24"/>
        </w:rPr>
        <w:t>overall business</w:t>
      </w:r>
      <w:ins w:id="1497" w:author="Author" w:date="2021-01-20T17:58:00Z">
        <w:r w:rsidR="00BA4BB9">
          <w:rPr>
            <w:szCs w:val="24"/>
          </w:rPr>
          <w:t>.</w:t>
        </w:r>
      </w:ins>
      <w:r w:rsidRPr="00F5484B">
        <w:rPr>
          <w:szCs w:val="24"/>
        </w:rPr>
        <w:t xml:space="preserve"> </w:t>
      </w:r>
      <w:commentRangeStart w:id="1498"/>
      <w:del w:id="1499" w:author="Author" w:date="2021-01-20T17:56:00Z">
        <w:r w:rsidRPr="00F5484B" w:rsidDel="00BA4BB9">
          <w:rPr>
            <w:szCs w:val="24"/>
          </w:rPr>
          <w:delText xml:space="preserve">of the company, </w:delText>
        </w:r>
      </w:del>
      <w:del w:id="1500" w:author="Author" w:date="2021-01-20T17:58:00Z">
        <w:r w:rsidRPr="00F5484B" w:rsidDel="00BA4BB9">
          <w:rPr>
            <w:szCs w:val="24"/>
          </w:rPr>
          <w:delText>and c</w:delText>
        </w:r>
      </w:del>
      <w:ins w:id="1501" w:author="Author" w:date="2021-01-20T19:27:00Z">
        <w:r w:rsidR="00B44169">
          <w:rPr>
            <w:szCs w:val="24"/>
          </w:rPr>
          <w:t xml:space="preserve">This study </w:t>
        </w:r>
      </w:ins>
      <w:ins w:id="1502" w:author="Author" w:date="2021-01-20T19:29:00Z">
        <w:r w:rsidR="00B44169">
          <w:rPr>
            <w:szCs w:val="24"/>
          </w:rPr>
          <w:t xml:space="preserve">has </w:t>
        </w:r>
      </w:ins>
      <w:ins w:id="1503" w:author="Author" w:date="2021-01-20T19:27:00Z">
        <w:r w:rsidR="00B44169">
          <w:rPr>
            <w:szCs w:val="24"/>
          </w:rPr>
          <w:t xml:space="preserve">therefore created frameworks </w:t>
        </w:r>
        <w:commentRangeEnd w:id="1498"/>
        <w:r w:rsidR="00B44169">
          <w:rPr>
            <w:rStyle w:val="CommentReference"/>
          </w:rPr>
          <w:commentReference w:id="1498"/>
        </w:r>
        <w:r w:rsidR="00B44169">
          <w:rPr>
            <w:szCs w:val="24"/>
          </w:rPr>
          <w:t>for</w:t>
        </w:r>
      </w:ins>
      <w:del w:id="1504" w:author="Author" w:date="2021-01-20T19:27:00Z">
        <w:r w:rsidRPr="00F5484B" w:rsidDel="00B44169">
          <w:rPr>
            <w:szCs w:val="24"/>
          </w:rPr>
          <w:delText>reating</w:delText>
        </w:r>
      </w:del>
      <w:r w:rsidRPr="00F5484B">
        <w:rPr>
          <w:szCs w:val="24"/>
        </w:rPr>
        <w:t xml:space="preserve"> both </w:t>
      </w:r>
      <w:ins w:id="1505" w:author="Author" w:date="2021-01-20T17:56:00Z">
        <w:r w:rsidR="00BA4BB9">
          <w:rPr>
            <w:szCs w:val="24"/>
          </w:rPr>
          <w:t>a c</w:t>
        </w:r>
      </w:ins>
      <w:del w:id="1506" w:author="Author" w:date="2021-01-20T17:56:00Z">
        <w:r w:rsidRPr="00F5484B" w:rsidDel="00BA4BB9">
          <w:rPr>
            <w:szCs w:val="24"/>
          </w:rPr>
          <w:delText>“C</w:delText>
        </w:r>
      </w:del>
      <w:r w:rsidRPr="00F5484B">
        <w:rPr>
          <w:szCs w:val="24"/>
        </w:rPr>
        <w:t xml:space="preserve">ompany policy </w:t>
      </w:r>
      <w:del w:id="1507" w:author="Author" w:date="2021-01-20T17:56:00Z">
        <w:r w:rsidRPr="00F5484B" w:rsidDel="00BA4BB9">
          <w:rPr>
            <w:szCs w:val="24"/>
          </w:rPr>
          <w:delText xml:space="preserve">to </w:delText>
        </w:r>
      </w:del>
      <w:ins w:id="1508" w:author="Author" w:date="2021-01-20T17:56:00Z">
        <w:r w:rsidR="00BA4BB9">
          <w:rPr>
            <w:szCs w:val="24"/>
          </w:rPr>
          <w:t>for</w:t>
        </w:r>
        <w:r w:rsidR="00BA4BB9" w:rsidRPr="00F5484B">
          <w:rPr>
            <w:szCs w:val="24"/>
          </w:rPr>
          <w:t xml:space="preserve"> </w:t>
        </w:r>
      </w:ins>
      <w:r w:rsidRPr="00F5484B">
        <w:rPr>
          <w:szCs w:val="24"/>
        </w:rPr>
        <w:t>manag</w:t>
      </w:r>
      <w:ins w:id="1509" w:author="Author" w:date="2021-01-20T17:56:00Z">
        <w:r w:rsidR="00BA4BB9">
          <w:rPr>
            <w:szCs w:val="24"/>
          </w:rPr>
          <w:t>ing</w:t>
        </w:r>
      </w:ins>
      <w:del w:id="1510" w:author="Author" w:date="2021-01-20T17:56:00Z">
        <w:r w:rsidRPr="00F5484B" w:rsidDel="00BA4BB9">
          <w:rPr>
            <w:szCs w:val="24"/>
          </w:rPr>
          <w:delText>e</w:delText>
        </w:r>
      </w:del>
      <w:r w:rsidRPr="00F5484B">
        <w:rPr>
          <w:szCs w:val="24"/>
        </w:rPr>
        <w:t xml:space="preserve"> </w:t>
      </w:r>
      <w:del w:id="1511" w:author="Author" w:date="2021-01-20T17:56:00Z">
        <w:r w:rsidRPr="00F5484B" w:rsidDel="00BA4BB9">
          <w:rPr>
            <w:szCs w:val="24"/>
          </w:rPr>
          <w:delText xml:space="preserve">the </w:delText>
        </w:r>
      </w:del>
      <w:ins w:id="1512" w:author="Author" w:date="2021-01-20T17:56:00Z">
        <w:r w:rsidR="00BA4BB9" w:rsidRPr="00CD2C5B">
          <w:rPr>
            <w:szCs w:val="24"/>
          </w:rPr>
          <w:t xml:space="preserve">COVID-19 </w:t>
        </w:r>
      </w:ins>
      <w:r w:rsidRPr="00F5484B">
        <w:rPr>
          <w:szCs w:val="24"/>
        </w:rPr>
        <w:t>infection</w:t>
      </w:r>
      <w:ins w:id="1513" w:author="Author" w:date="2021-01-20T17:56:00Z">
        <w:r w:rsidR="00BA4BB9">
          <w:rPr>
            <w:szCs w:val="24"/>
          </w:rPr>
          <w:t>s</w:t>
        </w:r>
      </w:ins>
      <w:r w:rsidRPr="00F5484B">
        <w:rPr>
          <w:szCs w:val="24"/>
        </w:rPr>
        <w:t xml:space="preserve"> </w:t>
      </w:r>
      <w:del w:id="1514" w:author="Author" w:date="2021-01-20T17:56:00Z">
        <w:r w:rsidRPr="00F5484B" w:rsidDel="00BA4BB9">
          <w:rPr>
            <w:szCs w:val="24"/>
          </w:rPr>
          <w:delText xml:space="preserve">of </w:delText>
        </w:r>
      </w:del>
      <w:ins w:id="1515" w:author="Author" w:date="2021-01-20T17:56:00Z">
        <w:r w:rsidR="00BA4BB9">
          <w:rPr>
            <w:szCs w:val="24"/>
          </w:rPr>
          <w:t>among</w:t>
        </w:r>
        <w:r w:rsidR="00BA4BB9" w:rsidRPr="00F5484B">
          <w:rPr>
            <w:szCs w:val="24"/>
          </w:rPr>
          <w:t xml:space="preserve"> </w:t>
        </w:r>
      </w:ins>
      <w:r w:rsidRPr="00F5484B">
        <w:rPr>
          <w:szCs w:val="24"/>
        </w:rPr>
        <w:t xml:space="preserve">employees </w:t>
      </w:r>
      <w:del w:id="1516" w:author="Author" w:date="2021-01-20T17:56:00Z">
        <w:r w:rsidRPr="00F5484B" w:rsidDel="00BA4BB9">
          <w:rPr>
            <w:szCs w:val="24"/>
          </w:rPr>
          <w:delText xml:space="preserve">with COVID-19 </w:delText>
        </w:r>
      </w:del>
      <w:r w:rsidRPr="00F5484B">
        <w:rPr>
          <w:szCs w:val="24"/>
        </w:rPr>
        <w:t>at work</w:t>
      </w:r>
      <w:del w:id="1517" w:author="Author" w:date="2021-01-20T17:56:00Z">
        <w:r w:rsidRPr="00F5484B" w:rsidDel="00BA4BB9">
          <w:rPr>
            <w:szCs w:val="24"/>
          </w:rPr>
          <w:delText>”</w:delText>
        </w:r>
      </w:del>
      <w:r w:rsidRPr="00F5484B">
        <w:rPr>
          <w:szCs w:val="24"/>
        </w:rPr>
        <w:t xml:space="preserve"> and </w:t>
      </w:r>
      <w:ins w:id="1518" w:author="Author" w:date="2021-01-20T17:56:00Z">
        <w:r w:rsidR="00BA4BB9">
          <w:rPr>
            <w:szCs w:val="24"/>
          </w:rPr>
          <w:t>a c</w:t>
        </w:r>
      </w:ins>
      <w:del w:id="1519" w:author="Author" w:date="2021-01-20T17:56:00Z">
        <w:r w:rsidRPr="00F5484B" w:rsidDel="00BA4BB9">
          <w:rPr>
            <w:szCs w:val="24"/>
          </w:rPr>
          <w:delText>“C</w:delText>
        </w:r>
      </w:del>
      <w:r w:rsidRPr="00F5484B">
        <w:rPr>
          <w:szCs w:val="24"/>
        </w:rPr>
        <w:t xml:space="preserve">ompany policy </w:t>
      </w:r>
      <w:del w:id="1520" w:author="Author" w:date="2021-01-20T17:57:00Z">
        <w:r w:rsidRPr="00F5484B" w:rsidDel="00BA4BB9">
          <w:rPr>
            <w:szCs w:val="24"/>
          </w:rPr>
          <w:delText xml:space="preserve">of </w:delText>
        </w:r>
      </w:del>
      <w:ins w:id="1521" w:author="Author" w:date="2021-01-20T17:57:00Z">
        <w:r w:rsidR="00BA4BB9">
          <w:rPr>
            <w:szCs w:val="24"/>
          </w:rPr>
          <w:t>for</w:t>
        </w:r>
        <w:r w:rsidR="00BA4BB9" w:rsidRPr="00F5484B">
          <w:rPr>
            <w:szCs w:val="24"/>
          </w:rPr>
          <w:t xml:space="preserve"> </w:t>
        </w:r>
      </w:ins>
      <w:del w:id="1522" w:author="Author" w:date="2021-01-20T17:57:00Z">
        <w:r w:rsidRPr="00F5484B" w:rsidDel="00BA4BB9">
          <w:rPr>
            <w:szCs w:val="24"/>
          </w:rPr>
          <w:delText xml:space="preserve">maintenance </w:delText>
        </w:r>
      </w:del>
      <w:ins w:id="1523" w:author="Author" w:date="2021-01-20T17:57:00Z">
        <w:r w:rsidR="00BA4BB9" w:rsidRPr="00F5484B">
          <w:rPr>
            <w:szCs w:val="24"/>
          </w:rPr>
          <w:t>maint</w:t>
        </w:r>
        <w:r w:rsidR="00BA4BB9">
          <w:rPr>
            <w:szCs w:val="24"/>
          </w:rPr>
          <w:t>aining</w:t>
        </w:r>
        <w:r w:rsidR="00BA4BB9" w:rsidRPr="00F5484B">
          <w:rPr>
            <w:szCs w:val="24"/>
          </w:rPr>
          <w:t xml:space="preserve"> </w:t>
        </w:r>
      </w:ins>
      <w:r w:rsidRPr="00F5484B">
        <w:rPr>
          <w:szCs w:val="24"/>
        </w:rPr>
        <w:t xml:space="preserve">and </w:t>
      </w:r>
      <w:del w:id="1524" w:author="Author" w:date="2021-01-20T17:57:00Z">
        <w:r w:rsidRPr="00F5484B" w:rsidDel="00BA4BB9">
          <w:rPr>
            <w:szCs w:val="24"/>
          </w:rPr>
          <w:delText xml:space="preserve">growth </w:delText>
        </w:r>
      </w:del>
      <w:ins w:id="1525" w:author="Author" w:date="2021-01-27T14:44:00Z">
        <w:r w:rsidR="0048486B">
          <w:rPr>
            <w:szCs w:val="24"/>
          </w:rPr>
          <w:t>enhanc</w:t>
        </w:r>
      </w:ins>
      <w:ins w:id="1526" w:author="Author" w:date="2021-01-20T17:57:00Z">
        <w:r w:rsidR="00BA4BB9">
          <w:rPr>
            <w:szCs w:val="24"/>
          </w:rPr>
          <w:t>ing</w:t>
        </w:r>
        <w:r w:rsidR="00BA4BB9" w:rsidRPr="00F5484B">
          <w:rPr>
            <w:szCs w:val="24"/>
          </w:rPr>
          <w:t xml:space="preserve"> </w:t>
        </w:r>
      </w:ins>
      <w:del w:id="1527" w:author="Author" w:date="2021-01-20T17:57:00Z">
        <w:r w:rsidRPr="00F5484B" w:rsidDel="00BA4BB9">
          <w:rPr>
            <w:szCs w:val="24"/>
          </w:rPr>
          <w:delText xml:space="preserve">of </w:delText>
        </w:r>
      </w:del>
      <w:r w:rsidRPr="00F5484B">
        <w:rPr>
          <w:szCs w:val="24"/>
        </w:rPr>
        <w:t>economic indicators</w:t>
      </w:r>
      <w:ins w:id="1528" w:author="Author" w:date="2021-01-20T17:57:00Z">
        <w:r w:rsidR="00BA4BB9">
          <w:rPr>
            <w:szCs w:val="24"/>
          </w:rPr>
          <w:t>, such as</w:t>
        </w:r>
      </w:ins>
      <w:del w:id="1529" w:author="Author" w:date="2021-01-20T17:57:00Z">
        <w:r w:rsidRPr="00F5484B" w:rsidDel="00BA4BB9">
          <w:rPr>
            <w:szCs w:val="24"/>
          </w:rPr>
          <w:delText>:</w:delText>
        </w:r>
      </w:del>
      <w:r w:rsidRPr="00F5484B">
        <w:rPr>
          <w:szCs w:val="24"/>
        </w:rPr>
        <w:t xml:space="preserve"> sales volume, turnover, profit, </w:t>
      </w:r>
      <w:ins w:id="1530" w:author="Author" w:date="2021-01-20T17:57:00Z">
        <w:r w:rsidR="00BA4BB9">
          <w:rPr>
            <w:szCs w:val="24"/>
          </w:rPr>
          <w:t xml:space="preserve">and the </w:t>
        </w:r>
      </w:ins>
      <w:r w:rsidRPr="00F5484B">
        <w:rPr>
          <w:szCs w:val="24"/>
        </w:rPr>
        <w:t>number of employees, in the context of COVID-19</w:t>
      </w:r>
      <w:del w:id="1531" w:author="Author" w:date="2021-01-20T17:57:00Z">
        <w:r w:rsidRPr="00F5484B" w:rsidDel="00BA4BB9">
          <w:rPr>
            <w:szCs w:val="24"/>
          </w:rPr>
          <w:delText>,</w:delText>
        </w:r>
      </w:del>
      <w:del w:id="1532" w:author="Author" w:date="2021-01-20T19:27:00Z">
        <w:r w:rsidRPr="00F5484B" w:rsidDel="00B44169">
          <w:rPr>
            <w:szCs w:val="24"/>
          </w:rPr>
          <w:delText xml:space="preserve"> is for any company</w:delText>
        </w:r>
      </w:del>
      <w:ins w:id="1533" w:author="Author" w:date="2021-01-20T17:58:00Z">
        <w:r w:rsidR="00BA4BB9">
          <w:rPr>
            <w:szCs w:val="24"/>
          </w:rPr>
          <w:t>.</w:t>
        </w:r>
      </w:ins>
      <w:r w:rsidRPr="00F5484B">
        <w:rPr>
          <w:szCs w:val="24"/>
        </w:rPr>
        <w:t xml:space="preserve"> </w:t>
      </w:r>
      <w:commentRangeStart w:id="1534"/>
      <w:del w:id="1535" w:author="Author" w:date="2021-01-20T17:58:00Z">
        <w:r w:rsidRPr="00F5484B" w:rsidDel="00BA4BB9">
          <w:rPr>
            <w:szCs w:val="24"/>
          </w:rPr>
          <w:delText>its concern to</w:delText>
        </w:r>
      </w:del>
      <w:ins w:id="1536" w:author="Author" w:date="2021-01-20T17:58:00Z">
        <w:r w:rsidR="00BA4BB9">
          <w:rPr>
            <w:szCs w:val="24"/>
          </w:rPr>
          <w:t>Such policies can</w:t>
        </w:r>
      </w:ins>
      <w:r w:rsidRPr="00F5484B">
        <w:rPr>
          <w:szCs w:val="24"/>
        </w:rPr>
        <w:t xml:space="preserve"> provide solutions for </w:t>
      </w:r>
      <w:del w:id="1537" w:author="Author" w:date="2021-01-20T19:29:00Z">
        <w:r w:rsidRPr="00F5484B" w:rsidDel="00B44169">
          <w:rPr>
            <w:szCs w:val="24"/>
          </w:rPr>
          <w:delText xml:space="preserve">both </w:delText>
        </w:r>
      </w:del>
      <w:r w:rsidRPr="00F5484B">
        <w:rPr>
          <w:szCs w:val="24"/>
        </w:rPr>
        <w:t xml:space="preserve">managing </w:t>
      </w:r>
      <w:del w:id="1538" w:author="Author" w:date="2021-01-20T17:58:00Z">
        <w:r w:rsidRPr="00F5484B" w:rsidDel="00BA4BB9">
          <w:rPr>
            <w:szCs w:val="24"/>
          </w:rPr>
          <w:delText xml:space="preserve">the </w:delText>
        </w:r>
      </w:del>
      <w:ins w:id="1539" w:author="Author" w:date="2021-01-20T17:58:00Z">
        <w:r w:rsidR="00BA4BB9" w:rsidRPr="00EB5BC2">
          <w:rPr>
            <w:szCs w:val="24"/>
          </w:rPr>
          <w:t xml:space="preserve">COVID-19 </w:t>
        </w:r>
      </w:ins>
      <w:r w:rsidRPr="00F5484B">
        <w:rPr>
          <w:szCs w:val="24"/>
        </w:rPr>
        <w:t>infection</w:t>
      </w:r>
      <w:ins w:id="1540" w:author="Author" w:date="2021-01-20T17:58:00Z">
        <w:r w:rsidR="00BA4BB9">
          <w:rPr>
            <w:szCs w:val="24"/>
          </w:rPr>
          <w:t>s</w:t>
        </w:r>
      </w:ins>
      <w:r w:rsidRPr="00F5484B">
        <w:rPr>
          <w:szCs w:val="24"/>
        </w:rPr>
        <w:t xml:space="preserve"> </w:t>
      </w:r>
      <w:del w:id="1541" w:author="Author" w:date="2021-01-20T17:58:00Z">
        <w:r w:rsidRPr="00F5484B" w:rsidDel="00BA4BB9">
          <w:rPr>
            <w:szCs w:val="24"/>
          </w:rPr>
          <w:delText xml:space="preserve">of </w:delText>
        </w:r>
      </w:del>
      <w:ins w:id="1542" w:author="Author" w:date="2021-01-20T17:58:00Z">
        <w:r w:rsidR="00BA4BB9">
          <w:rPr>
            <w:szCs w:val="24"/>
          </w:rPr>
          <w:t>among</w:t>
        </w:r>
        <w:r w:rsidR="00BA4BB9" w:rsidRPr="00F5484B">
          <w:rPr>
            <w:szCs w:val="24"/>
          </w:rPr>
          <w:t xml:space="preserve"> </w:t>
        </w:r>
      </w:ins>
      <w:r w:rsidRPr="00F5484B">
        <w:rPr>
          <w:szCs w:val="24"/>
        </w:rPr>
        <w:t>employees</w:t>
      </w:r>
      <w:r w:rsidRPr="00BA4BB9">
        <w:rPr>
          <w:szCs w:val="24"/>
        </w:rPr>
        <w:t xml:space="preserve"> </w:t>
      </w:r>
      <w:del w:id="1543" w:author="Author" w:date="2021-01-20T17:58:00Z">
        <w:r w:rsidRPr="00F5484B" w:rsidDel="00BA4BB9">
          <w:rPr>
            <w:szCs w:val="24"/>
          </w:rPr>
          <w:delText xml:space="preserve">with COVID-19 </w:delText>
        </w:r>
      </w:del>
      <w:r w:rsidRPr="00F5484B">
        <w:rPr>
          <w:szCs w:val="24"/>
        </w:rPr>
        <w:t>an</w:t>
      </w:r>
      <w:r w:rsidRPr="00BA4BB9">
        <w:rPr>
          <w:szCs w:val="24"/>
        </w:rPr>
        <w:t xml:space="preserve">d overcoming the economic </w:t>
      </w:r>
      <w:r w:rsidRPr="00F5484B">
        <w:rPr>
          <w:szCs w:val="24"/>
        </w:rPr>
        <w:t>stalemate</w:t>
      </w:r>
      <w:ins w:id="1544" w:author="Author" w:date="2021-01-20T17:58:00Z">
        <w:r w:rsidR="00BA4BB9">
          <w:rPr>
            <w:szCs w:val="24"/>
          </w:rPr>
          <w:t>s</w:t>
        </w:r>
      </w:ins>
      <w:r w:rsidRPr="00F5484B">
        <w:rPr>
          <w:szCs w:val="24"/>
        </w:rPr>
        <w:t xml:space="preserve"> </w:t>
      </w:r>
      <w:del w:id="1545" w:author="Author" w:date="2021-01-20T17:58:00Z">
        <w:r w:rsidRPr="00F5484B" w:rsidDel="00BA4BB9">
          <w:rPr>
            <w:szCs w:val="24"/>
          </w:rPr>
          <w:delText>by which more and more</w:delText>
        </w:r>
      </w:del>
      <w:ins w:id="1546" w:author="Author" w:date="2021-01-20T17:58:00Z">
        <w:r w:rsidR="00BA4BB9">
          <w:rPr>
            <w:szCs w:val="24"/>
          </w:rPr>
          <w:t>t</w:t>
        </w:r>
      </w:ins>
      <w:ins w:id="1547" w:author="Author" w:date="2021-01-20T17:59:00Z">
        <w:r w:rsidR="00BA4BB9">
          <w:rPr>
            <w:szCs w:val="24"/>
          </w:rPr>
          <w:t>hat are increasingly impacting</w:t>
        </w:r>
      </w:ins>
      <w:r w:rsidRPr="00F5484B">
        <w:rPr>
          <w:szCs w:val="24"/>
        </w:rPr>
        <w:t xml:space="preserve"> companies </w:t>
      </w:r>
      <w:del w:id="1548" w:author="Author" w:date="2021-01-20T17:59:00Z">
        <w:r w:rsidRPr="00F5484B" w:rsidDel="00BA4BB9">
          <w:rPr>
            <w:szCs w:val="24"/>
          </w:rPr>
          <w:delText>pass and why not the</w:delText>
        </w:r>
      </w:del>
      <w:ins w:id="1549" w:author="Author" w:date="2021-01-20T17:59:00Z">
        <w:r w:rsidR="00BA4BB9">
          <w:rPr>
            <w:szCs w:val="24"/>
          </w:rPr>
          <w:t>to ensure</w:t>
        </w:r>
      </w:ins>
      <w:r w:rsidRPr="00F5484B">
        <w:rPr>
          <w:szCs w:val="24"/>
        </w:rPr>
        <w:t xml:space="preserve"> sustainable development</w:t>
      </w:r>
      <w:del w:id="1550" w:author="Author" w:date="2021-01-20T17:59:00Z">
        <w:r w:rsidRPr="00F5484B" w:rsidDel="00BA4BB9">
          <w:rPr>
            <w:szCs w:val="24"/>
          </w:rPr>
          <w:delText xml:space="preserve"> of the enterprise</w:delText>
        </w:r>
      </w:del>
      <w:r w:rsidRPr="00F5484B">
        <w:rPr>
          <w:szCs w:val="24"/>
        </w:rPr>
        <w:t xml:space="preserve">. </w:t>
      </w:r>
      <w:commentRangeEnd w:id="1534"/>
      <w:r w:rsidR="00BA4BB9">
        <w:rPr>
          <w:rStyle w:val="CommentReference"/>
        </w:rPr>
        <w:commentReference w:id="1534"/>
      </w:r>
      <w:ins w:id="1551" w:author="Author" w:date="2021-01-20T19:27:00Z">
        <w:r w:rsidR="00B44169">
          <w:rPr>
            <w:szCs w:val="24"/>
          </w:rPr>
          <w:t xml:space="preserve"> </w:t>
        </w:r>
      </w:ins>
    </w:p>
    <w:p w14:paraId="7C430EE0" w14:textId="77777777" w:rsidR="00857FDE" w:rsidRPr="00F5484B" w:rsidRDefault="0090490D" w:rsidP="008D1DD0">
      <w:pPr>
        <w:spacing w:after="0" w:line="480" w:lineRule="auto"/>
        <w:ind w:left="709" w:firstLine="0"/>
        <w:jc w:val="left"/>
        <w:rPr>
          <w:szCs w:val="24"/>
        </w:rPr>
      </w:pPr>
      <w:r w:rsidRPr="00F5484B">
        <w:rPr>
          <w:szCs w:val="24"/>
        </w:rPr>
        <w:t xml:space="preserve"> </w:t>
      </w:r>
    </w:p>
    <w:p w14:paraId="339EA901" w14:textId="77777777" w:rsidR="00857FDE" w:rsidRPr="005A32E0" w:rsidRDefault="00857FDE" w:rsidP="00A02679">
      <w:pPr>
        <w:pStyle w:val="Heading1"/>
        <w:ind w:left="-4"/>
      </w:pPr>
    </w:p>
    <w:p w14:paraId="68C64821" w14:textId="77777777" w:rsidR="00857FDE" w:rsidRPr="005A32E0" w:rsidRDefault="0090490D">
      <w:pPr>
        <w:spacing w:after="0" w:line="259" w:lineRule="auto"/>
        <w:ind w:left="1" w:firstLine="0"/>
        <w:jc w:val="left"/>
      </w:pPr>
      <w:r w:rsidRPr="005A32E0">
        <w:t xml:space="preserve"> </w:t>
      </w:r>
    </w:p>
    <w:p w14:paraId="19C9FFBE" w14:textId="77777777" w:rsidR="00857FDE" w:rsidRPr="005A32E0" w:rsidRDefault="0090490D">
      <w:pPr>
        <w:spacing w:after="0" w:line="259" w:lineRule="auto"/>
        <w:ind w:left="1" w:firstLine="0"/>
        <w:jc w:val="left"/>
      </w:pPr>
      <w:r w:rsidRPr="005A32E0">
        <w:t xml:space="preserve">  </w:t>
      </w:r>
    </w:p>
    <w:p w14:paraId="7564E91F" w14:textId="77777777" w:rsidR="00857FDE" w:rsidRPr="005A32E0" w:rsidRDefault="0090490D">
      <w:pPr>
        <w:spacing w:after="0" w:line="259" w:lineRule="auto"/>
        <w:ind w:left="1" w:firstLine="0"/>
        <w:jc w:val="left"/>
      </w:pPr>
      <w:r w:rsidRPr="005A32E0">
        <w:t xml:space="preserve"> </w:t>
      </w:r>
    </w:p>
    <w:sectPr w:rsidR="00857FDE" w:rsidRPr="005A32E0" w:rsidSect="008D1DD0">
      <w:headerReference w:type="even" r:id="rId10"/>
      <w:footerReference w:type="even" r:id="rId11"/>
      <w:headerReference w:type="first" r:id="rId12"/>
      <w:footerReference w:type="first" r:id="rId13"/>
      <w:pgSz w:w="11900" w:h="16840"/>
      <w:pgMar w:top="1440" w:right="1440" w:bottom="1440" w:left="1440" w:header="706" w:footer="403" w:gutter="0"/>
      <w:pgNumType w:start="19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date="2021-01-20T14:40:00Z" w:initials="A">
    <w:p w14:paraId="2AA89768" w14:textId="14274A9D" w:rsidR="00EF1233" w:rsidRDefault="00F5484B" w:rsidP="00EF1233">
      <w:pPr>
        <w:pStyle w:val="CommentText"/>
      </w:pPr>
      <w:r>
        <w:rPr>
          <w:rStyle w:val="CommentReference"/>
        </w:rPr>
        <w:annotationRef/>
      </w:r>
      <w:r w:rsidR="00EF1233">
        <w:t>Dear Author.</w:t>
      </w:r>
    </w:p>
    <w:p w14:paraId="42663157" w14:textId="77777777" w:rsidR="00EF1233" w:rsidRDefault="00EF1233" w:rsidP="00EF1233">
      <w:pPr>
        <w:pStyle w:val="CommentText"/>
      </w:pPr>
    </w:p>
    <w:p w14:paraId="61C0BED3" w14:textId="4CCE8A9D" w:rsidR="00EF1233" w:rsidRDefault="00EF1233" w:rsidP="00EF1233">
      <w:pPr>
        <w:pStyle w:val="CommentText"/>
      </w:pPr>
      <w:proofErr w:type="gramStart"/>
      <w:r w:rsidRPr="00CA7036">
        <w:t>I’m</w:t>
      </w:r>
      <w:proofErr w:type="gramEnd"/>
      <w:r w:rsidRPr="00CA7036">
        <w:t xml:space="preserve"> grateful for the opportunity to work on your 9</w:t>
      </w:r>
      <w:r>
        <w:t>th</w:t>
      </w:r>
      <w:r w:rsidRPr="00CA7036">
        <w:t xml:space="preserve"> job with us this year. Thank you for your continued faith in our service. I have edited this manuscript carefully and thoroughly, and I look forward to receiving your feedback regarding my work on this manuscript.</w:t>
      </w:r>
    </w:p>
    <w:p w14:paraId="7D69DFEF" w14:textId="3A657DE5" w:rsidR="00EF1233" w:rsidRDefault="00EF1233" w:rsidP="00B52F95">
      <w:pPr>
        <w:pStyle w:val="CommentText"/>
      </w:pPr>
    </w:p>
    <w:p w14:paraId="5034D3F7" w14:textId="01C1A880" w:rsidR="00F5484B" w:rsidRDefault="00F5484B" w:rsidP="00B52F95">
      <w:pPr>
        <w:pStyle w:val="CommentText"/>
      </w:pPr>
      <w:r>
        <w:t xml:space="preserve">I have formatted your paper as per the instructions here </w:t>
      </w:r>
      <w:r w:rsidRPr="00CA7036">
        <w:t>https://www.elsevier.com/journals/journal-of-business-research/0148-2963/guide-for-authors</w:t>
      </w:r>
    </w:p>
    <w:p w14:paraId="15B47E94" w14:textId="77777777" w:rsidR="00F5484B" w:rsidRDefault="00F5484B" w:rsidP="00B52F95">
      <w:pPr>
        <w:pStyle w:val="CommentText"/>
      </w:pPr>
    </w:p>
    <w:p w14:paraId="4868B10F" w14:textId="77777777" w:rsidR="00F5484B" w:rsidRDefault="00F5484B" w:rsidP="00B52F95">
      <w:pPr>
        <w:pStyle w:val="CommentText"/>
      </w:pPr>
      <w:r>
        <w:t>Please note that due to journal typesetting processes, the appearance for the format in your manuscript may differ from the version post-publication.</w:t>
      </w:r>
    </w:p>
    <w:p w14:paraId="735D5640" w14:textId="77777777" w:rsidR="00F5484B" w:rsidRDefault="00F5484B" w:rsidP="00B52F95">
      <w:pPr>
        <w:pStyle w:val="CommentText"/>
      </w:pPr>
    </w:p>
    <w:p w14:paraId="5EC2D23B" w14:textId="77777777" w:rsidR="00F5484B" w:rsidRDefault="00F5484B" w:rsidP="00B52F95">
      <w:pPr>
        <w:pStyle w:val="CommentText"/>
      </w:pPr>
      <w:r>
        <w:t>I have followed all recommended formatting instructions, except for the ones below, which you will need to address:</w:t>
      </w:r>
    </w:p>
    <w:p w14:paraId="7307FA5F" w14:textId="77777777" w:rsidR="00F5484B" w:rsidRDefault="00F5484B" w:rsidP="00B52F95">
      <w:pPr>
        <w:pStyle w:val="CommentText"/>
      </w:pPr>
    </w:p>
    <w:p w14:paraId="141CFFA8" w14:textId="77777777" w:rsidR="00F5484B" w:rsidRDefault="00F5484B" w:rsidP="00B52F95">
      <w:pPr>
        <w:pStyle w:val="CommentText"/>
      </w:pPr>
      <w:r>
        <w:t xml:space="preserve">- Please include a list of references after the main text. Please be sure that this list of references </w:t>
      </w:r>
      <w:proofErr w:type="gramStart"/>
      <w:r>
        <w:t>is formatted</w:t>
      </w:r>
      <w:proofErr w:type="gramEnd"/>
      <w:r>
        <w:t xml:space="preserve"> according to the journal guidelines.</w:t>
      </w:r>
    </w:p>
    <w:p w14:paraId="37888E4C" w14:textId="77777777" w:rsidR="00F5484B" w:rsidRDefault="00F5484B" w:rsidP="00B52F95">
      <w:pPr>
        <w:pStyle w:val="CommentText"/>
      </w:pPr>
    </w:p>
    <w:p w14:paraId="0CC7D147" w14:textId="77777777" w:rsidR="00F5484B" w:rsidRDefault="00F5484B" w:rsidP="00B52F95">
      <w:pPr>
        <w:pStyle w:val="CommentText"/>
      </w:pPr>
      <w:r>
        <w:t>- Please fill in the authors’ names and affiliations on the title page. Please designate one author as the corresponding author, and please be sure to include that author’s email and full postal address.</w:t>
      </w:r>
    </w:p>
    <w:p w14:paraId="68B45833" w14:textId="77777777" w:rsidR="00F5484B" w:rsidRDefault="00F5484B" w:rsidP="00B52F95">
      <w:pPr>
        <w:pStyle w:val="CommentText"/>
      </w:pPr>
    </w:p>
    <w:p w14:paraId="2532CEE3" w14:textId="214A3A88" w:rsidR="00F5484B" w:rsidRPr="00EF1233" w:rsidRDefault="00F5484B" w:rsidP="00EF1233">
      <w:pPr>
        <w:pStyle w:val="CommentText"/>
      </w:pPr>
      <w:r>
        <w:t xml:space="preserve">- Please include any acknowledgements and a declaration of interests on the title page. </w:t>
      </w:r>
    </w:p>
  </w:comment>
  <w:comment w:id="2" w:author="Author" w:date="2021-01-20T14:48:00Z" w:initials="A">
    <w:p w14:paraId="2DC089AF" w14:textId="0ED3A1FA" w:rsidR="00F5484B" w:rsidRDefault="00F5484B">
      <w:pPr>
        <w:pStyle w:val="CommentText"/>
      </w:pPr>
      <w:r>
        <w:rPr>
          <w:rStyle w:val="CommentReference"/>
        </w:rPr>
        <w:annotationRef/>
      </w:r>
      <w:r>
        <w:t xml:space="preserve">Please note the edits to the title, and please be sure to use the updated version going forward. </w:t>
      </w:r>
      <w:r w:rsidR="00EF716A">
        <w:t>I have updated the title to better reflect the contents of the manuscript.</w:t>
      </w:r>
    </w:p>
  </w:comment>
  <w:comment w:id="24" w:author="Author" w:date="2020-12-15T10:02:00Z" w:initials="A">
    <w:p w14:paraId="615968F8" w14:textId="77777777" w:rsidR="00EC183B" w:rsidRDefault="00EC183B" w:rsidP="00EC183B">
      <w:pPr>
        <w:pStyle w:val="CommentText"/>
      </w:pPr>
      <w:r>
        <w:rPr>
          <w:rStyle w:val="CommentReference"/>
        </w:rPr>
        <w:annotationRef/>
      </w:r>
      <w:r w:rsidRPr="00BD0C4A">
        <w:t>Provide the full postal address of each affiliation, including the country name and, if available, the e-mail address of each author.</w:t>
      </w:r>
    </w:p>
  </w:comment>
  <w:comment w:id="32" w:author="Author" w:date="2020-12-15T10:02:00Z" w:initials="A">
    <w:p w14:paraId="3E1CD2FA" w14:textId="77777777" w:rsidR="00EC183B" w:rsidRDefault="00EC183B" w:rsidP="00EC183B">
      <w:pPr>
        <w:pStyle w:val="CommentText"/>
      </w:pPr>
      <w:r>
        <w:rPr>
          <w:rStyle w:val="CommentReference"/>
        </w:rPr>
        <w:annotationRef/>
      </w:r>
      <w:r>
        <w:t>Add phone and fax numbers and email ID.</w:t>
      </w:r>
    </w:p>
  </w:comment>
  <w:comment w:id="36" w:author="Author" w:date="2020-12-15T10:03:00Z" w:initials="A">
    <w:p w14:paraId="72D69556" w14:textId="77777777" w:rsidR="00EC183B" w:rsidRDefault="00EC183B" w:rsidP="00EC183B">
      <w:pPr>
        <w:pStyle w:val="CommentText"/>
      </w:pPr>
      <w:r>
        <w:rPr>
          <w:rStyle w:val="CommentReference"/>
        </w:rPr>
        <w:annotationRef/>
      </w:r>
      <w:r w:rsidRPr="00F16622">
        <w:t>If there are no interests to declare then please state this: 'Declarations of interest: none'. </w:t>
      </w:r>
    </w:p>
  </w:comment>
  <w:comment w:id="40" w:author="Author" w:date="2020-12-15T10:04:00Z" w:initials="A">
    <w:p w14:paraId="2D2C0040" w14:textId="77777777" w:rsidR="00EC183B" w:rsidRPr="00634662" w:rsidRDefault="00EC183B" w:rsidP="00EC183B">
      <w:pPr>
        <w:pStyle w:val="CommentText"/>
      </w:pPr>
      <w:r>
        <w:rPr>
          <w:rStyle w:val="CommentReference"/>
        </w:rPr>
        <w:annotationRef/>
      </w:r>
      <w:r w:rsidRPr="00634662">
        <w:t>List funding sources in this standard way to facilitate compliance to funder's requirements:</w:t>
      </w:r>
    </w:p>
    <w:p w14:paraId="0C126268" w14:textId="77777777" w:rsidR="00EC183B" w:rsidRPr="00634662" w:rsidRDefault="00EC183B" w:rsidP="00EC183B">
      <w:pPr>
        <w:pStyle w:val="CommentText"/>
        <w:rPr>
          <w:i/>
        </w:rPr>
      </w:pPr>
      <w:r w:rsidRPr="00634662">
        <w:rPr>
          <w:i/>
        </w:rPr>
        <w:t xml:space="preserve">Funding: This work </w:t>
      </w:r>
      <w:proofErr w:type="gramStart"/>
      <w:r w:rsidRPr="00634662">
        <w:rPr>
          <w:i/>
        </w:rPr>
        <w:t>was supported</w:t>
      </w:r>
      <w:proofErr w:type="gramEnd"/>
      <w:r w:rsidRPr="00634662">
        <w:rPr>
          <w:i/>
        </w:rPr>
        <w:t xml:space="preserve"> by the National Institutes of Health [grant numbers </w:t>
      </w:r>
      <w:proofErr w:type="spellStart"/>
      <w:r w:rsidRPr="00634662">
        <w:rPr>
          <w:i/>
        </w:rPr>
        <w:t>xxxx</w:t>
      </w:r>
      <w:proofErr w:type="spellEnd"/>
      <w:r w:rsidRPr="00634662">
        <w:rPr>
          <w:i/>
        </w:rPr>
        <w:t xml:space="preserve">, </w:t>
      </w:r>
      <w:proofErr w:type="spellStart"/>
      <w:r w:rsidRPr="00634662">
        <w:rPr>
          <w:i/>
        </w:rPr>
        <w:t>yyyy</w:t>
      </w:r>
      <w:proofErr w:type="spellEnd"/>
      <w:r w:rsidRPr="00634662">
        <w:rPr>
          <w:i/>
        </w:rPr>
        <w:t xml:space="preserve">]; the Bill &amp; Melinda Gates Foundation, Seattle, WA [grant number zzzz]; and the United States Institutes of Peace [grant number </w:t>
      </w:r>
      <w:proofErr w:type="spellStart"/>
      <w:r w:rsidRPr="00634662">
        <w:rPr>
          <w:i/>
        </w:rPr>
        <w:t>aaaa</w:t>
      </w:r>
      <w:proofErr w:type="spellEnd"/>
      <w:r w:rsidRPr="00634662">
        <w:rPr>
          <w:i/>
        </w:rPr>
        <w:t>].</w:t>
      </w:r>
    </w:p>
    <w:p w14:paraId="3855EA60" w14:textId="77777777" w:rsidR="00EC183B" w:rsidRDefault="00EC183B" w:rsidP="00EC183B">
      <w:pPr>
        <w:pStyle w:val="CommentText"/>
      </w:pPr>
    </w:p>
    <w:p w14:paraId="530D405D" w14:textId="77777777" w:rsidR="00EC183B" w:rsidRPr="00634662" w:rsidRDefault="00EC183B" w:rsidP="00EC183B">
      <w:pPr>
        <w:pStyle w:val="CommentText"/>
      </w:pPr>
      <w:r w:rsidRPr="00634662">
        <w:t xml:space="preserve">If no funding has </w:t>
      </w:r>
      <w:proofErr w:type="gramStart"/>
      <w:r w:rsidRPr="00634662">
        <w:t>been provided</w:t>
      </w:r>
      <w:proofErr w:type="gramEnd"/>
      <w:r w:rsidRPr="00634662">
        <w:t xml:space="preserve"> for the research, please include the following sentence:</w:t>
      </w:r>
    </w:p>
    <w:p w14:paraId="3E6B014F" w14:textId="77777777" w:rsidR="00EC183B" w:rsidRPr="00634662" w:rsidRDefault="00EC183B" w:rsidP="00EC183B">
      <w:pPr>
        <w:pStyle w:val="CommentText"/>
        <w:rPr>
          <w:i/>
        </w:rPr>
      </w:pPr>
      <w:r w:rsidRPr="00634662">
        <w:rPr>
          <w:i/>
        </w:rPr>
        <w:t>This research did not receive any specific grant from funding agencies in the public, commercial, or not-for-profit sectors.</w:t>
      </w:r>
    </w:p>
    <w:p w14:paraId="2A1DFF27" w14:textId="77777777" w:rsidR="00EC183B" w:rsidRDefault="00EC183B" w:rsidP="00EC183B">
      <w:pPr>
        <w:pStyle w:val="CommentText"/>
      </w:pPr>
    </w:p>
  </w:comment>
  <w:comment w:id="49" w:author="Author" w:date="2021-01-20T14:49:00Z" w:initials="A">
    <w:p w14:paraId="677A0652" w14:textId="77777777" w:rsidR="00F5484B" w:rsidRDefault="00F5484B">
      <w:pPr>
        <w:pStyle w:val="CommentText"/>
      </w:pPr>
      <w:r>
        <w:rPr>
          <w:rStyle w:val="CommentReference"/>
        </w:rPr>
        <w:annotationRef/>
      </w:r>
      <w:r>
        <w:t xml:space="preserve">Please note that I modified the spacing, margins, and font size of the document per the journal guidelines. </w:t>
      </w:r>
    </w:p>
  </w:comment>
  <w:comment w:id="45" w:author="Author" w:date="2021-01-25T20:34:00Z" w:initials="GP">
    <w:p w14:paraId="0A2D1601" w14:textId="14C97010" w:rsidR="002701B4" w:rsidRDefault="002701B4">
      <w:pPr>
        <w:pStyle w:val="CommentText"/>
      </w:pPr>
      <w:r>
        <w:rPr>
          <w:rStyle w:val="CommentReference"/>
        </w:rPr>
        <w:annotationRef/>
      </w:r>
      <w:r w:rsidRPr="002701B4">
        <w:t xml:space="preserve">The abstract </w:t>
      </w:r>
      <w:r>
        <w:t xml:space="preserve">briefly </w:t>
      </w:r>
      <w:r w:rsidRPr="002701B4">
        <w:t>explains the aims of the research and</w:t>
      </w:r>
      <w:r>
        <w:t xml:space="preserve"> </w:t>
      </w:r>
      <w:r w:rsidRPr="002701B4">
        <w:t>the</w:t>
      </w:r>
      <w:r>
        <w:t xml:space="preserve"> </w:t>
      </w:r>
      <w:r w:rsidRPr="002701B4">
        <w:t xml:space="preserve">main findings. </w:t>
      </w:r>
      <w:r>
        <w:t xml:space="preserve">In this section, you should also note the study’s novelty and main </w:t>
      </w:r>
      <w:r w:rsidRPr="002701B4">
        <w:t>implications</w:t>
      </w:r>
      <w:r>
        <w:t xml:space="preserve"> for the business field. </w:t>
      </w:r>
    </w:p>
  </w:comment>
  <w:comment w:id="51" w:author="Author" w:date="2021-01-20T15:01:00Z" w:initials="A">
    <w:p w14:paraId="1DE706B8" w14:textId="77777777" w:rsidR="00370594" w:rsidRDefault="00370594" w:rsidP="00370594">
      <w:pPr>
        <w:pStyle w:val="CommentText"/>
      </w:pPr>
      <w:r>
        <w:rPr>
          <w:rStyle w:val="CommentReference"/>
        </w:rPr>
        <w:annotationRef/>
      </w:r>
      <w:r>
        <w:t xml:space="preserve">Please note that this journal requires that the abstract be less than 150 words. I have therefore reduced the length of the abstract to meet this goal. </w:t>
      </w:r>
      <w:proofErr w:type="gramStart"/>
      <w:r>
        <w:t>In particular, I</w:t>
      </w:r>
      <w:proofErr w:type="gramEnd"/>
      <w:r>
        <w:t xml:space="preserve"> removed some of the detail about the pandemic’s broader effects, as the abstract should focus more specifically on the motivations for and results of the present study. </w:t>
      </w:r>
    </w:p>
  </w:comment>
  <w:comment w:id="54" w:author="Author" w:date="2021-01-20T15:29:00Z" w:initials="A">
    <w:p w14:paraId="42F98973" w14:textId="77777777" w:rsidR="00370594" w:rsidRDefault="00370594" w:rsidP="00370594">
      <w:pPr>
        <w:pStyle w:val="CommentText"/>
      </w:pPr>
      <w:r>
        <w:rPr>
          <w:rStyle w:val="CommentReference"/>
        </w:rPr>
        <w:annotationRef/>
      </w:r>
      <w:r>
        <w:t xml:space="preserve">I changed this wording because “in full swing” is a </w:t>
      </w:r>
      <w:proofErr w:type="gramStart"/>
      <w:r>
        <w:t>fairly colloquial</w:t>
      </w:r>
      <w:proofErr w:type="gramEnd"/>
      <w:r>
        <w:t xml:space="preserve"> expression in American English and therefore reads as a bit informal. </w:t>
      </w:r>
    </w:p>
  </w:comment>
  <w:comment w:id="74" w:author="Author" w:date="2021-01-20T18:31:00Z" w:initials="A">
    <w:p w14:paraId="7350106C" w14:textId="77777777" w:rsidR="00370594" w:rsidRDefault="00370594" w:rsidP="00370594">
      <w:pPr>
        <w:pStyle w:val="CommentText"/>
      </w:pPr>
      <w:r>
        <w:rPr>
          <w:rStyle w:val="CommentReference"/>
        </w:rPr>
        <w:annotationRef/>
      </w:r>
      <w:r>
        <w:t xml:space="preserve">I moved this sentence closer to the beginning of this paragraph to help connect the rest of the detail in the abstract to the study itself. </w:t>
      </w:r>
    </w:p>
  </w:comment>
  <w:comment w:id="76" w:author="Author" w:date="2021-01-20T15:26:00Z" w:initials="A">
    <w:p w14:paraId="6192EA74" w14:textId="77777777" w:rsidR="00370594" w:rsidRDefault="00370594" w:rsidP="00370594">
      <w:pPr>
        <w:pStyle w:val="CommentText"/>
      </w:pPr>
      <w:r>
        <w:rPr>
          <w:rStyle w:val="CommentReference"/>
        </w:rPr>
        <w:annotationRef/>
      </w:r>
      <w:r>
        <w:t xml:space="preserve">Please note that the words “study” and “paper” cannot </w:t>
      </w:r>
      <w:proofErr w:type="gramStart"/>
      <w:r>
        <w:t>be used</w:t>
      </w:r>
      <w:proofErr w:type="gramEnd"/>
      <w:r>
        <w:t xml:space="preserve"> interchangeably. The study is the work that has </w:t>
      </w:r>
      <w:proofErr w:type="gramStart"/>
      <w:r>
        <w:t>been done</w:t>
      </w:r>
      <w:proofErr w:type="gramEnd"/>
      <w:r>
        <w:t xml:space="preserve">, and the paper is the document describing the work. </w:t>
      </w:r>
    </w:p>
  </w:comment>
  <w:comment w:id="75" w:author="Author" w:date="2021-01-25T20:21:00Z" w:initials="GP">
    <w:p w14:paraId="5C3961A5" w14:textId="77777777" w:rsidR="00370594" w:rsidRDefault="00370594" w:rsidP="00370594">
      <w:pPr>
        <w:pStyle w:val="CommentText"/>
      </w:pPr>
      <w:r>
        <w:rPr>
          <w:rStyle w:val="CommentReference"/>
        </w:rPr>
        <w:annotationRef/>
      </w:r>
      <w:r>
        <w:t xml:space="preserve">Please note that you should briefly mention the methodology used. </w:t>
      </w:r>
    </w:p>
  </w:comment>
  <w:comment w:id="88" w:author="Author" w:date="2021-01-20T18:59:00Z" w:initials="A">
    <w:p w14:paraId="2063DA4C" w14:textId="77777777" w:rsidR="00370594" w:rsidRDefault="00370594" w:rsidP="00370594">
      <w:pPr>
        <w:pStyle w:val="CommentText"/>
      </w:pPr>
      <w:r>
        <w:rPr>
          <w:rStyle w:val="CommentReference"/>
        </w:rPr>
        <w:annotationRef/>
      </w:r>
      <w:r>
        <w:t>I added these sentences to the end of the abstract to provide more context regarding the outcomes of the study. It is generally best to summarize the major contributions of a study in the abstract.</w:t>
      </w:r>
    </w:p>
  </w:comment>
  <w:comment w:id="98" w:author="Author" w:date="2021-01-20T15:25:00Z" w:initials="A">
    <w:p w14:paraId="7CA94E25" w14:textId="24DE430E" w:rsidR="00F5484B" w:rsidRDefault="00F5484B">
      <w:pPr>
        <w:pStyle w:val="CommentText"/>
      </w:pPr>
      <w:r>
        <w:rPr>
          <w:rStyle w:val="CommentReference"/>
        </w:rPr>
        <w:annotationRef/>
      </w:r>
      <w:r w:rsidR="007F2C2F">
        <w:t>“Context of COVID-19” was</w:t>
      </w:r>
      <w:r>
        <w:t xml:space="preserve"> a bit vague and may not </w:t>
      </w:r>
      <w:proofErr w:type="gramStart"/>
      <w:r>
        <w:t>be commonly searched</w:t>
      </w:r>
      <w:proofErr w:type="gramEnd"/>
      <w:r>
        <w:t xml:space="preserve"> by other researchers. </w:t>
      </w:r>
      <w:r w:rsidR="007F2C2F">
        <w:t>Simply writing “COVID-19” is another option</w:t>
      </w:r>
      <w:proofErr w:type="gramStart"/>
      <w:r w:rsidR="007F2C2F">
        <w:t xml:space="preserve">. </w:t>
      </w:r>
      <w:r>
        <w:t xml:space="preserve"> </w:t>
      </w:r>
      <w:proofErr w:type="gramEnd"/>
    </w:p>
  </w:comment>
  <w:comment w:id="103" w:author="Author" w:date="2021-01-20T15:39:00Z" w:initials="A">
    <w:p w14:paraId="76C18C1F" w14:textId="45B8E1B1" w:rsidR="00F5484B" w:rsidRDefault="00F5484B">
      <w:pPr>
        <w:pStyle w:val="CommentText"/>
      </w:pPr>
      <w:r>
        <w:rPr>
          <w:rStyle w:val="CommentReference"/>
        </w:rPr>
        <w:annotationRef/>
      </w:r>
      <w:r>
        <w:t xml:space="preserve">Please note that your target journal does not require </w:t>
      </w:r>
      <w:proofErr w:type="spellStart"/>
      <w:r>
        <w:t>JEL</w:t>
      </w:r>
      <w:proofErr w:type="spellEnd"/>
      <w:r>
        <w:t xml:space="preserve"> classification</w:t>
      </w:r>
      <w:r w:rsidR="007F2C2F">
        <w:t>s</w:t>
      </w:r>
      <w:r>
        <w:t xml:space="preserve">. </w:t>
      </w:r>
    </w:p>
  </w:comment>
  <w:comment w:id="114" w:author="Author" w:date="2021-01-25T20:31:00Z" w:initials="GP">
    <w:p w14:paraId="7B23F702" w14:textId="43F3E43B" w:rsidR="002701B4" w:rsidRDefault="002701B4">
      <w:pPr>
        <w:pStyle w:val="CommentText"/>
      </w:pPr>
      <w:r>
        <w:rPr>
          <w:rStyle w:val="CommentReference"/>
        </w:rPr>
        <w:annotationRef/>
      </w:r>
      <w:r w:rsidRPr="00FC03E1">
        <w:rPr>
          <w:iCs/>
          <w:szCs w:val="24"/>
        </w:rPr>
        <w:t>Th</w:t>
      </w:r>
      <w:r>
        <w:rPr>
          <w:iCs/>
          <w:szCs w:val="24"/>
        </w:rPr>
        <w:t xml:space="preserve">is </w:t>
      </w:r>
      <w:r w:rsidRPr="00FC03E1">
        <w:rPr>
          <w:iCs/>
          <w:szCs w:val="24"/>
        </w:rPr>
        <w:t>section</w:t>
      </w:r>
      <w:r>
        <w:rPr>
          <w:iCs/>
          <w:szCs w:val="24"/>
        </w:rPr>
        <w:t xml:space="preserve"> correctly </w:t>
      </w:r>
      <w:r w:rsidRPr="00FC03E1">
        <w:rPr>
          <w:iCs/>
          <w:szCs w:val="24"/>
        </w:rPr>
        <w:t>set</w:t>
      </w:r>
      <w:r>
        <w:rPr>
          <w:iCs/>
          <w:szCs w:val="24"/>
        </w:rPr>
        <w:t>s</w:t>
      </w:r>
      <w:r w:rsidRPr="00FC03E1">
        <w:rPr>
          <w:iCs/>
          <w:szCs w:val="24"/>
        </w:rPr>
        <w:t xml:space="preserve"> the context for the study</w:t>
      </w:r>
      <w:r>
        <w:rPr>
          <w:iCs/>
          <w:szCs w:val="24"/>
        </w:rPr>
        <w:t xml:space="preserve"> and</w:t>
      </w:r>
      <w:r w:rsidRPr="00FC03E1">
        <w:rPr>
          <w:iCs/>
          <w:szCs w:val="24"/>
        </w:rPr>
        <w:t xml:space="preserve"> clearly state</w:t>
      </w:r>
      <w:r>
        <w:rPr>
          <w:iCs/>
          <w:szCs w:val="24"/>
        </w:rPr>
        <w:t>s</w:t>
      </w:r>
      <w:r w:rsidRPr="00FC03E1">
        <w:rPr>
          <w:iCs/>
          <w:szCs w:val="24"/>
        </w:rPr>
        <w:t xml:space="preserve"> the research objective</w:t>
      </w:r>
      <w:r>
        <w:t>. However, you should further elaborate on the study’s novelty and significance for business research and practitioners.</w:t>
      </w:r>
    </w:p>
  </w:comment>
  <w:comment w:id="118" w:author="Author" w:date="2021-01-20T15:42:00Z" w:initials="A">
    <w:p w14:paraId="387A0D8E" w14:textId="1D9A14C6" w:rsidR="00F5484B" w:rsidRDefault="00F5484B">
      <w:pPr>
        <w:pStyle w:val="CommentText"/>
      </w:pPr>
      <w:r>
        <w:rPr>
          <w:rStyle w:val="CommentReference"/>
        </w:rPr>
        <w:annotationRef/>
      </w:r>
      <w:r>
        <w:t xml:space="preserve">I changed the indentation here to match the other paragraphs in the text. </w:t>
      </w:r>
    </w:p>
  </w:comment>
  <w:comment w:id="119" w:author="Author" w:date="2021-01-20T18:39:00Z" w:initials="A">
    <w:p w14:paraId="69FB43A7" w14:textId="0393128C" w:rsidR="007F2C2F" w:rsidRDefault="007F2C2F">
      <w:pPr>
        <w:pStyle w:val="CommentText"/>
      </w:pPr>
      <w:r>
        <w:rPr>
          <w:rStyle w:val="CommentReference"/>
        </w:rPr>
        <w:annotationRef/>
      </w:r>
      <w:r>
        <w:t>I combined this sentence with the first sentence of the subsequent paragraph to improve flow. Short paragraphs can read as choppy and can make it more difficult for a reader to follow a text.</w:t>
      </w:r>
    </w:p>
  </w:comment>
  <w:comment w:id="126" w:author="Author" w:date="2021-01-25T20:23:00Z" w:initials="GP">
    <w:p w14:paraId="7A6D34DA" w14:textId="5B9D52C9" w:rsidR="00623F78" w:rsidRDefault="00623F78">
      <w:pPr>
        <w:pStyle w:val="CommentText"/>
      </w:pPr>
      <w:r>
        <w:rPr>
          <w:rStyle w:val="CommentReference"/>
        </w:rPr>
        <w:annotationRef/>
      </w:r>
      <w:r>
        <w:t xml:space="preserve">In which terms? Do you mean that no economic turbulence had </w:t>
      </w:r>
      <w:proofErr w:type="gramStart"/>
      <w:r>
        <w:t>been observed</w:t>
      </w:r>
      <w:proofErr w:type="gramEnd"/>
      <w:r>
        <w:t xml:space="preserve"> before the outbreak of the pandemic? Please clarify. </w:t>
      </w:r>
    </w:p>
  </w:comment>
  <w:comment w:id="139" w:author="Author" w:date="2021-01-20T15:44:00Z" w:initials="A">
    <w:p w14:paraId="06D276F7" w14:textId="2E0CDFED" w:rsidR="00F5484B" w:rsidRDefault="00F5484B">
      <w:pPr>
        <w:pStyle w:val="CommentText"/>
      </w:pPr>
      <w:r>
        <w:rPr>
          <w:rStyle w:val="CommentReference"/>
        </w:rPr>
        <w:annotationRef/>
      </w:r>
      <w:r>
        <w:t xml:space="preserve">Please note that your target journal uses APA style, which follows the author-date format for citations. I am unable to update the citations to the correct format without the list of references. However, if you would like me to make this change, I am happy to do so in another round of editing if the list of references </w:t>
      </w:r>
      <w:proofErr w:type="gramStart"/>
      <w:r>
        <w:t>is provided</w:t>
      </w:r>
      <w:proofErr w:type="gramEnd"/>
      <w:r>
        <w:t xml:space="preserve">. </w:t>
      </w:r>
    </w:p>
  </w:comment>
  <w:comment w:id="148" w:author="Author" w:date="2021-01-20T15:40:00Z" w:initials="A">
    <w:p w14:paraId="36938009" w14:textId="0B7A073C" w:rsidR="00F5484B" w:rsidRDefault="00F5484B">
      <w:pPr>
        <w:pStyle w:val="CommentText"/>
      </w:pPr>
      <w:r>
        <w:rPr>
          <w:rStyle w:val="CommentReference"/>
        </w:rPr>
        <w:annotationRef/>
      </w:r>
      <w:r>
        <w:t xml:space="preserve">“Began” works a bit better here, as “occurred” implies that the pandemic only took place in December 2019 in Wuhan, China, which is likely not your intended meaning. </w:t>
      </w:r>
    </w:p>
  </w:comment>
  <w:comment w:id="177" w:author="Author" w:date="2021-01-20T15:50:00Z" w:initials="A">
    <w:p w14:paraId="0411B0C5" w14:textId="77777777" w:rsidR="007F2C2F" w:rsidRDefault="007F2C2F" w:rsidP="007F2C2F">
      <w:pPr>
        <w:pStyle w:val="CommentText"/>
      </w:pPr>
      <w:r>
        <w:rPr>
          <w:rStyle w:val="CommentReference"/>
        </w:rPr>
        <w:annotationRef/>
      </w:r>
      <w:r>
        <w:t xml:space="preserve">I combined these sentences into two sentences to improve flow, as multiple short sentences in a row tends to reduce readability. </w:t>
      </w:r>
    </w:p>
  </w:comment>
  <w:comment w:id="173" w:author="Author" w:date="2021-01-25T20:25:00Z" w:initials="GP">
    <w:p w14:paraId="47485F33" w14:textId="2A3DC88A" w:rsidR="00623F78" w:rsidRDefault="00623F78">
      <w:pPr>
        <w:pStyle w:val="CommentText"/>
      </w:pPr>
      <w:r>
        <w:rPr>
          <w:rStyle w:val="CommentReference"/>
        </w:rPr>
        <w:annotationRef/>
      </w:r>
      <w:r>
        <w:t xml:space="preserve">Please add one or more citations. </w:t>
      </w:r>
    </w:p>
  </w:comment>
  <w:comment w:id="209" w:author="Author" w:date="2021-01-20T15:51:00Z" w:initials="A">
    <w:p w14:paraId="5200FEE6" w14:textId="20FDB499" w:rsidR="00F5484B" w:rsidRDefault="00F5484B">
      <w:pPr>
        <w:pStyle w:val="CommentText"/>
      </w:pPr>
      <w:r>
        <w:rPr>
          <w:rStyle w:val="CommentReference"/>
        </w:rPr>
        <w:annotationRef/>
      </w:r>
      <w:r>
        <w:t xml:space="preserve">I changed this wording so that it reads more generally, as the text does not focus on one specific country at this point. If you mean to refer to the effects within a specific country, please mention that country in the introduction. </w:t>
      </w:r>
    </w:p>
  </w:comment>
  <w:comment w:id="237" w:author="Author" w:date="2021-01-20T15:54:00Z" w:initials="A">
    <w:p w14:paraId="7B8AE43A" w14:textId="33F9A161" w:rsidR="00F5484B" w:rsidRDefault="00F5484B">
      <w:pPr>
        <w:pStyle w:val="CommentText"/>
      </w:pPr>
      <w:r>
        <w:rPr>
          <w:rStyle w:val="CommentReference"/>
        </w:rPr>
        <w:annotationRef/>
      </w:r>
      <w:r>
        <w:t xml:space="preserve">This wording reads as a bit more formal than “for now” does. </w:t>
      </w:r>
    </w:p>
  </w:comment>
  <w:comment w:id="222" w:author="Author" w:date="2021-01-25T20:25:00Z" w:initials="GP">
    <w:p w14:paraId="51F3CFFC" w14:textId="498E91D1" w:rsidR="00623F78" w:rsidRDefault="00623F78">
      <w:pPr>
        <w:pStyle w:val="CommentText"/>
      </w:pPr>
      <w:r>
        <w:rPr>
          <w:rStyle w:val="CommentReference"/>
        </w:rPr>
        <w:annotationRef/>
      </w:r>
      <w:r>
        <w:t>Please add one or more citations.</w:t>
      </w:r>
    </w:p>
  </w:comment>
  <w:comment w:id="263" w:author="Author" w:date="2021-01-20T15:55:00Z" w:initials="A">
    <w:p w14:paraId="4A65F3B1" w14:textId="1D9E0E0A" w:rsidR="00F5484B" w:rsidRDefault="00F5484B">
      <w:pPr>
        <w:pStyle w:val="CommentText"/>
      </w:pPr>
      <w:r>
        <w:rPr>
          <w:rStyle w:val="CommentReference"/>
        </w:rPr>
        <w:annotationRef/>
      </w:r>
      <w:r>
        <w:t xml:space="preserve">In general, the construction “there are” tends to lead to wordy sentences and should generally </w:t>
      </w:r>
      <w:proofErr w:type="gramStart"/>
      <w:r>
        <w:t>be avoided</w:t>
      </w:r>
      <w:proofErr w:type="gramEnd"/>
      <w:r>
        <w:t xml:space="preserve">. This wording is a bit more straightforward and concise. </w:t>
      </w:r>
    </w:p>
  </w:comment>
  <w:comment w:id="260" w:author="Author" w:date="2021-01-25T20:27:00Z" w:initials="GP">
    <w:p w14:paraId="7D7CDEAE" w14:textId="1EDA2034" w:rsidR="00623F78" w:rsidRDefault="00623F78">
      <w:pPr>
        <w:pStyle w:val="CommentText"/>
      </w:pPr>
      <w:r>
        <w:rPr>
          <w:rStyle w:val="CommentReference"/>
        </w:rPr>
        <w:annotationRef/>
      </w:r>
      <w:r>
        <w:t>Please add one or more citations.</w:t>
      </w:r>
    </w:p>
  </w:comment>
  <w:comment w:id="282" w:author="Author" w:date="2021-01-20T18:41:00Z" w:initials="A">
    <w:p w14:paraId="3A877DFD" w14:textId="366718DD" w:rsidR="007F2C2F" w:rsidRDefault="007F2C2F">
      <w:pPr>
        <w:pStyle w:val="CommentText"/>
      </w:pPr>
      <w:r>
        <w:rPr>
          <w:rStyle w:val="CommentReference"/>
        </w:rPr>
        <w:annotationRef/>
      </w:r>
      <w:r>
        <w:t xml:space="preserve">I moved this sentence here because it seems to fit better with this paragraph. </w:t>
      </w:r>
    </w:p>
  </w:comment>
  <w:comment w:id="289" w:author="Author" w:date="2021-01-20T15:57:00Z" w:initials="A">
    <w:p w14:paraId="5C1D83E7" w14:textId="4452786B" w:rsidR="00F5484B" w:rsidRDefault="00F5484B">
      <w:pPr>
        <w:pStyle w:val="CommentText"/>
      </w:pPr>
      <w:r>
        <w:rPr>
          <w:rStyle w:val="CommentReference"/>
        </w:rPr>
        <w:annotationRef/>
      </w:r>
      <w:r>
        <w:t xml:space="preserve">The original wording here was a bit unclear, and I have revised it based on context. Please check that it captures your intended meaning. </w:t>
      </w:r>
    </w:p>
  </w:comment>
  <w:comment w:id="286" w:author="Author" w:date="2021-01-25T20:27:00Z" w:initials="GP">
    <w:p w14:paraId="31123752" w14:textId="2D338845" w:rsidR="00623F78" w:rsidRDefault="00623F78">
      <w:pPr>
        <w:pStyle w:val="CommentText"/>
      </w:pPr>
      <w:r>
        <w:rPr>
          <w:rStyle w:val="CommentReference"/>
        </w:rPr>
        <w:annotationRef/>
      </w:r>
      <w:r>
        <w:t>Please add one or more citations.</w:t>
      </w:r>
    </w:p>
  </w:comment>
  <w:comment w:id="319" w:author="Author" w:date="2021-01-20T16:02:00Z" w:initials="A">
    <w:p w14:paraId="6B8E7D42" w14:textId="713DC696" w:rsidR="00F5484B" w:rsidRDefault="00F5484B">
      <w:pPr>
        <w:pStyle w:val="CommentText"/>
      </w:pPr>
      <w:r>
        <w:rPr>
          <w:rStyle w:val="CommentReference"/>
        </w:rPr>
        <w:annotationRef/>
      </w:r>
      <w:r>
        <w:t xml:space="preserve">I split this sentence into two sentences to improve readability. Long sentences with many parts can be difficult for readers to follow. </w:t>
      </w:r>
    </w:p>
  </w:comment>
  <w:comment w:id="335" w:author="Author" w:date="2021-01-20T16:02:00Z" w:initials="A">
    <w:p w14:paraId="17E32CF3" w14:textId="7A2B55FB" w:rsidR="00F5484B" w:rsidRDefault="00F5484B">
      <w:pPr>
        <w:pStyle w:val="CommentText"/>
      </w:pPr>
      <w:r>
        <w:rPr>
          <w:rStyle w:val="CommentReference"/>
        </w:rPr>
        <w:annotationRef/>
      </w:r>
      <w:r>
        <w:t xml:space="preserve">I revised this wording to avoid the use of a double negative. Double negatives (e.g., “no one and nothing did not”) should generally </w:t>
      </w:r>
      <w:proofErr w:type="gramStart"/>
      <w:r>
        <w:t>be avoided</w:t>
      </w:r>
      <w:proofErr w:type="gramEnd"/>
      <w:r>
        <w:t xml:space="preserve"> in English writing, as they tend to be confusing. </w:t>
      </w:r>
    </w:p>
  </w:comment>
  <w:comment w:id="341" w:author="Author" w:date="2021-01-20T18:47:00Z" w:initials="A">
    <w:p w14:paraId="6106C0C0" w14:textId="1952A4BC" w:rsidR="0081043D" w:rsidRDefault="0081043D">
      <w:pPr>
        <w:pStyle w:val="CommentText"/>
      </w:pPr>
      <w:r>
        <w:rPr>
          <w:rStyle w:val="CommentReference"/>
        </w:rPr>
        <w:annotationRef/>
      </w:r>
      <w:r>
        <w:t xml:space="preserve">I added this sentence to </w:t>
      </w:r>
      <w:r w:rsidR="00E330F4">
        <w:t>provide the motivation for</w:t>
      </w:r>
      <w:r>
        <w:t xml:space="preserve"> this study. The introduction provides helpful background on this </w:t>
      </w:r>
      <w:proofErr w:type="gramStart"/>
      <w:r>
        <w:t>topic, but</w:t>
      </w:r>
      <w:proofErr w:type="gramEnd"/>
      <w:r>
        <w:t xml:space="preserve"> does not really describe the purpose of this study in detail. This sentence provides a few concrete details as to the purpose and contributions of this study. However, it would be helpful to build on these details by providing even more context and motivation. The introduction can also explain how this study differs from and contributes to the existing academic literature and can explain in more detail how the study can support researchers, policymakers, and/or practitioners</w:t>
      </w:r>
      <w:proofErr w:type="gramStart"/>
      <w:r>
        <w:t xml:space="preserve">.  </w:t>
      </w:r>
      <w:proofErr w:type="gramEnd"/>
    </w:p>
  </w:comment>
  <w:comment w:id="348" w:author="Author" w:date="2021-01-25T20:29:00Z" w:initials="GP">
    <w:p w14:paraId="2CFF96F5" w14:textId="51220DC3" w:rsidR="00623F78" w:rsidRDefault="00623F78">
      <w:pPr>
        <w:pStyle w:val="CommentText"/>
      </w:pPr>
      <w:r>
        <w:rPr>
          <w:rStyle w:val="CommentReference"/>
        </w:rPr>
        <w:annotationRef/>
      </w:r>
      <w:r>
        <w:t xml:space="preserve">Please end this section by emphasizing the study’s significance in the context of the literature, its novelty, and its contribution to the business field. </w:t>
      </w:r>
    </w:p>
  </w:comment>
  <w:comment w:id="351" w:author="Author" w:date="2021-01-25T20:39:00Z" w:initials="GP">
    <w:p w14:paraId="5DCD9098" w14:textId="61E276CD" w:rsidR="002701B4" w:rsidRDefault="002701B4">
      <w:pPr>
        <w:pStyle w:val="CommentText"/>
      </w:pPr>
      <w:r>
        <w:rPr>
          <w:rStyle w:val="CommentReference"/>
        </w:rPr>
        <w:annotationRef/>
      </w:r>
      <w:r>
        <w:t>While this section provide</w:t>
      </w:r>
      <w:r w:rsidR="00750271">
        <w:t>s</w:t>
      </w:r>
      <w:r>
        <w:t xml:space="preserve"> a broad overview of the literature, </w:t>
      </w:r>
      <w:proofErr w:type="gramStart"/>
      <w:r>
        <w:t>the majority of</w:t>
      </w:r>
      <w:proofErr w:type="gramEnd"/>
      <w:r>
        <w:t xml:space="preserve"> the reported statements lack adequate referencing. </w:t>
      </w:r>
      <w:r w:rsidR="00750271">
        <w:t>P</w:t>
      </w:r>
      <w:r>
        <w:t>lease support all statements with one or more citations</w:t>
      </w:r>
      <w:proofErr w:type="gramStart"/>
      <w:r>
        <w:t xml:space="preserve">. </w:t>
      </w:r>
      <w:r w:rsidR="00750271">
        <w:t xml:space="preserve"> </w:t>
      </w:r>
      <w:proofErr w:type="gramEnd"/>
    </w:p>
  </w:comment>
  <w:comment w:id="373" w:author="Author" w:date="2021-01-20T16:10:00Z" w:initials="A">
    <w:p w14:paraId="44646378" w14:textId="12C7F58B" w:rsidR="00F5484B" w:rsidRDefault="00F5484B">
      <w:pPr>
        <w:pStyle w:val="CommentText"/>
      </w:pPr>
      <w:r>
        <w:rPr>
          <w:rStyle w:val="CommentReference"/>
        </w:rPr>
        <w:annotationRef/>
      </w:r>
      <w:r>
        <w:t xml:space="preserve">It might be clearer to write “the conservation of the planet’s limited resources” or “the use of the planet’s limited resources” here. Please revise if you agree with this suggestion. </w:t>
      </w:r>
    </w:p>
  </w:comment>
  <w:comment w:id="374" w:author="Author" w:date="2021-01-20T18:51:00Z" w:initials="A">
    <w:p w14:paraId="29C7A768" w14:textId="621D2BBB" w:rsidR="0081043D" w:rsidRDefault="0081043D">
      <w:pPr>
        <w:pStyle w:val="CommentText"/>
      </w:pPr>
      <w:r>
        <w:rPr>
          <w:rStyle w:val="CommentReference"/>
        </w:rPr>
        <w:annotationRef/>
      </w:r>
      <w:r>
        <w:t xml:space="preserve">I added this wording to ensure clarity in this sentence based on context. Please review to check that it is accurate. </w:t>
      </w:r>
    </w:p>
  </w:comment>
  <w:comment w:id="401" w:author="Author" w:date="2021-01-25T20:44:00Z" w:initials="GP">
    <w:p w14:paraId="4DFBA48E" w14:textId="7ABA3BF8" w:rsidR="00A315A0" w:rsidRDefault="00A315A0">
      <w:pPr>
        <w:pStyle w:val="CommentText"/>
      </w:pPr>
      <w:r>
        <w:rPr>
          <w:rStyle w:val="CommentReference"/>
        </w:rPr>
        <w:annotationRef/>
      </w:r>
      <w:r>
        <w:t>Please add a ci</w:t>
      </w:r>
      <w:r w:rsidR="00750271">
        <w:t>t</w:t>
      </w:r>
      <w:r>
        <w:t xml:space="preserve">ation. </w:t>
      </w:r>
    </w:p>
  </w:comment>
  <w:comment w:id="419" w:author="Author" w:date="2021-01-20T19:03:00Z" w:initials="A">
    <w:p w14:paraId="14CDD83D" w14:textId="037F1CF1" w:rsidR="00EF716A" w:rsidRDefault="00EF716A">
      <w:pPr>
        <w:pStyle w:val="CommentText"/>
      </w:pPr>
      <w:r>
        <w:rPr>
          <w:rStyle w:val="CommentReference"/>
        </w:rPr>
        <w:annotationRef/>
      </w:r>
      <w:r>
        <w:t xml:space="preserve">This set of policies reads a bit more seamlessly if it </w:t>
      </w:r>
      <w:proofErr w:type="gramStart"/>
      <w:r>
        <w:t>is written</w:t>
      </w:r>
      <w:proofErr w:type="gramEnd"/>
      <w:r>
        <w:t xml:space="preserve"> in paragraph form. Because the enterprise policy frameworks are specific frameworks that follow the same basic construction, the bullet points are a bit more appropriate there. </w:t>
      </w:r>
    </w:p>
  </w:comment>
  <w:comment w:id="424" w:author="Author" w:date="2021-01-20T16:17:00Z" w:initials="A">
    <w:p w14:paraId="0D0CEF9F" w14:textId="5CD4B1F3" w:rsidR="00F5484B" w:rsidRDefault="00F5484B">
      <w:pPr>
        <w:pStyle w:val="CommentText"/>
      </w:pPr>
      <w:r>
        <w:rPr>
          <w:rStyle w:val="CommentReference"/>
        </w:rPr>
        <w:annotationRef/>
      </w:r>
      <w:r>
        <w:t xml:space="preserve">I changed the set-up of these bullet points slightly for readability. Specifically, I used a consistent style for </w:t>
      </w:r>
      <w:proofErr w:type="gramStart"/>
      <w:r>
        <w:t>all of</w:t>
      </w:r>
      <w:proofErr w:type="gramEnd"/>
      <w:r>
        <w:t xml:space="preserve"> the headings and wrote the supporting details out as complete sentences to ensure clarity. </w:t>
      </w:r>
    </w:p>
  </w:comment>
  <w:comment w:id="449" w:author="Author" w:date="2021-01-27T14:39:00Z" w:initials="A">
    <w:p w14:paraId="0E35FA9F" w14:textId="6BEAE43C" w:rsidR="0004235E" w:rsidRDefault="0004235E">
      <w:pPr>
        <w:pStyle w:val="CommentText"/>
      </w:pPr>
      <w:r>
        <w:rPr>
          <w:rStyle w:val="CommentReference"/>
        </w:rPr>
        <w:annotationRef/>
      </w:r>
      <w:r>
        <w:t>This is odd in this context. Consider “defective” or “ineffective.”</w:t>
      </w:r>
    </w:p>
  </w:comment>
  <w:comment w:id="466" w:author="Author" w:date="2021-01-20T16:14:00Z" w:initials="A">
    <w:p w14:paraId="33D41EDF" w14:textId="02324C0C" w:rsidR="00F5484B" w:rsidRDefault="00F5484B">
      <w:pPr>
        <w:pStyle w:val="CommentText"/>
      </w:pPr>
      <w:r>
        <w:rPr>
          <w:rStyle w:val="CommentReference"/>
        </w:rPr>
        <w:annotationRef/>
      </w:r>
      <w:r>
        <w:t xml:space="preserve">Please note that “pandemic” rather than “epidemic” is more accurate in the context of COVID-19, as it impacts the entire world rather than one country or region. </w:t>
      </w:r>
    </w:p>
  </w:comment>
  <w:comment w:id="420" w:author="Author" w:date="2021-01-25T20:45:00Z" w:initials="GP">
    <w:p w14:paraId="55EB4546" w14:textId="2A310C4D" w:rsidR="00750271" w:rsidRDefault="00750271">
      <w:pPr>
        <w:pStyle w:val="CommentText"/>
      </w:pPr>
      <w:r>
        <w:rPr>
          <w:rStyle w:val="CommentReference"/>
        </w:rPr>
        <w:annotationRef/>
      </w:r>
      <w:r>
        <w:t xml:space="preserve">Please report one or more citations for each of the four policy types. </w:t>
      </w:r>
    </w:p>
  </w:comment>
  <w:comment w:id="588" w:author="Author" w:date="2021-01-20T16:20:00Z" w:initials="A">
    <w:p w14:paraId="1B6C0D8A" w14:textId="77777777" w:rsidR="00F5484B" w:rsidRDefault="00F5484B" w:rsidP="001C6871">
      <w:pPr>
        <w:pStyle w:val="CommentText"/>
      </w:pPr>
      <w:r>
        <w:rPr>
          <w:rStyle w:val="CommentReference"/>
        </w:rPr>
        <w:annotationRef/>
      </w:r>
      <w:r>
        <w:t xml:space="preserve">“Workers at work” reads as a bit redundant. </w:t>
      </w:r>
    </w:p>
  </w:comment>
  <w:comment w:id="603" w:author="Author" w:date="2021-01-20T16:22:00Z" w:initials="A">
    <w:p w14:paraId="37DC9552" w14:textId="0DD5F56D" w:rsidR="00F5484B" w:rsidRDefault="00F5484B">
      <w:pPr>
        <w:pStyle w:val="CommentText"/>
      </w:pPr>
      <w:r>
        <w:rPr>
          <w:rStyle w:val="CommentReference"/>
        </w:rPr>
        <w:annotationRef/>
      </w:r>
      <w:r>
        <w:t xml:space="preserve">When the items in a list themselves contain commas, those items should </w:t>
      </w:r>
      <w:proofErr w:type="gramStart"/>
      <w:r>
        <w:t>be delineated</w:t>
      </w:r>
      <w:proofErr w:type="gramEnd"/>
      <w:r>
        <w:t xml:space="preserve"> with semicolons. </w:t>
      </w:r>
    </w:p>
  </w:comment>
  <w:comment w:id="561" w:author="Author" w:date="2021-01-25T20:47:00Z" w:initials="GP">
    <w:p w14:paraId="1A6AE3CD" w14:textId="3BF2EE1F" w:rsidR="00750271" w:rsidRDefault="00750271">
      <w:pPr>
        <w:pStyle w:val="CommentText"/>
      </w:pPr>
      <w:r>
        <w:rPr>
          <w:rStyle w:val="CommentReference"/>
        </w:rPr>
        <w:annotationRef/>
      </w:r>
      <w:r>
        <w:t xml:space="preserve">Please add one or more citations. </w:t>
      </w:r>
    </w:p>
  </w:comment>
  <w:comment w:id="628" w:author="Author" w:date="2021-01-25T20:47:00Z" w:initials="GP">
    <w:p w14:paraId="6BA0D53D" w14:textId="2D0A51E4" w:rsidR="00750271" w:rsidRDefault="00750271">
      <w:pPr>
        <w:pStyle w:val="CommentText"/>
      </w:pPr>
      <w:r>
        <w:rPr>
          <w:rStyle w:val="CommentReference"/>
        </w:rPr>
        <w:annotationRef/>
      </w:r>
      <w:r>
        <w:t xml:space="preserve">Please provide a definition in a footnote. </w:t>
      </w:r>
    </w:p>
  </w:comment>
  <w:comment w:id="631" w:author="Author" w:date="2021-01-20T16:23:00Z" w:initials="A">
    <w:p w14:paraId="563BE988" w14:textId="42F6FE90" w:rsidR="00F5484B" w:rsidRDefault="00F5484B">
      <w:pPr>
        <w:pStyle w:val="CommentText"/>
      </w:pPr>
      <w:r>
        <w:rPr>
          <w:rStyle w:val="CommentReference"/>
        </w:rPr>
        <w:annotationRef/>
      </w:r>
      <w:r>
        <w:t>“In order to” can generally be rewritten as “to,” which is a bit more concise</w:t>
      </w:r>
      <w:proofErr w:type="gramStart"/>
      <w:r>
        <w:t xml:space="preserve">.  </w:t>
      </w:r>
      <w:proofErr w:type="gramEnd"/>
    </w:p>
  </w:comment>
  <w:comment w:id="634" w:author="Author" w:date="2021-01-20T19:13:00Z" w:initials="A">
    <w:p w14:paraId="56D291F3" w14:textId="6834B788" w:rsidR="003E51FA" w:rsidRDefault="003E51FA">
      <w:pPr>
        <w:pStyle w:val="CommentText"/>
      </w:pPr>
      <w:r>
        <w:rPr>
          <w:rStyle w:val="CommentReference"/>
        </w:rPr>
        <w:annotationRef/>
      </w:r>
      <w:r>
        <w:t xml:space="preserve">I moved these sentences here because they speak to enterprise policies in general rather than the specific policy for managing COVID-19 infections at work. </w:t>
      </w:r>
    </w:p>
  </w:comment>
  <w:comment w:id="637" w:author="Author" w:date="2021-01-20T16:28:00Z" w:initials="A">
    <w:p w14:paraId="5B1CDF76" w14:textId="77777777" w:rsidR="003E51FA" w:rsidRDefault="003E51FA" w:rsidP="003E51FA">
      <w:pPr>
        <w:pStyle w:val="CommentText"/>
      </w:pPr>
      <w:r>
        <w:rPr>
          <w:rStyle w:val="CommentReference"/>
        </w:rPr>
        <w:annotationRef/>
      </w:r>
      <w:r>
        <w:t xml:space="preserve">A comma should only </w:t>
      </w:r>
      <w:proofErr w:type="gramStart"/>
      <w:r>
        <w:t>be used</w:t>
      </w:r>
      <w:proofErr w:type="gramEnd"/>
      <w:r>
        <w:t xml:space="preserve"> before a coordinating conjunction like “but” if the second part of the sentence can stand alone as an independent sentence.</w:t>
      </w:r>
    </w:p>
  </w:comment>
  <w:comment w:id="615" w:author="Author" w:date="2021-01-25T20:48:00Z" w:initials="GP">
    <w:p w14:paraId="0C4ACE7A" w14:textId="4D3FB699" w:rsidR="00750271" w:rsidRDefault="00750271">
      <w:pPr>
        <w:pStyle w:val="CommentText"/>
      </w:pPr>
      <w:r>
        <w:rPr>
          <w:rStyle w:val="CommentReference"/>
        </w:rPr>
        <w:annotationRef/>
      </w:r>
      <w:r>
        <w:t>Please add one or more citations.</w:t>
      </w:r>
    </w:p>
  </w:comment>
  <w:comment w:id="695" w:author="Author" w:date="2021-01-20T19:10:00Z" w:initials="A">
    <w:p w14:paraId="1BBCEA81" w14:textId="77777777" w:rsidR="003E51FA" w:rsidRDefault="003E51FA">
      <w:pPr>
        <w:pStyle w:val="CommentText"/>
      </w:pPr>
      <w:r>
        <w:rPr>
          <w:rStyle w:val="CommentReference"/>
        </w:rPr>
        <w:annotationRef/>
      </w:r>
      <w:r>
        <w:t>I think it helps to provide these specific frameworks in a separate section of the text, as they are more detailed than the discussion in the previous section and seem to reflect the main results of this study</w:t>
      </w:r>
      <w:proofErr w:type="gramStart"/>
      <w:r>
        <w:t xml:space="preserve">.  </w:t>
      </w:r>
      <w:proofErr w:type="gramEnd"/>
    </w:p>
  </w:comment>
  <w:comment w:id="714" w:author="Author" w:date="2021-01-20T16:26:00Z" w:initials="A">
    <w:p w14:paraId="63F80BC6" w14:textId="73D17AFF" w:rsidR="00F5484B" w:rsidRDefault="00F5484B">
      <w:pPr>
        <w:pStyle w:val="CommentText"/>
      </w:pPr>
      <w:r>
        <w:rPr>
          <w:rStyle w:val="CommentReference"/>
        </w:rPr>
        <w:annotationRef/>
      </w:r>
      <w:r>
        <w:t xml:space="preserve">Because this concept was introduced in the previous paragraph, and because subheadings should generally be </w:t>
      </w:r>
      <w:proofErr w:type="gramStart"/>
      <w:r>
        <w:t>fairly concise</w:t>
      </w:r>
      <w:proofErr w:type="gramEnd"/>
      <w:r>
        <w:t xml:space="preserve">, I have revised this heading substantially to include only the most important information. </w:t>
      </w:r>
    </w:p>
  </w:comment>
  <w:comment w:id="732" w:author="Author" w:date="2021-01-20T16:28:00Z" w:initials="A">
    <w:p w14:paraId="4C4CBF34" w14:textId="1B925011" w:rsidR="00F5484B" w:rsidRDefault="00F5484B">
      <w:pPr>
        <w:pStyle w:val="CommentText"/>
      </w:pPr>
      <w:r>
        <w:rPr>
          <w:rStyle w:val="CommentReference"/>
        </w:rPr>
        <w:annotationRef/>
      </w:r>
      <w:r>
        <w:t xml:space="preserve">A comma should only </w:t>
      </w:r>
      <w:proofErr w:type="gramStart"/>
      <w:r>
        <w:t>be used</w:t>
      </w:r>
      <w:proofErr w:type="gramEnd"/>
      <w:r>
        <w:t xml:space="preserve"> before a coordinating conjunction like “but” if the second part of the sentence can stand alone as an independent sentence.</w:t>
      </w:r>
    </w:p>
  </w:comment>
  <w:comment w:id="762" w:author="Author" w:date="2021-01-20T17:04:00Z" w:initials="A">
    <w:p w14:paraId="0FF93211" w14:textId="07370ADA" w:rsidR="00F5484B" w:rsidRDefault="00F5484B">
      <w:pPr>
        <w:pStyle w:val="CommentText"/>
      </w:pPr>
      <w:r>
        <w:rPr>
          <w:rStyle w:val="CommentReference"/>
        </w:rPr>
        <w:annotationRef/>
      </w:r>
      <w:r>
        <w:t xml:space="preserve">Because this phrase is not a direct quote, it does not need to </w:t>
      </w:r>
      <w:proofErr w:type="gramStart"/>
      <w:r>
        <w:t>be placed</w:t>
      </w:r>
      <w:proofErr w:type="gramEnd"/>
      <w:r>
        <w:t xml:space="preserve"> in quotation marks here.</w:t>
      </w:r>
    </w:p>
  </w:comment>
  <w:comment w:id="799" w:author="Author" w:date="2021-01-20T16:32:00Z" w:initials="A">
    <w:p w14:paraId="2DA0B7B3" w14:textId="760997B0" w:rsidR="00F5484B" w:rsidRDefault="00F5484B">
      <w:pPr>
        <w:pStyle w:val="CommentText"/>
      </w:pPr>
      <w:r>
        <w:rPr>
          <w:rStyle w:val="CommentReference"/>
        </w:rPr>
        <w:annotationRef/>
      </w:r>
      <w:r>
        <w:t xml:space="preserve">I changed this wording to make it a bit more formal. In particular, it is best to avoid using first-person pronouns (e.g., “we” or “us”) except to refer narrowly to the authors of the study it </w:t>
      </w:r>
      <w:proofErr w:type="gramStart"/>
      <w:r>
        <w:t>avoid</w:t>
      </w:r>
      <w:proofErr w:type="gramEnd"/>
      <w:r>
        <w:t xml:space="preserve"> any confusion. </w:t>
      </w:r>
    </w:p>
  </w:comment>
  <w:comment w:id="728" w:author="Author" w:date="2021-01-25T20:55:00Z" w:initials="GP">
    <w:p w14:paraId="3A91712F" w14:textId="10935505" w:rsidR="00B71946" w:rsidRDefault="00B71946">
      <w:pPr>
        <w:pStyle w:val="CommentText"/>
      </w:pPr>
      <w:r>
        <w:rPr>
          <w:rStyle w:val="CommentReference"/>
        </w:rPr>
        <w:annotationRef/>
      </w:r>
      <w:r>
        <w:t xml:space="preserve">Please reference these statements. </w:t>
      </w:r>
    </w:p>
  </w:comment>
  <w:comment w:id="830" w:author="Author" w:date="2021-01-20T17:06:00Z" w:initials="A">
    <w:p w14:paraId="5FD4548B" w14:textId="3FF01930" w:rsidR="00F5484B" w:rsidRDefault="00F5484B">
      <w:pPr>
        <w:pStyle w:val="CommentText"/>
      </w:pPr>
      <w:r>
        <w:rPr>
          <w:rStyle w:val="CommentReference"/>
        </w:rPr>
        <w:annotationRef/>
      </w:r>
      <w:r>
        <w:t>As before, I have modified the items in this list to ensure that they have parallel structures</w:t>
      </w:r>
      <w:proofErr w:type="gramStart"/>
      <w:r>
        <w:t xml:space="preserve">.  </w:t>
      </w:r>
      <w:proofErr w:type="gramEnd"/>
    </w:p>
  </w:comment>
  <w:comment w:id="857" w:author="Author" w:date="2021-01-20T19:14:00Z" w:initials="A">
    <w:p w14:paraId="6F19C98C" w14:textId="49E33DA3" w:rsidR="0082081E" w:rsidRDefault="0082081E">
      <w:pPr>
        <w:pStyle w:val="CommentText"/>
      </w:pPr>
      <w:r>
        <w:rPr>
          <w:rStyle w:val="CommentReference"/>
        </w:rPr>
        <w:annotationRef/>
      </w:r>
      <w:r>
        <w:t>I changed some of the wording here to avoid the repetition of “managing.”</w:t>
      </w:r>
    </w:p>
  </w:comment>
  <w:comment w:id="875" w:author="Author" w:date="2021-01-20T17:08:00Z" w:initials="A">
    <w:p w14:paraId="3B0E08B9" w14:textId="471D094F" w:rsidR="00F5484B" w:rsidRDefault="00F5484B">
      <w:pPr>
        <w:pStyle w:val="CommentText"/>
      </w:pPr>
      <w:r>
        <w:rPr>
          <w:rStyle w:val="CommentReference"/>
        </w:rPr>
        <w:annotationRef/>
      </w:r>
      <w:r>
        <w:t xml:space="preserve">The original wording here was a bit unclear. I have made this edit based on context; please check that it captures your intended meaning. </w:t>
      </w:r>
    </w:p>
  </w:comment>
  <w:comment w:id="941" w:author="Author" w:date="2021-01-20T19:16:00Z" w:initials="A">
    <w:p w14:paraId="6FFA844A" w14:textId="1AF59D67" w:rsidR="0082081E" w:rsidRDefault="0082081E">
      <w:pPr>
        <w:pStyle w:val="CommentText"/>
      </w:pPr>
      <w:r>
        <w:rPr>
          <w:rStyle w:val="CommentReference"/>
        </w:rPr>
        <w:annotationRef/>
      </w:r>
      <w:r>
        <w:t xml:space="preserve">This word </w:t>
      </w:r>
      <w:proofErr w:type="gramStart"/>
      <w:r>
        <w:t>is more typically used</w:t>
      </w:r>
      <w:proofErr w:type="gramEnd"/>
      <w:r>
        <w:t xml:space="preserve"> in the context of information and provides a bit more color than “good” does.</w:t>
      </w:r>
    </w:p>
  </w:comment>
  <w:comment w:id="1055" w:author="Author" w:date="2021-01-20T17:21:00Z" w:initials="A">
    <w:p w14:paraId="4EFB7829" w14:textId="5ECC45DC" w:rsidR="00F5484B" w:rsidRDefault="00F5484B">
      <w:pPr>
        <w:pStyle w:val="CommentText"/>
      </w:pPr>
      <w:r>
        <w:rPr>
          <w:rStyle w:val="CommentReference"/>
        </w:rPr>
        <w:annotationRef/>
      </w:r>
      <w:r>
        <w:t xml:space="preserve">The purpose of this policy is clear, and its title does not need to </w:t>
      </w:r>
      <w:proofErr w:type="gramStart"/>
      <w:r>
        <w:t>be restated</w:t>
      </w:r>
      <w:proofErr w:type="gramEnd"/>
      <w:r>
        <w:t xml:space="preserve"> here. </w:t>
      </w:r>
    </w:p>
  </w:comment>
  <w:comment w:id="1062" w:author="Author" w:date="2021-01-29T21:08:00Z" w:initials="A">
    <w:p w14:paraId="48F93B44" w14:textId="33942D10" w:rsidR="00247499" w:rsidRDefault="00247499">
      <w:pPr>
        <w:pStyle w:val="CommentText"/>
      </w:pPr>
      <w:r>
        <w:rPr>
          <w:rStyle w:val="CommentReference"/>
        </w:rPr>
        <w:annotationRef/>
      </w:r>
      <w:r>
        <w:t>Is this what you mean?</w:t>
      </w:r>
    </w:p>
  </w:comment>
  <w:comment w:id="1089" w:author="Author" w:date="2021-01-20T17:22:00Z" w:initials="A">
    <w:p w14:paraId="6E626870" w14:textId="669BF7C2" w:rsidR="00F5484B" w:rsidRDefault="00F5484B">
      <w:pPr>
        <w:pStyle w:val="CommentText"/>
      </w:pPr>
      <w:r>
        <w:rPr>
          <w:rStyle w:val="CommentReference"/>
        </w:rPr>
        <w:annotationRef/>
      </w:r>
      <w:r>
        <w:t xml:space="preserve">“Basically” can sometimes read as a bit informal, so “essentially” typically works better. </w:t>
      </w:r>
    </w:p>
  </w:comment>
  <w:comment w:id="1151" w:author="Author" w:date="2021-01-20T17:33:00Z" w:initials="A">
    <w:p w14:paraId="3B2C2BF9" w14:textId="109CCFFD" w:rsidR="00F5484B" w:rsidRDefault="00F5484B">
      <w:pPr>
        <w:pStyle w:val="CommentText"/>
      </w:pPr>
      <w:r>
        <w:rPr>
          <w:rStyle w:val="CommentReference"/>
        </w:rPr>
        <w:annotationRef/>
      </w:r>
      <w:r>
        <w:t xml:space="preserve">As before, I shortened this heading a bit, as heading should generally be very concise. </w:t>
      </w:r>
    </w:p>
  </w:comment>
  <w:comment w:id="1169" w:author="Author" w:date="2021-01-20T17:34:00Z" w:initials="A">
    <w:p w14:paraId="69138BCC" w14:textId="77777777" w:rsidR="00F5484B" w:rsidRDefault="00F5484B">
      <w:pPr>
        <w:pStyle w:val="CommentText"/>
      </w:pPr>
      <w:r>
        <w:rPr>
          <w:rStyle w:val="CommentReference"/>
        </w:rPr>
        <w:annotationRef/>
      </w:r>
      <w:r>
        <w:t xml:space="preserve">“Starting with the fact that” is a bit redundant here, as this sentence starts this paragraph. </w:t>
      </w:r>
    </w:p>
  </w:comment>
  <w:comment w:id="1164" w:author="Author" w:date="2021-01-25T21:02:00Z" w:initials="GP">
    <w:p w14:paraId="3B47BB9B" w14:textId="4CCA0361" w:rsidR="00831470" w:rsidRDefault="00831470">
      <w:pPr>
        <w:pStyle w:val="CommentText"/>
      </w:pPr>
      <w:r>
        <w:rPr>
          <w:rStyle w:val="CommentReference"/>
        </w:rPr>
        <w:annotationRef/>
      </w:r>
      <w:r>
        <w:t xml:space="preserve">Please reference these statements. </w:t>
      </w:r>
    </w:p>
  </w:comment>
  <w:comment w:id="1187" w:author="Author" w:date="2021-01-20T19:20:00Z" w:initials="A">
    <w:p w14:paraId="7E230A99" w14:textId="73BD42A3" w:rsidR="0082081E" w:rsidRDefault="0082081E">
      <w:pPr>
        <w:pStyle w:val="CommentText"/>
      </w:pPr>
      <w:r>
        <w:rPr>
          <w:rStyle w:val="CommentReference"/>
        </w:rPr>
        <w:annotationRef/>
      </w:r>
      <w:r>
        <w:t xml:space="preserve">I combined this paragraph with an earlier paragraph that seemed to be saying the same thing. </w:t>
      </w:r>
    </w:p>
  </w:comment>
  <w:comment w:id="1211" w:author="Author" w:date="2021-01-25T21:03:00Z" w:initials="GP">
    <w:p w14:paraId="0504ABA6" w14:textId="78B7BA33" w:rsidR="00831470" w:rsidRDefault="00831470">
      <w:pPr>
        <w:pStyle w:val="CommentText"/>
      </w:pPr>
      <w:r>
        <w:rPr>
          <w:rStyle w:val="CommentReference"/>
        </w:rPr>
        <w:annotationRef/>
      </w:r>
      <w:r>
        <w:t xml:space="preserve">Please add a citation. </w:t>
      </w:r>
    </w:p>
  </w:comment>
  <w:comment w:id="1238" w:author="Author" w:date="2021-01-20T17:38:00Z" w:initials="A">
    <w:p w14:paraId="45CB1DE1" w14:textId="3C4D5BA4" w:rsidR="00F5484B" w:rsidRDefault="00F5484B">
      <w:pPr>
        <w:pStyle w:val="CommentText"/>
      </w:pPr>
      <w:r>
        <w:rPr>
          <w:rStyle w:val="CommentReference"/>
        </w:rPr>
        <w:annotationRef/>
      </w:r>
      <w:r>
        <w:t xml:space="preserve">This is the correct spelling of this term in American English; “realized” is the British spelling. </w:t>
      </w:r>
    </w:p>
  </w:comment>
  <w:comment w:id="1251" w:author="Author" w:date="2021-01-20T17:39:00Z" w:initials="A">
    <w:p w14:paraId="56B28C09" w14:textId="0CF3B4F3" w:rsidR="00F5484B" w:rsidRDefault="00F5484B">
      <w:pPr>
        <w:pStyle w:val="CommentText"/>
      </w:pPr>
      <w:r>
        <w:rPr>
          <w:rStyle w:val="CommentReference"/>
        </w:rPr>
        <w:annotationRef/>
      </w:r>
      <w:r>
        <w:t xml:space="preserve">Please check whether this wording is correct. If so, it might be helpful to explain why a company should invest in instruments whose prices </w:t>
      </w:r>
      <w:proofErr w:type="gramStart"/>
      <w:r>
        <w:t>are expected</w:t>
      </w:r>
      <w:proofErr w:type="gramEnd"/>
      <w:r>
        <w:t xml:space="preserve"> to decrease, as that advice is a bit counterintuitive. </w:t>
      </w:r>
    </w:p>
  </w:comment>
  <w:comment w:id="1310" w:author="Author" w:date="2021-01-20T17:44:00Z" w:initials="A">
    <w:p w14:paraId="33D0FD19" w14:textId="23D25F24" w:rsidR="00F5484B" w:rsidRDefault="00F5484B">
      <w:pPr>
        <w:pStyle w:val="CommentText"/>
      </w:pPr>
      <w:r>
        <w:rPr>
          <w:rStyle w:val="CommentReference"/>
        </w:rPr>
        <w:annotationRef/>
      </w:r>
      <w:r>
        <w:t xml:space="preserve">In the original wording, it was a bit unclear where “development” fit into this list. I have edited the sentence based on my understanding of the context and the items listed in the subsequent bullet point. Please review. </w:t>
      </w:r>
    </w:p>
  </w:comment>
  <w:comment w:id="1423" w:author="Author" w:date="2021-01-29T21:09:00Z" w:initials="A">
    <w:p w14:paraId="6495D740" w14:textId="15344C28" w:rsidR="00A03A3D" w:rsidRDefault="00A03A3D">
      <w:pPr>
        <w:pStyle w:val="CommentText"/>
      </w:pPr>
      <w:r>
        <w:rPr>
          <w:rStyle w:val="CommentReference"/>
        </w:rPr>
        <w:annotationRef/>
      </w:r>
      <w:r>
        <w:t>Is this what you mean?</w:t>
      </w:r>
    </w:p>
  </w:comment>
  <w:comment w:id="1233" w:author="Author" w:date="2021-01-25T21:03:00Z" w:initials="GP">
    <w:p w14:paraId="7525D248" w14:textId="07DBC653" w:rsidR="00831470" w:rsidRDefault="00831470">
      <w:pPr>
        <w:pStyle w:val="CommentText"/>
      </w:pPr>
      <w:r>
        <w:rPr>
          <w:rStyle w:val="CommentReference"/>
        </w:rPr>
        <w:annotationRef/>
      </w:r>
      <w:r>
        <w:t xml:space="preserve">Please support each point with some relevant citations. </w:t>
      </w:r>
    </w:p>
  </w:comment>
  <w:comment w:id="1438" w:author="Author" w:date="2021-01-25T21:29:00Z" w:initials="GP">
    <w:p w14:paraId="65C01D99" w14:textId="2BD53BCC" w:rsidR="00585D34" w:rsidRDefault="00585D34">
      <w:pPr>
        <w:pStyle w:val="CommentText"/>
      </w:pPr>
      <w:r>
        <w:rPr>
          <w:rStyle w:val="CommentReference"/>
        </w:rPr>
        <w:annotationRef/>
      </w:r>
      <w:r>
        <w:t xml:space="preserve">In this section, you should also briefly mention the study’s limitations and the directions for future research. </w:t>
      </w:r>
    </w:p>
  </w:comment>
  <w:comment w:id="1455" w:author="Author" w:date="2021-01-20T19:25:00Z" w:initials="A">
    <w:p w14:paraId="6A3629EF" w14:textId="394FF226" w:rsidR="00B44169" w:rsidRDefault="00B44169">
      <w:pPr>
        <w:pStyle w:val="CommentText"/>
      </w:pPr>
      <w:r>
        <w:rPr>
          <w:rStyle w:val="CommentReference"/>
        </w:rPr>
        <w:annotationRef/>
      </w:r>
      <w:r>
        <w:t xml:space="preserve">I changed this wording a bit to eliminate some editorializing, which </w:t>
      </w:r>
      <w:proofErr w:type="gramStart"/>
      <w:r>
        <w:t>is generally avoided</w:t>
      </w:r>
      <w:proofErr w:type="gramEnd"/>
      <w:r>
        <w:t xml:space="preserve"> in academic writing. Academic writing should generally be </w:t>
      </w:r>
      <w:proofErr w:type="gramStart"/>
      <w:r>
        <w:t>fairly neutral</w:t>
      </w:r>
      <w:proofErr w:type="gramEnd"/>
      <w:r>
        <w:t xml:space="preserve">. </w:t>
      </w:r>
    </w:p>
  </w:comment>
  <w:comment w:id="1482" w:author="Author" w:date="2021-01-20T17:55:00Z" w:initials="A">
    <w:p w14:paraId="5887E58D" w14:textId="1CAD1C86" w:rsidR="00F5484B" w:rsidRDefault="00F5484B">
      <w:pPr>
        <w:pStyle w:val="CommentText"/>
      </w:pPr>
      <w:r>
        <w:rPr>
          <w:rStyle w:val="CommentReference"/>
        </w:rPr>
        <w:annotationRef/>
      </w:r>
      <w:r>
        <w:t xml:space="preserve">This abbreviation </w:t>
      </w:r>
      <w:proofErr w:type="gramStart"/>
      <w:r>
        <w:t>is not used</w:t>
      </w:r>
      <w:proofErr w:type="gramEnd"/>
      <w:r>
        <w:t xml:space="preserve"> again in the text and should be spelled out here. </w:t>
      </w:r>
    </w:p>
  </w:comment>
  <w:comment w:id="1470" w:author="Author" w:date="2021-01-25T21:26:00Z" w:initials="GP">
    <w:p w14:paraId="1AD73583" w14:textId="6041B11A" w:rsidR="00585D34" w:rsidRDefault="00585D34">
      <w:pPr>
        <w:pStyle w:val="CommentText"/>
      </w:pPr>
      <w:r>
        <w:rPr>
          <w:rStyle w:val="CommentReference"/>
        </w:rPr>
        <w:annotationRef/>
      </w:r>
      <w:r>
        <w:t xml:space="preserve">Please reference this statement. </w:t>
      </w:r>
    </w:p>
  </w:comment>
  <w:comment w:id="1498" w:author="Author" w:date="2021-01-20T19:27:00Z" w:initials="A">
    <w:p w14:paraId="4A451BCE" w14:textId="56BD7AF5" w:rsidR="00B44169" w:rsidRDefault="00B44169">
      <w:pPr>
        <w:pStyle w:val="CommentText"/>
      </w:pPr>
      <w:r>
        <w:rPr>
          <w:rStyle w:val="CommentReference"/>
        </w:rPr>
        <w:annotationRef/>
      </w:r>
      <w:r>
        <w:t xml:space="preserve">I reframed this sentence a bit, as the conclusion should explicitly summarize the main contributions of the paper. However, it would be helpful to expand up on this wording by explaining possible extensions and policy implications of this work as well. </w:t>
      </w:r>
    </w:p>
  </w:comment>
  <w:comment w:id="1534" w:author="Author" w:date="2021-01-20T17:59:00Z" w:initials="A">
    <w:p w14:paraId="59749D12" w14:textId="5E11D696" w:rsidR="00F5484B" w:rsidRDefault="00F5484B">
      <w:pPr>
        <w:pStyle w:val="CommentText"/>
      </w:pPr>
      <w:r>
        <w:rPr>
          <w:rStyle w:val="CommentReference"/>
        </w:rPr>
        <w:annotationRef/>
      </w:r>
      <w:r>
        <w:t>Please review this sentence carefully. The original sentence was a bit hard to follow. I have revised this sentence to ensure grammatical correctness, but please check that it does capture your intended meaning</w:t>
      </w:r>
      <w:proofErr w:type="gramStart"/>
      <w:r>
        <w:t xml:space="preserv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32CEE3" w15:done="0"/>
  <w15:commentEx w15:paraId="2DC089AF" w15:done="0"/>
  <w15:commentEx w15:paraId="615968F8" w15:done="0"/>
  <w15:commentEx w15:paraId="3E1CD2FA" w15:done="0"/>
  <w15:commentEx w15:paraId="72D69556" w15:done="0"/>
  <w15:commentEx w15:paraId="2A1DFF27" w15:done="0"/>
  <w15:commentEx w15:paraId="677A0652" w15:done="0"/>
  <w15:commentEx w15:paraId="0A2D1601" w15:done="0"/>
  <w15:commentEx w15:paraId="1DE706B8" w15:done="0"/>
  <w15:commentEx w15:paraId="42F98973" w15:done="0"/>
  <w15:commentEx w15:paraId="7350106C" w15:done="0"/>
  <w15:commentEx w15:paraId="6192EA74" w15:done="0"/>
  <w15:commentEx w15:paraId="5C3961A5" w15:done="0"/>
  <w15:commentEx w15:paraId="2063DA4C" w15:done="0"/>
  <w15:commentEx w15:paraId="7CA94E25" w15:done="0"/>
  <w15:commentEx w15:paraId="76C18C1F" w15:done="0"/>
  <w15:commentEx w15:paraId="7B23F702" w15:done="0"/>
  <w15:commentEx w15:paraId="387A0D8E" w15:done="0"/>
  <w15:commentEx w15:paraId="69FB43A7" w15:done="0"/>
  <w15:commentEx w15:paraId="7A6D34DA" w15:done="0"/>
  <w15:commentEx w15:paraId="06D276F7" w15:done="0"/>
  <w15:commentEx w15:paraId="36938009" w15:done="0"/>
  <w15:commentEx w15:paraId="0411B0C5" w15:done="0"/>
  <w15:commentEx w15:paraId="47485F33" w15:done="0"/>
  <w15:commentEx w15:paraId="5200FEE6" w15:done="0"/>
  <w15:commentEx w15:paraId="7B8AE43A" w15:done="0"/>
  <w15:commentEx w15:paraId="51F3CFFC" w15:done="0"/>
  <w15:commentEx w15:paraId="4A65F3B1" w15:done="0"/>
  <w15:commentEx w15:paraId="7D7CDEAE" w15:done="0"/>
  <w15:commentEx w15:paraId="3A877DFD" w15:done="0"/>
  <w15:commentEx w15:paraId="5C1D83E7" w15:done="0"/>
  <w15:commentEx w15:paraId="31123752" w15:done="0"/>
  <w15:commentEx w15:paraId="6B8E7D42" w15:done="0"/>
  <w15:commentEx w15:paraId="17E32CF3" w15:done="0"/>
  <w15:commentEx w15:paraId="6106C0C0" w15:done="0"/>
  <w15:commentEx w15:paraId="2CFF96F5" w15:done="0"/>
  <w15:commentEx w15:paraId="5DCD9098" w15:done="0"/>
  <w15:commentEx w15:paraId="44646378" w15:done="0"/>
  <w15:commentEx w15:paraId="29C7A768" w15:done="0"/>
  <w15:commentEx w15:paraId="4DFBA48E" w15:done="0"/>
  <w15:commentEx w15:paraId="14CDD83D" w15:done="0"/>
  <w15:commentEx w15:paraId="0D0CEF9F" w15:done="0"/>
  <w15:commentEx w15:paraId="0E35FA9F" w15:done="0"/>
  <w15:commentEx w15:paraId="33D41EDF" w15:done="0"/>
  <w15:commentEx w15:paraId="55EB4546" w15:done="0"/>
  <w15:commentEx w15:paraId="1B6C0D8A" w15:done="0"/>
  <w15:commentEx w15:paraId="37DC9552" w15:done="0"/>
  <w15:commentEx w15:paraId="1A6AE3CD" w15:done="0"/>
  <w15:commentEx w15:paraId="6BA0D53D" w15:done="0"/>
  <w15:commentEx w15:paraId="563BE988" w15:done="0"/>
  <w15:commentEx w15:paraId="56D291F3" w15:done="0"/>
  <w15:commentEx w15:paraId="5B1CDF76" w15:done="0"/>
  <w15:commentEx w15:paraId="0C4ACE7A" w15:done="0"/>
  <w15:commentEx w15:paraId="1BBCEA81" w15:done="0"/>
  <w15:commentEx w15:paraId="63F80BC6" w15:done="0"/>
  <w15:commentEx w15:paraId="4C4CBF34" w15:done="0"/>
  <w15:commentEx w15:paraId="0FF93211" w15:done="0"/>
  <w15:commentEx w15:paraId="2DA0B7B3" w15:done="0"/>
  <w15:commentEx w15:paraId="3A91712F" w15:done="0"/>
  <w15:commentEx w15:paraId="5FD4548B" w15:done="0"/>
  <w15:commentEx w15:paraId="6F19C98C" w15:done="0"/>
  <w15:commentEx w15:paraId="3B0E08B9" w15:done="0"/>
  <w15:commentEx w15:paraId="6FFA844A" w15:done="0"/>
  <w15:commentEx w15:paraId="4EFB7829" w15:done="0"/>
  <w15:commentEx w15:paraId="48F93B44" w15:done="0"/>
  <w15:commentEx w15:paraId="6E626870" w15:done="0"/>
  <w15:commentEx w15:paraId="3B2C2BF9" w15:done="0"/>
  <w15:commentEx w15:paraId="69138BCC" w15:done="0"/>
  <w15:commentEx w15:paraId="3B47BB9B" w15:done="0"/>
  <w15:commentEx w15:paraId="7E230A99" w15:done="0"/>
  <w15:commentEx w15:paraId="0504ABA6" w15:done="0"/>
  <w15:commentEx w15:paraId="45CB1DE1" w15:done="0"/>
  <w15:commentEx w15:paraId="56B28C09" w15:done="0"/>
  <w15:commentEx w15:paraId="33D0FD19" w15:done="0"/>
  <w15:commentEx w15:paraId="6495D740" w15:done="0"/>
  <w15:commentEx w15:paraId="7525D248" w15:done="0"/>
  <w15:commentEx w15:paraId="65C01D99" w15:done="0"/>
  <w15:commentEx w15:paraId="6A3629EF" w15:done="0"/>
  <w15:commentEx w15:paraId="5887E58D" w15:done="0"/>
  <w15:commentEx w15:paraId="1AD73583" w15:done="0"/>
  <w15:commentEx w15:paraId="4A451BCE" w15:done="0"/>
  <w15:commentEx w15:paraId="59749D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32CEE3" w16cid:durableId="23B2D1A9"/>
  <w16cid:commentId w16cid:paraId="2DC089AF" w16cid:durableId="23B2C14A"/>
  <w16cid:commentId w16cid:paraId="615968F8" w16cid:durableId="23830825"/>
  <w16cid:commentId w16cid:paraId="3E1CD2FA" w16cid:durableId="23830840"/>
  <w16cid:commentId w16cid:paraId="72D69556" w16cid:durableId="23830856"/>
  <w16cid:commentId w16cid:paraId="2A1DFF27" w16cid:durableId="238308A9"/>
  <w16cid:commentId w16cid:paraId="677A0652" w16cid:durableId="23B2C18B"/>
  <w16cid:commentId w16cid:paraId="0A2D1601" w16cid:durableId="23B9A9D6"/>
  <w16cid:commentId w16cid:paraId="1DE706B8" w16cid:durableId="23BBF7FB"/>
  <w16cid:commentId w16cid:paraId="42F98973" w16cid:durableId="23BBF7FA"/>
  <w16cid:commentId w16cid:paraId="7350106C" w16cid:durableId="23BBF7F8"/>
  <w16cid:commentId w16cid:paraId="6192EA74" w16cid:durableId="23BBF7F7"/>
  <w16cid:commentId w16cid:paraId="5C3961A5" w16cid:durableId="23BBF7F6"/>
  <w16cid:commentId w16cid:paraId="2063DA4C" w16cid:durableId="23BBF7F5"/>
  <w16cid:commentId w16cid:paraId="7CA94E25" w16cid:durableId="23B2C9DC"/>
  <w16cid:commentId w16cid:paraId="76C18C1F" w16cid:durableId="23B2CD3E"/>
  <w16cid:commentId w16cid:paraId="7B23F702" w16cid:durableId="23B9A91E"/>
  <w16cid:commentId w16cid:paraId="387A0D8E" w16cid:durableId="23B2CDFE"/>
  <w16cid:commentId w16cid:paraId="69FB43A7" w16cid:durableId="23B2F760"/>
  <w16cid:commentId w16cid:paraId="7A6D34DA" w16cid:durableId="23B9A74D"/>
  <w16cid:commentId w16cid:paraId="06D276F7" w16cid:durableId="23B2CE5F"/>
  <w16cid:commentId w16cid:paraId="36938009" w16cid:durableId="23B2CD6F"/>
  <w16cid:commentId w16cid:paraId="0411B0C5" w16cid:durableId="23B2CFD0"/>
  <w16cid:commentId w16cid:paraId="47485F33" w16cid:durableId="23B9A79D"/>
  <w16cid:commentId w16cid:paraId="5200FEE6" w16cid:durableId="23B2D01A"/>
  <w16cid:commentId w16cid:paraId="7B8AE43A" w16cid:durableId="23B2D0A0"/>
  <w16cid:commentId w16cid:paraId="51F3CFFC" w16cid:durableId="23B9A7B8"/>
  <w16cid:commentId w16cid:paraId="4A65F3B1" w16cid:durableId="23B2D0EB"/>
  <w16cid:commentId w16cid:paraId="7D7CDEAE" w16cid:durableId="23B9A82B"/>
  <w16cid:commentId w16cid:paraId="3A877DFD" w16cid:durableId="23B2F7F5"/>
  <w16cid:commentId w16cid:paraId="5C1D83E7" w16cid:durableId="23B2D179"/>
  <w16cid:commentId w16cid:paraId="31123752" w16cid:durableId="23B9A84D"/>
  <w16cid:commentId w16cid:paraId="6B8E7D42" w16cid:durableId="23B2D2B3"/>
  <w16cid:commentId w16cid:paraId="17E32CF3" w16cid:durableId="23B2D284"/>
  <w16cid:commentId w16cid:paraId="6106C0C0" w16cid:durableId="23B2F959"/>
  <w16cid:commentId w16cid:paraId="2CFF96F5" w16cid:durableId="23B9A88F"/>
  <w16cid:commentId w16cid:paraId="5DCD9098" w16cid:durableId="23B9AAE4"/>
  <w16cid:commentId w16cid:paraId="44646378" w16cid:durableId="23B2D480"/>
  <w16cid:commentId w16cid:paraId="29C7A768" w16cid:durableId="23B2FA17"/>
  <w16cid:commentId w16cid:paraId="4DFBA48E" w16cid:durableId="23B9AC43"/>
  <w16cid:commentId w16cid:paraId="14CDD83D" w16cid:durableId="23B2FD02"/>
  <w16cid:commentId w16cid:paraId="0D0CEF9F" w16cid:durableId="23B2D604"/>
  <w16cid:commentId w16cid:paraId="0E35FA9F" w16cid:durableId="23BBF998"/>
  <w16cid:commentId w16cid:paraId="33D41EDF" w16cid:durableId="23B2D56F"/>
  <w16cid:commentId w16cid:paraId="55EB4546" w16cid:durableId="23B9AC6F"/>
  <w16cid:commentId w16cid:paraId="1B6C0D8A" w16cid:durableId="23B2D6F2"/>
  <w16cid:commentId w16cid:paraId="37DC9552" w16cid:durableId="23B2D72B"/>
  <w16cid:commentId w16cid:paraId="1A6AE3CD" w16cid:durableId="23B9ACDA"/>
  <w16cid:commentId w16cid:paraId="6BA0D53D" w16cid:durableId="23B9ACF0"/>
  <w16cid:commentId w16cid:paraId="563BE988" w16cid:durableId="23B2D769"/>
  <w16cid:commentId w16cid:paraId="56D291F3" w16cid:durableId="23B2FF52"/>
  <w16cid:commentId w16cid:paraId="5B1CDF76" w16cid:durableId="23B2FF06"/>
  <w16cid:commentId w16cid:paraId="0C4ACE7A" w16cid:durableId="23B9AD21"/>
  <w16cid:commentId w16cid:paraId="1BBCEA81" w16cid:durableId="23B2FEBE"/>
  <w16cid:commentId w16cid:paraId="63F80BC6" w16cid:durableId="23B2D82D"/>
  <w16cid:commentId w16cid:paraId="4C4CBF34" w16cid:durableId="23B2D8BB"/>
  <w16cid:commentId w16cid:paraId="0FF93211" w16cid:durableId="23B2E128"/>
  <w16cid:commentId w16cid:paraId="2DA0B7B3" w16cid:durableId="23B2D9AD"/>
  <w16cid:commentId w16cid:paraId="3A91712F" w16cid:durableId="23B9AED1"/>
  <w16cid:commentId w16cid:paraId="5FD4548B" w16cid:durableId="23B2E1A7"/>
  <w16cid:commentId w16cid:paraId="6F19C98C" w16cid:durableId="23B2FF98"/>
  <w16cid:commentId w16cid:paraId="3B0E08B9" w16cid:durableId="23B2E224"/>
  <w16cid:commentId w16cid:paraId="6FFA844A" w16cid:durableId="23B30009"/>
  <w16cid:commentId w16cid:paraId="4EFB7829" w16cid:durableId="23B2E4FF"/>
  <w16cid:commentId w16cid:paraId="48F93B44" w16cid:durableId="23BEF7E0"/>
  <w16cid:commentId w16cid:paraId="6E626870" w16cid:durableId="23B2E55B"/>
  <w16cid:commentId w16cid:paraId="3B2C2BF9" w16cid:durableId="23B2E7F5"/>
  <w16cid:commentId w16cid:paraId="69138BCC" w16cid:durableId="23B2E816"/>
  <w16cid:commentId w16cid:paraId="3B47BB9B" w16cid:durableId="23B9B071"/>
  <w16cid:commentId w16cid:paraId="7E230A99" w16cid:durableId="23B300FB"/>
  <w16cid:commentId w16cid:paraId="0504ABA6" w16cid:durableId="23B9B089"/>
  <w16cid:commentId w16cid:paraId="45CB1DE1" w16cid:durableId="23B2E923"/>
  <w16cid:commentId w16cid:paraId="56B28C09" w16cid:durableId="23B2E96C"/>
  <w16cid:commentId w16cid:paraId="33D0FD19" w16cid:durableId="23B2EA7F"/>
  <w16cid:commentId w16cid:paraId="6495D740" w16cid:durableId="23BEF815"/>
  <w16cid:commentId w16cid:paraId="7525D248" w16cid:durableId="23B9B09C"/>
  <w16cid:commentId w16cid:paraId="65C01D99" w16cid:durableId="23B9B6B3"/>
  <w16cid:commentId w16cid:paraId="6A3629EF" w16cid:durableId="23B30212"/>
  <w16cid:commentId w16cid:paraId="5887E58D" w16cid:durableId="23B2ECFF"/>
  <w16cid:commentId w16cid:paraId="1AD73583" w16cid:durableId="23B9B61B"/>
  <w16cid:commentId w16cid:paraId="4A451BCE" w16cid:durableId="23B302A6"/>
  <w16cid:commentId w16cid:paraId="59749D12" w16cid:durableId="23B2ED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C43C4" w14:textId="77777777" w:rsidR="00D4558A" w:rsidRDefault="00D4558A">
      <w:pPr>
        <w:spacing w:after="0" w:line="240" w:lineRule="auto"/>
      </w:pPr>
      <w:r>
        <w:separator/>
      </w:r>
    </w:p>
  </w:endnote>
  <w:endnote w:type="continuationSeparator" w:id="0">
    <w:p w14:paraId="7CD9C888" w14:textId="77777777" w:rsidR="00D4558A" w:rsidRDefault="00D4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D76A2" w14:textId="77777777" w:rsidR="00F5484B" w:rsidRDefault="00F5484B">
    <w:pPr>
      <w:spacing w:after="0" w:line="259" w:lineRule="auto"/>
      <w:ind w:left="1" w:firstLine="0"/>
      <w:jc w:val="left"/>
    </w:pPr>
    <w:r>
      <w:rPr>
        <w:b/>
        <w:sz w:val="20"/>
      </w:rPr>
      <w:t xml:space="preserve"> </w:t>
    </w:r>
  </w:p>
  <w:p w14:paraId="570CEBBC" w14:textId="77777777" w:rsidR="00F5484B" w:rsidRDefault="00F5484B">
    <w:pPr>
      <w:spacing w:after="47"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59CEB2D" wp14:editId="2FF6E4AE">
              <wp:simplePos x="0" y="0"/>
              <wp:positionH relativeFrom="page">
                <wp:posOffset>804672</wp:posOffset>
              </wp:positionH>
              <wp:positionV relativeFrom="page">
                <wp:posOffset>9677400</wp:posOffset>
              </wp:positionV>
              <wp:extent cx="6132576" cy="152400"/>
              <wp:effectExtent l="0" t="0" r="0" b="0"/>
              <wp:wrapNone/>
              <wp:docPr id="7993" name="Group 7993"/>
              <wp:cNvGraphicFramePr/>
              <a:graphic xmlns:a="http://schemas.openxmlformats.org/drawingml/2006/main">
                <a:graphicData uri="http://schemas.microsoft.com/office/word/2010/wordprocessingGroup">
                  <wpg:wgp>
                    <wpg:cNvGrpSpPr/>
                    <wpg:grpSpPr>
                      <a:xfrm>
                        <a:off x="0" y="0"/>
                        <a:ext cx="6132576" cy="152400"/>
                        <a:chOff x="0" y="0"/>
                        <a:chExt cx="6132576" cy="152400"/>
                      </a:xfrm>
                    </wpg:grpSpPr>
                    <wps:wsp>
                      <wps:cNvPr id="8165" name="Shape 8165"/>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6" name="Shape 8166"/>
                      <wps:cNvSpPr/>
                      <wps:spPr>
                        <a:xfrm>
                          <a:off x="0" y="146304"/>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93" style="width:482.88pt;height:12pt;position:absolute;z-index:-2147483639;mso-position-horizontal-relative:page;mso-position-horizontal:absolute;margin-left:63.36pt;mso-position-vertical-relative:page;margin-top:762pt;" coordsize="61325,1524">
              <v:shape id="Shape 8167" style="position:absolute;width:61325;height:91;left:0;top:0;" coordsize="6132576,9144" path="m0,0l6132576,0l6132576,9144l0,9144l0,0">
                <v:stroke weight="0pt" endcap="flat" joinstyle="miter" miterlimit="10" on="false" color="#000000" opacity="0"/>
                <v:fill on="true" color="#000000"/>
              </v:shape>
              <v:shape id="Shape 8168" style="position:absolute;width:61325;height:91;left:0;top:1463;" coordsize="6132576,9144" path="m0,0l6132576,0l6132576,9144l0,9144l0,0">
                <v:stroke weight="0pt" endcap="flat" joinstyle="miter" miterlimit="10" on="false" color="#000000" opacity="0"/>
                <v:fill on="true" color="#000000"/>
              </v:shape>
            </v:group>
          </w:pict>
        </mc:Fallback>
      </mc:AlternateContent>
    </w:r>
    <w:r>
      <w:rPr>
        <w:b/>
        <w:sz w:val="16"/>
      </w:rPr>
      <w:t xml:space="preserve">„ACADEMICA BRÂNCUŞI” PUBLISHER, ISSN 2344  – 3685/ISSN-L 1844 - 7007 </w:t>
    </w:r>
  </w:p>
  <w:p w14:paraId="25BC5EB2" w14:textId="77777777" w:rsidR="00F5484B" w:rsidRDefault="00F5484B">
    <w:pPr>
      <w:spacing w:after="23" w:line="259" w:lineRule="auto"/>
      <w:ind w:left="46" w:firstLine="0"/>
      <w:jc w:val="center"/>
    </w:pPr>
    <w:r>
      <w:rPr>
        <w:b/>
        <w:sz w:val="20"/>
      </w:rPr>
      <w:t xml:space="preserve"> </w:t>
    </w:r>
  </w:p>
  <w:p w14:paraId="46898C82" w14:textId="77777777" w:rsidR="00F5484B" w:rsidRDefault="00F5484B">
    <w:pPr>
      <w:spacing w:after="175" w:line="259" w:lineRule="auto"/>
      <w:ind w:left="1" w:firstLine="0"/>
      <w:jc w:val="left"/>
    </w:pPr>
    <w:r>
      <w:t xml:space="preserve"> </w:t>
    </w:r>
  </w:p>
  <w:p w14:paraId="25E039C2" w14:textId="77777777" w:rsidR="00F5484B" w:rsidRDefault="00F5484B">
    <w:pPr>
      <w:spacing w:after="0" w:line="259" w:lineRule="auto"/>
      <w:ind w:left="0" w:right="297" w:firstLine="0"/>
      <w:jc w:val="center"/>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194</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BCB62" w14:textId="77777777" w:rsidR="00F5484B" w:rsidRDefault="00F5484B">
    <w:pPr>
      <w:spacing w:after="0" w:line="259" w:lineRule="auto"/>
      <w:ind w:left="1" w:firstLine="0"/>
      <w:jc w:val="left"/>
    </w:pPr>
    <w:r>
      <w:rPr>
        <w:b/>
        <w:sz w:val="20"/>
      </w:rPr>
      <w:t xml:space="preserve"> </w:t>
    </w:r>
  </w:p>
  <w:p w14:paraId="0AD62EF8" w14:textId="77777777" w:rsidR="00F5484B" w:rsidRDefault="00F5484B">
    <w:pPr>
      <w:spacing w:after="47"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7A7B7E8C" wp14:editId="6EB2C5C8">
              <wp:simplePos x="0" y="0"/>
              <wp:positionH relativeFrom="page">
                <wp:posOffset>804672</wp:posOffset>
              </wp:positionH>
              <wp:positionV relativeFrom="page">
                <wp:posOffset>9677400</wp:posOffset>
              </wp:positionV>
              <wp:extent cx="6132576" cy="152400"/>
              <wp:effectExtent l="0" t="0" r="0" b="0"/>
              <wp:wrapNone/>
              <wp:docPr id="7923" name="Group 7923"/>
              <wp:cNvGraphicFramePr/>
              <a:graphic xmlns:a="http://schemas.openxmlformats.org/drawingml/2006/main">
                <a:graphicData uri="http://schemas.microsoft.com/office/word/2010/wordprocessingGroup">
                  <wpg:wgp>
                    <wpg:cNvGrpSpPr/>
                    <wpg:grpSpPr>
                      <a:xfrm>
                        <a:off x="0" y="0"/>
                        <a:ext cx="6132576" cy="152400"/>
                        <a:chOff x="0" y="0"/>
                        <a:chExt cx="6132576" cy="152400"/>
                      </a:xfrm>
                    </wpg:grpSpPr>
                    <wps:wsp>
                      <wps:cNvPr id="8157" name="Shape 8157"/>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 name="Shape 8158"/>
                      <wps:cNvSpPr/>
                      <wps:spPr>
                        <a:xfrm>
                          <a:off x="0" y="146304"/>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23" style="width:482.88pt;height:12pt;position:absolute;z-index:-2147483639;mso-position-horizontal-relative:page;mso-position-horizontal:absolute;margin-left:63.36pt;mso-position-vertical-relative:page;margin-top:762pt;" coordsize="61325,1524">
              <v:shape id="Shape 8159" style="position:absolute;width:61325;height:91;left:0;top:0;" coordsize="6132576,9144" path="m0,0l6132576,0l6132576,9144l0,9144l0,0">
                <v:stroke weight="0pt" endcap="flat" joinstyle="miter" miterlimit="10" on="false" color="#000000" opacity="0"/>
                <v:fill on="true" color="#000000"/>
              </v:shape>
              <v:shape id="Shape 8160" style="position:absolute;width:61325;height:91;left:0;top:1463;" coordsize="6132576,9144" path="m0,0l6132576,0l6132576,9144l0,9144l0,0">
                <v:stroke weight="0pt" endcap="flat" joinstyle="miter" miterlimit="10" on="false" color="#000000" opacity="0"/>
                <v:fill on="true" color="#000000"/>
              </v:shape>
            </v:group>
          </w:pict>
        </mc:Fallback>
      </mc:AlternateContent>
    </w:r>
    <w:r>
      <w:rPr>
        <w:b/>
        <w:sz w:val="16"/>
      </w:rPr>
      <w:t xml:space="preserve">„ACADEMICA BRÂNCUŞI” PUBLISHER, ISSN 2344  – 3685/ISSN-L 1844 - 7007 </w:t>
    </w:r>
  </w:p>
  <w:p w14:paraId="55D494B1" w14:textId="77777777" w:rsidR="00F5484B" w:rsidRDefault="00F5484B">
    <w:pPr>
      <w:spacing w:after="23" w:line="259" w:lineRule="auto"/>
      <w:ind w:left="46" w:firstLine="0"/>
      <w:jc w:val="center"/>
    </w:pPr>
    <w:r>
      <w:rPr>
        <w:b/>
        <w:sz w:val="20"/>
      </w:rPr>
      <w:t xml:space="preserve"> </w:t>
    </w:r>
  </w:p>
  <w:p w14:paraId="575937C5" w14:textId="77777777" w:rsidR="00F5484B" w:rsidRDefault="00F5484B">
    <w:pPr>
      <w:spacing w:after="175" w:line="259" w:lineRule="auto"/>
      <w:ind w:left="1" w:firstLine="0"/>
      <w:jc w:val="left"/>
    </w:pPr>
    <w:r>
      <w:t xml:space="preserve"> </w:t>
    </w:r>
  </w:p>
  <w:p w14:paraId="14BD68DF" w14:textId="77777777" w:rsidR="00F5484B" w:rsidRDefault="00F5484B">
    <w:pPr>
      <w:spacing w:after="0" w:line="259" w:lineRule="auto"/>
      <w:ind w:left="0" w:right="297" w:firstLine="0"/>
      <w:jc w:val="center"/>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194</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5A1D0" w14:textId="77777777" w:rsidR="00D4558A" w:rsidRDefault="00D4558A">
      <w:pPr>
        <w:spacing w:after="0" w:line="240" w:lineRule="auto"/>
      </w:pPr>
      <w:r>
        <w:separator/>
      </w:r>
    </w:p>
  </w:footnote>
  <w:footnote w:type="continuationSeparator" w:id="0">
    <w:p w14:paraId="2B69656C" w14:textId="77777777" w:rsidR="00D4558A" w:rsidRDefault="00D45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3C7F" w14:textId="77777777" w:rsidR="00F5484B" w:rsidRDefault="00F5484B">
    <w:pPr>
      <w:spacing w:after="0" w:line="259" w:lineRule="auto"/>
      <w:ind w:left="0" w:right="1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4B72685" wp14:editId="214D908A">
              <wp:simplePos x="0" y="0"/>
              <wp:positionH relativeFrom="page">
                <wp:posOffset>804672</wp:posOffset>
              </wp:positionH>
              <wp:positionV relativeFrom="page">
                <wp:posOffset>448056</wp:posOffset>
              </wp:positionV>
              <wp:extent cx="6132576" cy="6096"/>
              <wp:effectExtent l="0" t="0" r="0" b="0"/>
              <wp:wrapSquare wrapText="bothSides"/>
              <wp:docPr id="7978" name="Group 7978"/>
              <wp:cNvGraphicFramePr/>
              <a:graphic xmlns:a="http://schemas.openxmlformats.org/drawingml/2006/main">
                <a:graphicData uri="http://schemas.microsoft.com/office/word/2010/wordprocessingGroup">
                  <wpg:wgp>
                    <wpg:cNvGrpSpPr/>
                    <wpg:grpSpPr>
                      <a:xfrm>
                        <a:off x="0" y="0"/>
                        <a:ext cx="6132576" cy="6096"/>
                        <a:chOff x="0" y="0"/>
                        <a:chExt cx="6132576" cy="6096"/>
                      </a:xfrm>
                    </wpg:grpSpPr>
                    <wps:wsp>
                      <wps:cNvPr id="8153" name="Shape 8153"/>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78" style="width:482.88pt;height:0.47998pt;position:absolute;mso-position-horizontal-relative:page;mso-position-horizontal:absolute;margin-left:63.36pt;mso-position-vertical-relative:page;margin-top:35.28pt;" coordsize="61325,60">
              <v:shape id="Shape 8154" style="position:absolute;width:61325;height:91;left:0;top:0;" coordsize="6132576,9144" path="m0,0l6132576,0l6132576,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7AEB7E7" wp14:editId="44D1F47B">
              <wp:simplePos x="0" y="0"/>
              <wp:positionH relativeFrom="page">
                <wp:posOffset>804672</wp:posOffset>
              </wp:positionH>
              <wp:positionV relativeFrom="page">
                <wp:posOffset>624840</wp:posOffset>
              </wp:positionV>
              <wp:extent cx="6132576" cy="6096"/>
              <wp:effectExtent l="0" t="0" r="0" b="0"/>
              <wp:wrapSquare wrapText="bothSides"/>
              <wp:docPr id="7980" name="Group 7980"/>
              <wp:cNvGraphicFramePr/>
              <a:graphic xmlns:a="http://schemas.openxmlformats.org/drawingml/2006/main">
                <a:graphicData uri="http://schemas.microsoft.com/office/word/2010/wordprocessingGroup">
                  <wpg:wgp>
                    <wpg:cNvGrpSpPr/>
                    <wpg:grpSpPr>
                      <a:xfrm>
                        <a:off x="0" y="0"/>
                        <a:ext cx="6132576" cy="6096"/>
                        <a:chOff x="0" y="0"/>
                        <a:chExt cx="6132576" cy="6096"/>
                      </a:xfrm>
                    </wpg:grpSpPr>
                    <wps:wsp>
                      <wps:cNvPr id="8155" name="Shape 8155"/>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80" style="width:482.88pt;height:0.47998pt;position:absolute;mso-position-horizontal-relative:page;mso-position-horizontal:absolute;margin-left:63.36pt;mso-position-vertical-relative:page;margin-top:49.2pt;" coordsize="61325,60">
              <v:shape id="Shape 8156" style="position:absolute;width:61325;height:91;left:0;top:0;" coordsize="6132576,9144" path="m0,0l6132576,0l6132576,9144l0,9144l0,0">
                <v:stroke weight="0pt" endcap="flat" joinstyle="miter" miterlimit="10" on="false" color="#000000" opacity="0"/>
                <v:fill on="true" color="#000000"/>
              </v:shape>
              <w10:wrap type="square"/>
            </v:group>
          </w:pict>
        </mc:Fallback>
      </mc:AlternateContent>
    </w:r>
    <w:r>
      <w:rPr>
        <w:b/>
        <w:sz w:val="20"/>
      </w:rPr>
      <w:t xml:space="preserve">Annals of the „Constantin Brâncuşi” University of Târgu Jiu, Economy Series, Issue 5/2020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B9B89" w14:textId="77777777" w:rsidR="00F5484B" w:rsidRDefault="00F5484B">
    <w:pPr>
      <w:spacing w:after="0" w:line="259" w:lineRule="auto"/>
      <w:ind w:left="0" w:right="12"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DAFBE0E" wp14:editId="4A1AE691">
              <wp:simplePos x="0" y="0"/>
              <wp:positionH relativeFrom="page">
                <wp:posOffset>804672</wp:posOffset>
              </wp:positionH>
              <wp:positionV relativeFrom="page">
                <wp:posOffset>448056</wp:posOffset>
              </wp:positionV>
              <wp:extent cx="6132576" cy="6096"/>
              <wp:effectExtent l="0" t="0" r="0" b="0"/>
              <wp:wrapSquare wrapText="bothSides"/>
              <wp:docPr id="7908" name="Group 7908"/>
              <wp:cNvGraphicFramePr/>
              <a:graphic xmlns:a="http://schemas.openxmlformats.org/drawingml/2006/main">
                <a:graphicData uri="http://schemas.microsoft.com/office/word/2010/wordprocessingGroup">
                  <wpg:wgp>
                    <wpg:cNvGrpSpPr/>
                    <wpg:grpSpPr>
                      <a:xfrm>
                        <a:off x="0" y="0"/>
                        <a:ext cx="6132576" cy="6096"/>
                        <a:chOff x="0" y="0"/>
                        <a:chExt cx="6132576" cy="6096"/>
                      </a:xfrm>
                    </wpg:grpSpPr>
                    <wps:wsp>
                      <wps:cNvPr id="8145" name="Shape 8145"/>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08" style="width:482.88pt;height:0.47998pt;position:absolute;mso-position-horizontal-relative:page;mso-position-horizontal:absolute;margin-left:63.36pt;mso-position-vertical-relative:page;margin-top:35.28pt;" coordsize="61325,60">
              <v:shape id="Shape 8146" style="position:absolute;width:61325;height:91;left:0;top:0;" coordsize="6132576,9144" path="m0,0l6132576,0l6132576,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0C2D75" wp14:editId="3F38A0BE">
              <wp:simplePos x="0" y="0"/>
              <wp:positionH relativeFrom="page">
                <wp:posOffset>804672</wp:posOffset>
              </wp:positionH>
              <wp:positionV relativeFrom="page">
                <wp:posOffset>624840</wp:posOffset>
              </wp:positionV>
              <wp:extent cx="6132576" cy="6096"/>
              <wp:effectExtent l="0" t="0" r="0" b="0"/>
              <wp:wrapSquare wrapText="bothSides"/>
              <wp:docPr id="7910" name="Group 7910"/>
              <wp:cNvGraphicFramePr/>
              <a:graphic xmlns:a="http://schemas.openxmlformats.org/drawingml/2006/main">
                <a:graphicData uri="http://schemas.microsoft.com/office/word/2010/wordprocessingGroup">
                  <wpg:wgp>
                    <wpg:cNvGrpSpPr/>
                    <wpg:grpSpPr>
                      <a:xfrm>
                        <a:off x="0" y="0"/>
                        <a:ext cx="6132576" cy="6096"/>
                        <a:chOff x="0" y="0"/>
                        <a:chExt cx="6132576" cy="6096"/>
                      </a:xfrm>
                    </wpg:grpSpPr>
                    <wps:wsp>
                      <wps:cNvPr id="8147" name="Shape 8147"/>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10" style="width:482.88pt;height:0.47998pt;position:absolute;mso-position-horizontal-relative:page;mso-position-horizontal:absolute;margin-left:63.36pt;mso-position-vertical-relative:page;margin-top:49.2pt;" coordsize="61325,60">
              <v:shape id="Shape 8148" style="position:absolute;width:61325;height:91;left:0;top:0;" coordsize="6132576,9144" path="m0,0l6132576,0l6132576,9144l0,9144l0,0">
                <v:stroke weight="0pt" endcap="flat" joinstyle="miter" miterlimit="10" on="false" color="#000000" opacity="0"/>
                <v:fill on="true" color="#000000"/>
              </v:shape>
              <w10:wrap type="square"/>
            </v:group>
          </w:pict>
        </mc:Fallback>
      </mc:AlternateContent>
    </w:r>
    <w:r>
      <w:rPr>
        <w:b/>
        <w:sz w:val="20"/>
      </w:rPr>
      <w:t xml:space="preserve">Annals of the „Constantin Brâncuşi” University of Târgu Jiu, Economy Series, Issue 5/2020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85426"/>
    <w:multiLevelType w:val="hybridMultilevel"/>
    <w:tmpl w:val="F9AA94AA"/>
    <w:lvl w:ilvl="0" w:tplc="BE125FC6">
      <w:start w:val="1"/>
      <w:numFmt w:val="bullet"/>
      <w:lvlText w:val="ü"/>
      <w:lvlJc w:val="left"/>
      <w:pPr>
        <w:ind w:left="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2ACB5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20E6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E4C1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C2F66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0A3B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360118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BC8D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AC6A7B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B861DD"/>
    <w:multiLevelType w:val="hybridMultilevel"/>
    <w:tmpl w:val="5A9C9698"/>
    <w:lvl w:ilvl="0" w:tplc="B73E3ECA">
      <w:start w:val="1"/>
      <w:numFmt w:val="upperLetter"/>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82624">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32F2C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CADAC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BC34F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C40F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6C8DA">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DA6A16">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22D9DE">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060AA2"/>
    <w:multiLevelType w:val="hybridMultilevel"/>
    <w:tmpl w:val="19320A6A"/>
    <w:lvl w:ilvl="0" w:tplc="F0D2305A">
      <w:start w:val="1"/>
      <w:numFmt w:val="bullet"/>
      <w:lvlText w:val="ü"/>
      <w:lvlJc w:val="left"/>
      <w:pPr>
        <w:ind w:left="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48B3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5AFC9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87EB77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B84E2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2E07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7047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0E974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BE25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EF2D61"/>
    <w:multiLevelType w:val="hybridMultilevel"/>
    <w:tmpl w:val="2C8C5BCC"/>
    <w:lvl w:ilvl="0" w:tplc="0E4E3864">
      <w:start w:val="5"/>
      <w:numFmt w:val="decimal"/>
      <w:lvlText w:val="%1."/>
      <w:lvlJc w:val="left"/>
      <w:pPr>
        <w:ind w:left="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041B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96D4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C26D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0A4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2C43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5827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9E8B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FE80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C67A08"/>
    <w:multiLevelType w:val="hybridMultilevel"/>
    <w:tmpl w:val="9F1ED81A"/>
    <w:lvl w:ilvl="0" w:tplc="FAE02518">
      <w:start w:val="16"/>
      <w:numFmt w:val="decimal"/>
      <w:lvlText w:val="%1."/>
      <w:lvlJc w:val="left"/>
      <w:pPr>
        <w:ind w:left="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F2CF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1CB2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60CF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6C2D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40C3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B6A4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4E2F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7E5A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FE65AF"/>
    <w:multiLevelType w:val="hybridMultilevel"/>
    <w:tmpl w:val="6E0AE19A"/>
    <w:lvl w:ilvl="0" w:tplc="88B63752">
      <w:start w:val="1"/>
      <w:numFmt w:val="bullet"/>
      <w:lvlText w:val="•"/>
      <w:lvlJc w:val="left"/>
      <w:pPr>
        <w:ind w:left="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637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FCE6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1A06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2E14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AC37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3604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F20C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28E8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C648DE"/>
    <w:multiLevelType w:val="hybridMultilevel"/>
    <w:tmpl w:val="411AD39A"/>
    <w:lvl w:ilvl="0" w:tplc="61F8DC8A">
      <w:start w:val="1"/>
      <w:numFmt w:val="decimal"/>
      <w:lvlText w:val="%1."/>
      <w:lvlJc w:val="left"/>
      <w:pPr>
        <w:ind w:left="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E84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7828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4BC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48E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0E47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A41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62AF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6F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2"/>
  </w:num>
  <w:num w:numId="5">
    <w:abstractNumId w:val="6"/>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DE"/>
    <w:rsid w:val="000253C6"/>
    <w:rsid w:val="0004235E"/>
    <w:rsid w:val="00044185"/>
    <w:rsid w:val="00081874"/>
    <w:rsid w:val="000D7BD8"/>
    <w:rsid w:val="00161785"/>
    <w:rsid w:val="001C6871"/>
    <w:rsid w:val="001D4BBD"/>
    <w:rsid w:val="00247499"/>
    <w:rsid w:val="002701B4"/>
    <w:rsid w:val="002E4451"/>
    <w:rsid w:val="00317F85"/>
    <w:rsid w:val="00370594"/>
    <w:rsid w:val="003A74A6"/>
    <w:rsid w:val="003E51FA"/>
    <w:rsid w:val="0040622C"/>
    <w:rsid w:val="004535B1"/>
    <w:rsid w:val="004832DB"/>
    <w:rsid w:val="0048486B"/>
    <w:rsid w:val="004B1DB2"/>
    <w:rsid w:val="0052445E"/>
    <w:rsid w:val="005439C0"/>
    <w:rsid w:val="0055012F"/>
    <w:rsid w:val="00585D34"/>
    <w:rsid w:val="005973D9"/>
    <w:rsid w:val="005A32E0"/>
    <w:rsid w:val="005E1273"/>
    <w:rsid w:val="006132AD"/>
    <w:rsid w:val="00623F78"/>
    <w:rsid w:val="00661E41"/>
    <w:rsid w:val="00682A67"/>
    <w:rsid w:val="00690F83"/>
    <w:rsid w:val="00750271"/>
    <w:rsid w:val="007561F5"/>
    <w:rsid w:val="0076221F"/>
    <w:rsid w:val="007F2C2F"/>
    <w:rsid w:val="0081043D"/>
    <w:rsid w:val="0082081E"/>
    <w:rsid w:val="00831470"/>
    <w:rsid w:val="00840556"/>
    <w:rsid w:val="00855EA3"/>
    <w:rsid w:val="00857FDE"/>
    <w:rsid w:val="008801A6"/>
    <w:rsid w:val="008D1DD0"/>
    <w:rsid w:val="00901346"/>
    <w:rsid w:val="0090490D"/>
    <w:rsid w:val="00926CC0"/>
    <w:rsid w:val="009808CC"/>
    <w:rsid w:val="00993243"/>
    <w:rsid w:val="009A38F0"/>
    <w:rsid w:val="00A02679"/>
    <w:rsid w:val="00A03A3D"/>
    <w:rsid w:val="00A315A0"/>
    <w:rsid w:val="00A41155"/>
    <w:rsid w:val="00A57F1A"/>
    <w:rsid w:val="00AF7FD3"/>
    <w:rsid w:val="00B44169"/>
    <w:rsid w:val="00B52F95"/>
    <w:rsid w:val="00B60C03"/>
    <w:rsid w:val="00B71946"/>
    <w:rsid w:val="00BA4BB9"/>
    <w:rsid w:val="00BA744B"/>
    <w:rsid w:val="00C7464E"/>
    <w:rsid w:val="00CA7036"/>
    <w:rsid w:val="00D21A22"/>
    <w:rsid w:val="00D25F53"/>
    <w:rsid w:val="00D4558A"/>
    <w:rsid w:val="00DA5081"/>
    <w:rsid w:val="00DB5441"/>
    <w:rsid w:val="00DB77DD"/>
    <w:rsid w:val="00DE097D"/>
    <w:rsid w:val="00E330F4"/>
    <w:rsid w:val="00E368D4"/>
    <w:rsid w:val="00E60FC8"/>
    <w:rsid w:val="00E76C4B"/>
    <w:rsid w:val="00EC183B"/>
    <w:rsid w:val="00EF1233"/>
    <w:rsid w:val="00EF716A"/>
    <w:rsid w:val="00F5484B"/>
    <w:rsid w:val="00F6051E"/>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6C7C"/>
  <w15:docId w15:val="{6D04B028-961C-4AE6-9E8E-9CCEB0A3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371"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line="249" w:lineRule="auto"/>
      <w:ind w:left="174" w:hanging="10"/>
      <w:jc w:val="both"/>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45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5B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E4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51"/>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CA7036"/>
    <w:rPr>
      <w:sz w:val="16"/>
      <w:szCs w:val="16"/>
    </w:rPr>
  </w:style>
  <w:style w:type="paragraph" w:styleId="CommentText">
    <w:name w:val="annotation text"/>
    <w:basedOn w:val="Normal"/>
    <w:link w:val="CommentTextChar"/>
    <w:uiPriority w:val="99"/>
    <w:unhideWhenUsed/>
    <w:rsid w:val="00CA7036"/>
    <w:pPr>
      <w:spacing w:line="240" w:lineRule="auto"/>
    </w:pPr>
    <w:rPr>
      <w:sz w:val="20"/>
      <w:szCs w:val="20"/>
    </w:rPr>
  </w:style>
  <w:style w:type="character" w:customStyle="1" w:styleId="CommentTextChar">
    <w:name w:val="Comment Text Char"/>
    <w:basedOn w:val="DefaultParagraphFont"/>
    <w:link w:val="CommentText"/>
    <w:uiPriority w:val="99"/>
    <w:rsid w:val="00CA703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A7036"/>
    <w:rPr>
      <w:b/>
      <w:bCs/>
    </w:rPr>
  </w:style>
  <w:style w:type="character" w:customStyle="1" w:styleId="CommentSubjectChar">
    <w:name w:val="Comment Subject Char"/>
    <w:basedOn w:val="CommentTextChar"/>
    <w:link w:val="CommentSubject"/>
    <w:uiPriority w:val="99"/>
    <w:semiHidden/>
    <w:rsid w:val="00CA703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A7036"/>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A7036"/>
    <w:rPr>
      <w:rFonts w:ascii="Times New Roman" w:eastAsia="Times New Roman" w:hAnsi="Times New Roman" w:cs="Times New Roman"/>
      <w:color w:val="000000"/>
      <w:sz w:val="18"/>
      <w:szCs w:val="18"/>
    </w:rPr>
  </w:style>
  <w:style w:type="paragraph" w:styleId="Revision">
    <w:name w:val="Revision"/>
    <w:hidden/>
    <w:uiPriority w:val="99"/>
    <w:semiHidden/>
    <w:rsid w:val="00F5484B"/>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8091">
      <w:bodyDiv w:val="1"/>
      <w:marLeft w:val="0"/>
      <w:marRight w:val="0"/>
      <w:marTop w:val="0"/>
      <w:marBottom w:val="0"/>
      <w:divBdr>
        <w:top w:val="none" w:sz="0" w:space="0" w:color="auto"/>
        <w:left w:val="none" w:sz="0" w:space="0" w:color="auto"/>
        <w:bottom w:val="none" w:sz="0" w:space="0" w:color="auto"/>
        <w:right w:val="none" w:sz="0" w:space="0" w:color="auto"/>
      </w:divBdr>
    </w:div>
    <w:div w:id="1707441282">
      <w:bodyDiv w:val="1"/>
      <w:marLeft w:val="0"/>
      <w:marRight w:val="0"/>
      <w:marTop w:val="0"/>
      <w:marBottom w:val="0"/>
      <w:divBdr>
        <w:top w:val="none" w:sz="0" w:space="0" w:color="auto"/>
        <w:left w:val="none" w:sz="0" w:space="0" w:color="auto"/>
        <w:bottom w:val="none" w:sz="0" w:space="0" w:color="auto"/>
        <w:right w:val="none" w:sz="0" w:space="0" w:color="auto"/>
      </w:divBdr>
    </w:div>
    <w:div w:id="213470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Microsoft Word - Sudhi Sharma.docx</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Sudhi Sharma.docx</dc:title>
  <dc:subject/>
  <dc:creator>Author</dc:creator>
  <cp:keywords/>
  <cp:lastModifiedBy>Author</cp:lastModifiedBy>
  <cp:revision>3</cp:revision>
  <dcterms:created xsi:type="dcterms:W3CDTF">2021-01-29T15:43:00Z</dcterms:created>
  <dcterms:modified xsi:type="dcterms:W3CDTF">2021-01-29T15:43:00Z</dcterms:modified>
</cp:coreProperties>
</file>