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418A7" w14:textId="77777777" w:rsidR="009031E5" w:rsidRDefault="009031E5" w:rsidP="007165D8">
      <w:pPr>
        <w:ind w:firstLine="0"/>
        <w:jc w:val="center"/>
        <w:rPr>
          <w:ins w:id="0" w:author="Author"/>
          <w:rFonts w:cs="Times New Roman"/>
          <w:szCs w:val="24"/>
        </w:rPr>
      </w:pPr>
    </w:p>
    <w:p w14:paraId="4FE5788F" w14:textId="00F6891C" w:rsidR="009031E5" w:rsidRDefault="009031E5" w:rsidP="007165D8">
      <w:pPr>
        <w:ind w:firstLine="0"/>
        <w:jc w:val="center"/>
        <w:rPr>
          <w:ins w:id="1" w:author="Author"/>
          <w:rFonts w:cs="Times New Roman"/>
          <w:szCs w:val="24"/>
        </w:rPr>
      </w:pPr>
    </w:p>
    <w:p w14:paraId="0CF69D04" w14:textId="77777777" w:rsidR="009031E5" w:rsidRDefault="009031E5" w:rsidP="007165D8">
      <w:pPr>
        <w:ind w:firstLine="0"/>
        <w:jc w:val="center"/>
        <w:rPr>
          <w:ins w:id="2" w:author="Author"/>
          <w:rFonts w:cs="Times New Roman"/>
          <w:szCs w:val="24"/>
        </w:rPr>
      </w:pPr>
    </w:p>
    <w:p w14:paraId="6B7D6E50" w14:textId="314EDA52" w:rsidR="00A36CE7" w:rsidRDefault="00D31E35" w:rsidP="007165D8">
      <w:pPr>
        <w:ind w:firstLine="0"/>
        <w:jc w:val="center"/>
        <w:rPr>
          <w:ins w:id="3" w:author="Author"/>
          <w:rFonts w:cs="Times New Roman"/>
          <w:szCs w:val="24"/>
        </w:rPr>
      </w:pPr>
      <w:commentRangeStart w:id="4"/>
      <w:r w:rsidRPr="00ED7239">
        <w:rPr>
          <w:rFonts w:cs="Times New Roman"/>
          <w:szCs w:val="24"/>
        </w:rPr>
        <w:t xml:space="preserve">Workplace Bullying </w:t>
      </w:r>
      <w:del w:id="5" w:author="Author">
        <w:r w:rsidRPr="00ED7239" w:rsidDel="00FC62A0">
          <w:rPr>
            <w:rFonts w:cs="Times New Roman"/>
            <w:szCs w:val="24"/>
          </w:rPr>
          <w:delText>as a Risk Factor for</w:delText>
        </w:r>
      </w:del>
      <w:ins w:id="6" w:author="Author">
        <w:r w:rsidR="00FC62A0">
          <w:rPr>
            <w:rFonts w:cs="Times New Roman"/>
            <w:szCs w:val="24"/>
          </w:rPr>
          <w:t>and</w:t>
        </w:r>
      </w:ins>
      <w:r w:rsidRPr="00ED7239">
        <w:rPr>
          <w:rFonts w:cs="Times New Roman"/>
          <w:szCs w:val="24"/>
        </w:rPr>
        <w:t xml:space="preserve"> Musculoskeletal Disorders: The Mediating Role of Job-Related Psychological Strain</w:t>
      </w:r>
      <w:commentRangeEnd w:id="4"/>
      <w:r w:rsidR="00702A18">
        <w:rPr>
          <w:rStyle w:val="CommentReference"/>
        </w:rPr>
        <w:commentReference w:id="4"/>
      </w:r>
    </w:p>
    <w:p w14:paraId="66488BBE" w14:textId="54C0BBEE" w:rsidR="009031E5" w:rsidRDefault="009031E5" w:rsidP="007165D8">
      <w:pPr>
        <w:ind w:firstLine="0"/>
        <w:jc w:val="center"/>
        <w:rPr>
          <w:ins w:id="7" w:author="Author"/>
          <w:rFonts w:cs="Times New Roman"/>
          <w:szCs w:val="24"/>
        </w:rPr>
      </w:pPr>
      <w:commentRangeStart w:id="8"/>
      <w:ins w:id="9" w:author="Author">
        <w:r>
          <w:rPr>
            <w:rFonts w:cs="Times New Roman"/>
            <w:szCs w:val="24"/>
          </w:rPr>
          <w:t>Author Name</w:t>
        </w:r>
      </w:ins>
    </w:p>
    <w:p w14:paraId="39688BA0" w14:textId="6B311FBD" w:rsidR="00FC62A0" w:rsidRDefault="009031E5" w:rsidP="007165D8">
      <w:pPr>
        <w:ind w:firstLine="0"/>
        <w:jc w:val="center"/>
        <w:rPr>
          <w:ins w:id="10" w:author="Author"/>
          <w:rFonts w:cs="Times New Roman"/>
          <w:szCs w:val="24"/>
        </w:rPr>
      </w:pPr>
      <w:ins w:id="11" w:author="Author">
        <w:r>
          <w:rPr>
            <w:rFonts w:cs="Times New Roman"/>
            <w:szCs w:val="24"/>
          </w:rPr>
          <w:t>Author Affiliation</w:t>
        </w:r>
        <w:commentRangeEnd w:id="8"/>
        <w:r>
          <w:rPr>
            <w:rStyle w:val="CommentReference"/>
          </w:rPr>
          <w:commentReference w:id="8"/>
        </w:r>
      </w:ins>
    </w:p>
    <w:p w14:paraId="64A2A231" w14:textId="4E351887" w:rsidR="009031E5" w:rsidRDefault="009031E5" w:rsidP="007165D8">
      <w:pPr>
        <w:ind w:firstLine="0"/>
        <w:jc w:val="center"/>
        <w:rPr>
          <w:ins w:id="12" w:author="Author"/>
          <w:rFonts w:cs="Times New Roman"/>
          <w:szCs w:val="24"/>
        </w:rPr>
      </w:pPr>
    </w:p>
    <w:p w14:paraId="65FACE01" w14:textId="61BDE9D5" w:rsidR="009031E5" w:rsidRDefault="009031E5" w:rsidP="007165D8">
      <w:pPr>
        <w:ind w:firstLine="0"/>
        <w:jc w:val="center"/>
        <w:rPr>
          <w:ins w:id="13" w:author="Author"/>
          <w:rFonts w:cs="Times New Roman"/>
          <w:szCs w:val="24"/>
        </w:rPr>
      </w:pPr>
    </w:p>
    <w:p w14:paraId="4DC078AE" w14:textId="7B74A0E2" w:rsidR="009031E5" w:rsidRDefault="009031E5" w:rsidP="007165D8">
      <w:pPr>
        <w:ind w:firstLine="0"/>
        <w:jc w:val="center"/>
        <w:rPr>
          <w:ins w:id="14" w:author="Author"/>
          <w:rFonts w:cs="Times New Roman"/>
          <w:szCs w:val="24"/>
        </w:rPr>
      </w:pPr>
      <w:commentRangeStart w:id="15"/>
      <w:ins w:id="16" w:author="Author">
        <w:r>
          <w:rPr>
            <w:rFonts w:cs="Times New Roman"/>
            <w:szCs w:val="24"/>
          </w:rPr>
          <w:t>Author Note</w:t>
        </w:r>
        <w:commentRangeEnd w:id="15"/>
        <w:r w:rsidR="007551D8">
          <w:rPr>
            <w:rStyle w:val="CommentReference"/>
          </w:rPr>
          <w:commentReference w:id="15"/>
        </w:r>
      </w:ins>
    </w:p>
    <w:p w14:paraId="444CF550" w14:textId="77777777" w:rsidR="009031E5" w:rsidRDefault="009031E5" w:rsidP="007165D8">
      <w:pPr>
        <w:ind w:firstLine="0"/>
        <w:jc w:val="center"/>
        <w:rPr>
          <w:ins w:id="17" w:author="Author"/>
          <w:rFonts w:cs="Times New Roman"/>
          <w:szCs w:val="24"/>
        </w:rPr>
      </w:pPr>
    </w:p>
    <w:p w14:paraId="2633C2EA" w14:textId="77777777" w:rsidR="00A36CE7" w:rsidRDefault="00A36CE7">
      <w:pPr>
        <w:spacing w:line="259" w:lineRule="auto"/>
        <w:ind w:firstLine="0"/>
        <w:rPr>
          <w:ins w:id="18" w:author="Author"/>
          <w:rFonts w:cs="Times New Roman"/>
          <w:szCs w:val="24"/>
        </w:rPr>
      </w:pPr>
      <w:ins w:id="19" w:author="Author">
        <w:r>
          <w:rPr>
            <w:rFonts w:cs="Times New Roman"/>
            <w:szCs w:val="24"/>
          </w:rPr>
          <w:br w:type="page"/>
        </w:r>
      </w:ins>
    </w:p>
    <w:p w14:paraId="612B212F" w14:textId="2AC95856" w:rsidR="00D31E35" w:rsidRPr="00ED7239" w:rsidDel="00A36CE7" w:rsidRDefault="00D31E35" w:rsidP="007165D8">
      <w:pPr>
        <w:ind w:firstLine="0"/>
        <w:jc w:val="center"/>
        <w:rPr>
          <w:del w:id="20" w:author="Author"/>
          <w:rFonts w:cs="Times New Roman"/>
          <w:szCs w:val="24"/>
        </w:rPr>
      </w:pPr>
    </w:p>
    <w:p w14:paraId="644C3BB3" w14:textId="094EA01B" w:rsidR="001A14EF" w:rsidRPr="00ED7239" w:rsidDel="00A36CE7" w:rsidRDefault="001A14EF" w:rsidP="007165D8">
      <w:pPr>
        <w:ind w:firstLine="0"/>
        <w:jc w:val="center"/>
        <w:rPr>
          <w:del w:id="21" w:author="Author"/>
          <w:rFonts w:cs="Times New Roman"/>
          <w:szCs w:val="24"/>
        </w:rPr>
      </w:pPr>
    </w:p>
    <w:p w14:paraId="18BBBED4" w14:textId="48C26291" w:rsidR="00D31E35" w:rsidRPr="00ED7239" w:rsidRDefault="00D31E35" w:rsidP="007165D8">
      <w:pPr>
        <w:ind w:firstLine="0"/>
        <w:jc w:val="center"/>
        <w:rPr>
          <w:rFonts w:cs="Times New Roman"/>
          <w:szCs w:val="24"/>
        </w:rPr>
      </w:pPr>
      <w:commentRangeStart w:id="22"/>
      <w:r w:rsidRPr="00ED7239">
        <w:rPr>
          <w:rFonts w:cs="Times New Roman"/>
          <w:szCs w:val="24"/>
        </w:rPr>
        <w:t>Abstract</w:t>
      </w:r>
      <w:commentRangeEnd w:id="22"/>
      <w:r w:rsidR="00A23706">
        <w:rPr>
          <w:rStyle w:val="CommentReference"/>
        </w:rPr>
        <w:commentReference w:id="22"/>
      </w:r>
    </w:p>
    <w:p w14:paraId="75949A83" w14:textId="028A4F97" w:rsidR="00D31E35" w:rsidRDefault="007F1115" w:rsidP="00A36CE7">
      <w:pPr>
        <w:ind w:firstLine="0"/>
        <w:rPr>
          <w:ins w:id="23" w:author="Author"/>
          <w:rFonts w:cs="Times New Roman"/>
          <w:szCs w:val="24"/>
        </w:rPr>
      </w:pPr>
      <w:bookmarkStart w:id="24" w:name="_Hlk530132771"/>
      <w:del w:id="25" w:author="Author">
        <w:r w:rsidDel="003A7E3C">
          <w:rPr>
            <w:rFonts w:cs="Times New Roman"/>
            <w:szCs w:val="24"/>
          </w:rPr>
          <w:delText>T</w:delText>
        </w:r>
        <w:r w:rsidR="00D31E35" w:rsidRPr="00ED7239" w:rsidDel="003A7E3C">
          <w:rPr>
            <w:rFonts w:cs="Times New Roman"/>
            <w:szCs w:val="24"/>
          </w:rPr>
          <w:delText xml:space="preserve">he aim of </w:delText>
        </w:r>
      </w:del>
      <w:ins w:id="26" w:author="Author">
        <w:r w:rsidR="003D4D74">
          <w:rPr>
            <w:rFonts w:cs="Times New Roman"/>
            <w:szCs w:val="24"/>
          </w:rPr>
          <w:t xml:space="preserve"> </w:t>
        </w:r>
      </w:ins>
      <w:del w:id="27" w:author="Author">
        <w:r w:rsidR="00D31E35" w:rsidRPr="00ED7239" w:rsidDel="003A7E3C">
          <w:rPr>
            <w:rFonts w:cs="Times New Roman"/>
            <w:szCs w:val="24"/>
          </w:rPr>
          <w:delText>t</w:delText>
        </w:r>
      </w:del>
      <w:ins w:id="28" w:author="Author">
        <w:r w:rsidR="003A7E3C">
          <w:rPr>
            <w:rFonts w:cs="Times New Roman"/>
            <w:szCs w:val="24"/>
          </w:rPr>
          <w:t>T</w:t>
        </w:r>
      </w:ins>
      <w:r w:rsidR="00D31E35" w:rsidRPr="00ED7239">
        <w:rPr>
          <w:rFonts w:cs="Times New Roman"/>
          <w:szCs w:val="24"/>
        </w:rPr>
        <w:t xml:space="preserve">his study </w:t>
      </w:r>
      <w:del w:id="29" w:author="Author">
        <w:r w:rsidR="00D31E35" w:rsidRPr="00ED7239" w:rsidDel="00CD3C88">
          <w:rPr>
            <w:rFonts w:cs="Times New Roman"/>
            <w:szCs w:val="24"/>
          </w:rPr>
          <w:delText xml:space="preserve">was to </w:delText>
        </w:r>
      </w:del>
      <w:r w:rsidR="00D31E35" w:rsidRPr="00ED7239">
        <w:rPr>
          <w:rFonts w:cs="Times New Roman"/>
          <w:szCs w:val="24"/>
        </w:rPr>
        <w:t>analyze</w:t>
      </w:r>
      <w:ins w:id="30" w:author="Author">
        <w:r w:rsidR="00CD3C88">
          <w:rPr>
            <w:rFonts w:cs="Times New Roman"/>
            <w:szCs w:val="24"/>
          </w:rPr>
          <w:t>s</w:t>
        </w:r>
      </w:ins>
      <w:r w:rsidR="00D31E35" w:rsidRPr="00ED7239">
        <w:rPr>
          <w:rFonts w:cs="Times New Roman"/>
          <w:szCs w:val="24"/>
        </w:rPr>
        <w:t xml:space="preserve"> </w:t>
      </w:r>
      <w:del w:id="31" w:author="Author">
        <w:r w:rsidR="00D31E35" w:rsidRPr="00ED7239" w:rsidDel="00CD3C88">
          <w:rPr>
            <w:rFonts w:cs="Times New Roman"/>
            <w:szCs w:val="24"/>
          </w:rPr>
          <w:delText>the process that leads from</w:delText>
        </w:r>
      </w:del>
      <w:ins w:id="32" w:author="Author">
        <w:r w:rsidR="00CD3C88">
          <w:rPr>
            <w:rFonts w:cs="Times New Roman"/>
            <w:szCs w:val="24"/>
          </w:rPr>
          <w:t>how</w:t>
        </w:r>
      </w:ins>
      <w:r w:rsidR="00D31E35" w:rsidRPr="00ED7239">
        <w:rPr>
          <w:rFonts w:cs="Times New Roman"/>
          <w:szCs w:val="24"/>
        </w:rPr>
        <w:t xml:space="preserve"> bullying </w:t>
      </w:r>
      <w:del w:id="33" w:author="Author">
        <w:r w:rsidR="00D31E35" w:rsidRPr="00ED7239" w:rsidDel="00CD3C88">
          <w:rPr>
            <w:rFonts w:cs="Times New Roman"/>
            <w:szCs w:val="24"/>
          </w:rPr>
          <w:delText xml:space="preserve">to </w:delText>
        </w:r>
      </w:del>
      <w:ins w:id="34" w:author="Author">
        <w:r w:rsidR="00CD3C88">
          <w:rPr>
            <w:rFonts w:cs="Times New Roman"/>
            <w:szCs w:val="24"/>
          </w:rPr>
          <w:t>leads to</w:t>
        </w:r>
      </w:ins>
      <w:del w:id="35" w:author="Author">
        <w:r w:rsidR="00D31E35" w:rsidRPr="00ED7239" w:rsidDel="00CD3C88">
          <w:rPr>
            <w:rFonts w:cs="Times New Roman"/>
            <w:szCs w:val="24"/>
          </w:rPr>
          <w:delText>negative</w:delText>
        </w:r>
      </w:del>
      <w:r w:rsidR="00D31E35" w:rsidRPr="00ED7239">
        <w:rPr>
          <w:rFonts w:cs="Times New Roman"/>
          <w:szCs w:val="24"/>
        </w:rPr>
        <w:t xml:space="preserve"> </w:t>
      </w:r>
      <w:ins w:id="36" w:author="Author">
        <w:r w:rsidR="00054508">
          <w:rPr>
            <w:rFonts w:cs="Times New Roman"/>
            <w:szCs w:val="24"/>
          </w:rPr>
          <w:t xml:space="preserve">physical </w:t>
        </w:r>
      </w:ins>
      <w:r w:rsidR="00D31E35" w:rsidRPr="00ED7239">
        <w:rPr>
          <w:rFonts w:cs="Times New Roman"/>
          <w:szCs w:val="24"/>
        </w:rPr>
        <w:t>health</w:t>
      </w:r>
      <w:ins w:id="37" w:author="Author">
        <w:r w:rsidR="00CD3C88">
          <w:rPr>
            <w:rFonts w:cs="Times New Roman"/>
            <w:szCs w:val="24"/>
          </w:rPr>
          <w:t xml:space="preserve"> disorders</w:t>
        </w:r>
        <w:r w:rsidR="00A36CE7">
          <w:rPr>
            <w:rFonts w:cs="Times New Roman"/>
            <w:szCs w:val="24"/>
          </w:rPr>
          <w:t>,</w:t>
        </w:r>
      </w:ins>
      <w:r w:rsidR="00D31E35" w:rsidRPr="00ED7239">
        <w:rPr>
          <w:rFonts w:cs="Times New Roman"/>
          <w:szCs w:val="24"/>
        </w:rPr>
        <w:t xml:space="preserve"> </w:t>
      </w:r>
      <w:del w:id="38" w:author="Author">
        <w:r w:rsidR="00D31E35" w:rsidRPr="00ED7239" w:rsidDel="00A36CE7">
          <w:rPr>
            <w:rFonts w:cs="Times New Roman"/>
            <w:szCs w:val="24"/>
          </w:rPr>
          <w:delText>(</w:delText>
        </w:r>
      </w:del>
      <w:r w:rsidR="00D31E35" w:rsidRPr="00ED7239">
        <w:rPr>
          <w:rFonts w:cs="Times New Roman"/>
          <w:szCs w:val="24"/>
        </w:rPr>
        <w:t>such as musculoskeletal disorders (MSDs)</w:t>
      </w:r>
      <w:del w:id="39" w:author="Author">
        <w:r w:rsidR="00D31E35" w:rsidRPr="00ED7239" w:rsidDel="00A36CE7">
          <w:rPr>
            <w:rFonts w:cs="Times New Roman"/>
            <w:szCs w:val="24"/>
          </w:rPr>
          <w:delText>)</w:delText>
        </w:r>
      </w:del>
      <w:r w:rsidR="00D31E35" w:rsidRPr="00ED7239">
        <w:rPr>
          <w:rFonts w:cs="Times New Roman"/>
          <w:szCs w:val="24"/>
        </w:rPr>
        <w:t xml:space="preserve">, </w:t>
      </w:r>
      <w:ins w:id="40" w:author="Author">
        <w:r w:rsidR="00A36CE7">
          <w:rPr>
            <w:rFonts w:cs="Times New Roman"/>
            <w:szCs w:val="24"/>
          </w:rPr>
          <w:t xml:space="preserve">by </w:t>
        </w:r>
      </w:ins>
      <w:r w:rsidR="00D31E35" w:rsidRPr="00ED7239">
        <w:rPr>
          <w:rFonts w:cs="Times New Roman"/>
          <w:szCs w:val="24"/>
        </w:rPr>
        <w:t xml:space="preserve">testing the mediating role of job-related strain. Data </w:t>
      </w:r>
      <w:proofErr w:type="gramStart"/>
      <w:r w:rsidR="00D31E35" w:rsidRPr="00ED7239">
        <w:rPr>
          <w:rFonts w:cs="Times New Roman"/>
          <w:szCs w:val="24"/>
        </w:rPr>
        <w:t>were collected</w:t>
      </w:r>
      <w:proofErr w:type="gramEnd"/>
      <w:r w:rsidR="00D31E35" w:rsidRPr="00ED7239">
        <w:rPr>
          <w:rFonts w:cs="Times New Roman"/>
          <w:szCs w:val="24"/>
        </w:rPr>
        <w:t xml:space="preserve"> </w:t>
      </w:r>
      <w:del w:id="41" w:author="Author">
        <w:r w:rsidR="00D31E35" w:rsidRPr="00ED7239" w:rsidDel="00A36CE7">
          <w:rPr>
            <w:rFonts w:cs="Times New Roman"/>
            <w:szCs w:val="24"/>
          </w:rPr>
          <w:delText xml:space="preserve">on </w:delText>
        </w:r>
      </w:del>
      <w:ins w:id="42" w:author="Author">
        <w:r w:rsidR="00A36CE7">
          <w:rPr>
            <w:rFonts w:cs="Times New Roman"/>
            <w:szCs w:val="24"/>
          </w:rPr>
          <w:t>from</w:t>
        </w:r>
        <w:r w:rsidR="00A36CE7" w:rsidRPr="00ED7239">
          <w:rPr>
            <w:rFonts w:cs="Times New Roman"/>
            <w:szCs w:val="24"/>
          </w:rPr>
          <w:t xml:space="preserve"> </w:t>
        </w:r>
      </w:ins>
      <w:r w:rsidR="00D31E35" w:rsidRPr="00ED7239">
        <w:rPr>
          <w:rFonts w:cs="Times New Roman"/>
          <w:szCs w:val="24"/>
        </w:rPr>
        <w:t xml:space="preserve">512 </w:t>
      </w:r>
      <w:del w:id="43" w:author="Author">
        <w:r w:rsidR="00D31E35" w:rsidRPr="00ED7239" w:rsidDel="00A36CE7">
          <w:rPr>
            <w:rFonts w:cs="Times New Roman"/>
            <w:szCs w:val="24"/>
          </w:rPr>
          <w:delText xml:space="preserve">workers </w:delText>
        </w:r>
      </w:del>
      <w:ins w:id="44" w:author="Author">
        <w:r w:rsidR="00A36CE7">
          <w:rPr>
            <w:rFonts w:cs="Times New Roman"/>
            <w:szCs w:val="24"/>
          </w:rPr>
          <w:t>employees</w:t>
        </w:r>
        <w:r w:rsidR="00A36CE7" w:rsidRPr="00ED7239">
          <w:rPr>
            <w:rFonts w:cs="Times New Roman"/>
            <w:szCs w:val="24"/>
          </w:rPr>
          <w:t xml:space="preserve"> </w:t>
        </w:r>
      </w:ins>
      <w:r w:rsidR="00D31E35" w:rsidRPr="00ED7239">
        <w:rPr>
          <w:rFonts w:cs="Times New Roman"/>
          <w:szCs w:val="24"/>
        </w:rPr>
        <w:t>(62.9% female; mean age</w:t>
      </w:r>
      <w:ins w:id="45" w:author="Author">
        <w:r w:rsidR="00033E4D">
          <w:rPr>
            <w:rFonts w:cs="Times New Roman"/>
            <w:szCs w:val="24"/>
          </w:rPr>
          <w:t>:</w:t>
        </w:r>
      </w:ins>
      <w:r w:rsidR="00D31E35" w:rsidRPr="00ED7239">
        <w:rPr>
          <w:rFonts w:cs="Times New Roman"/>
          <w:szCs w:val="24"/>
        </w:rPr>
        <w:t xml:space="preserve"> </w:t>
      </w:r>
      <w:del w:id="46" w:author="Author">
        <w:r w:rsidR="00D31E35" w:rsidRPr="00ED7239" w:rsidDel="00033E4D">
          <w:rPr>
            <w:rFonts w:cs="Times New Roman"/>
            <w:szCs w:val="24"/>
          </w:rPr>
          <w:delText xml:space="preserve">= </w:delText>
        </w:r>
      </w:del>
      <w:r w:rsidR="00D31E35" w:rsidRPr="00ED7239">
        <w:rPr>
          <w:rFonts w:cs="Times New Roman"/>
          <w:szCs w:val="24"/>
        </w:rPr>
        <w:t xml:space="preserve">43.6 years) of a retail chain who </w:t>
      </w:r>
      <w:del w:id="47" w:author="Author">
        <w:r w:rsidR="00D31E35" w:rsidRPr="00ED7239" w:rsidDel="00A36CE7">
          <w:rPr>
            <w:rFonts w:cs="Times New Roman"/>
            <w:szCs w:val="24"/>
          </w:rPr>
          <w:delText>filled in</w:delText>
        </w:r>
      </w:del>
      <w:ins w:id="48" w:author="Author">
        <w:r w:rsidR="00A36CE7">
          <w:rPr>
            <w:rFonts w:cs="Times New Roman"/>
            <w:szCs w:val="24"/>
          </w:rPr>
          <w:t>completed</w:t>
        </w:r>
      </w:ins>
      <w:r w:rsidR="00D31E35" w:rsidRPr="00ED7239">
        <w:rPr>
          <w:rFonts w:cs="Times New Roman"/>
          <w:szCs w:val="24"/>
        </w:rPr>
        <w:t xml:space="preserve"> a self-report questionnaire after a one-hour training session on work-related stress. Data analyses </w:t>
      </w:r>
      <w:proofErr w:type="gramStart"/>
      <w:r w:rsidR="00D31E35" w:rsidRPr="00ED7239">
        <w:rPr>
          <w:rFonts w:cs="Times New Roman"/>
          <w:szCs w:val="24"/>
        </w:rPr>
        <w:t>were performed</w:t>
      </w:r>
      <w:proofErr w:type="gramEnd"/>
      <w:r w:rsidR="00D31E35" w:rsidRPr="00ED7239">
        <w:rPr>
          <w:rFonts w:cs="Times New Roman"/>
          <w:szCs w:val="24"/>
        </w:rPr>
        <w:t xml:space="preserve"> </w:t>
      </w:r>
      <w:del w:id="49" w:author="Author">
        <w:r w:rsidR="00D31E35" w:rsidRPr="00ED7239" w:rsidDel="00A36CE7">
          <w:rPr>
            <w:rFonts w:cs="Times New Roman"/>
            <w:szCs w:val="24"/>
          </w:rPr>
          <w:delText xml:space="preserve">controlling </w:delText>
        </w:r>
      </w:del>
      <w:ins w:id="50" w:author="Author">
        <w:r w:rsidR="00A36CE7">
          <w:rPr>
            <w:rFonts w:cs="Times New Roman"/>
            <w:szCs w:val="24"/>
          </w:rPr>
          <w:t>adjusting</w:t>
        </w:r>
        <w:r w:rsidR="00A36CE7" w:rsidRPr="00ED7239">
          <w:rPr>
            <w:rFonts w:cs="Times New Roman"/>
            <w:szCs w:val="24"/>
          </w:rPr>
          <w:t xml:space="preserve"> </w:t>
        </w:r>
      </w:ins>
      <w:r w:rsidR="00D31E35" w:rsidRPr="00ED7239">
        <w:rPr>
          <w:rFonts w:cs="Times New Roman"/>
          <w:szCs w:val="24"/>
        </w:rPr>
        <w:t xml:space="preserve">for potentially confounding variables (i.e., gender, age, organizational role, type of contract, and perceived physical job demands). </w:t>
      </w:r>
      <w:ins w:id="51" w:author="Author">
        <w:r w:rsidR="00A36CE7">
          <w:rPr>
            <w:rFonts w:cs="Times New Roman"/>
            <w:szCs w:val="24"/>
          </w:rPr>
          <w:t xml:space="preserve">The analytical approach of </w:t>
        </w:r>
      </w:ins>
      <w:r w:rsidR="00D31E35" w:rsidRPr="00ED7239">
        <w:rPr>
          <w:rFonts w:cs="Times New Roman"/>
          <w:szCs w:val="24"/>
        </w:rPr>
        <w:t xml:space="preserve">Preacher and Hayes </w:t>
      </w:r>
      <w:del w:id="52" w:author="Author">
        <w:r w:rsidR="00D31E35" w:rsidRPr="00ED7239" w:rsidDel="00A36CE7">
          <w:rPr>
            <w:rFonts w:cs="Times New Roman"/>
            <w:szCs w:val="24"/>
          </w:rPr>
          <w:delText xml:space="preserve">analytical approach </w:delText>
        </w:r>
      </w:del>
      <w:proofErr w:type="gramStart"/>
      <w:r w:rsidR="00D31E35" w:rsidRPr="00ED7239">
        <w:rPr>
          <w:rFonts w:cs="Times New Roman"/>
          <w:szCs w:val="24"/>
        </w:rPr>
        <w:t>was used</w:t>
      </w:r>
      <w:proofErr w:type="gramEnd"/>
      <w:r w:rsidR="00D31E35" w:rsidRPr="00ED7239">
        <w:rPr>
          <w:rFonts w:cs="Times New Roman"/>
          <w:szCs w:val="24"/>
        </w:rPr>
        <w:t xml:space="preserve"> to test the indirect relationship between bullying and MSDs. Results showed that work-related strain </w:t>
      </w:r>
      <w:del w:id="53" w:author="Author">
        <w:r w:rsidR="00D31E35" w:rsidRPr="00ED7239" w:rsidDel="00A36CE7">
          <w:rPr>
            <w:rFonts w:cs="Times New Roman"/>
            <w:szCs w:val="24"/>
          </w:rPr>
          <w:delText xml:space="preserve">mediates </w:delText>
        </w:r>
      </w:del>
      <w:ins w:id="54" w:author="Author">
        <w:r w:rsidR="00A36CE7" w:rsidRPr="00ED7239">
          <w:rPr>
            <w:rFonts w:cs="Times New Roman"/>
            <w:szCs w:val="24"/>
          </w:rPr>
          <w:t>mediate</w:t>
        </w:r>
        <w:r w:rsidR="00A36CE7">
          <w:rPr>
            <w:rFonts w:cs="Times New Roman"/>
            <w:szCs w:val="24"/>
          </w:rPr>
          <w:t>d</w:t>
        </w:r>
        <w:r w:rsidR="00A36CE7" w:rsidRPr="00ED7239">
          <w:rPr>
            <w:rFonts w:cs="Times New Roman"/>
            <w:szCs w:val="24"/>
          </w:rPr>
          <w:t xml:space="preserve"> </w:t>
        </w:r>
      </w:ins>
      <w:r w:rsidR="00D31E35" w:rsidRPr="00ED7239">
        <w:rPr>
          <w:rFonts w:cs="Times New Roman"/>
          <w:szCs w:val="24"/>
        </w:rPr>
        <w:t xml:space="preserve">the relationship between bullying and </w:t>
      </w:r>
      <w:ins w:id="55" w:author="Author">
        <w:r w:rsidR="00A36CE7">
          <w:rPr>
            <w:rFonts w:cs="Times New Roman"/>
            <w:szCs w:val="24"/>
          </w:rPr>
          <w:t xml:space="preserve">the </w:t>
        </w:r>
      </w:ins>
      <w:r w:rsidR="00D31E35" w:rsidRPr="00ED7239">
        <w:rPr>
          <w:rFonts w:cs="Times New Roman"/>
          <w:szCs w:val="24"/>
        </w:rPr>
        <w:t>MSDs considered (low back, upper back, and neck) except for MSDs of the shoulders.</w:t>
      </w:r>
      <w:r w:rsidR="005F501F">
        <w:rPr>
          <w:rFonts w:cs="Times New Roman"/>
          <w:szCs w:val="24"/>
        </w:rPr>
        <w:t xml:space="preserve"> </w:t>
      </w:r>
      <w:proofErr w:type="gramStart"/>
      <w:r w:rsidR="005F501F" w:rsidRPr="00ED7239">
        <w:rPr>
          <w:rFonts w:cs="Times New Roman"/>
          <w:szCs w:val="24"/>
        </w:rPr>
        <w:t>Workplace bullying is considered by the European Agency for Safety</w:t>
      </w:r>
      <w:proofErr w:type="gramEnd"/>
      <w:r w:rsidR="005F501F" w:rsidRPr="00ED7239">
        <w:rPr>
          <w:rFonts w:cs="Times New Roman"/>
          <w:szCs w:val="24"/>
        </w:rPr>
        <w:t xml:space="preserve"> and Health at Work </w:t>
      </w:r>
      <w:del w:id="56" w:author="Author">
        <w:r w:rsidR="005F501F" w:rsidRPr="00ED7239" w:rsidDel="0057561A">
          <w:rPr>
            <w:rFonts w:cs="Times New Roman"/>
            <w:szCs w:val="24"/>
          </w:rPr>
          <w:delText>one of the</w:delText>
        </w:r>
      </w:del>
      <w:ins w:id="57" w:author="Author">
        <w:r w:rsidR="0057561A">
          <w:rPr>
            <w:rFonts w:cs="Times New Roman"/>
            <w:szCs w:val="24"/>
          </w:rPr>
          <w:t>an</w:t>
        </w:r>
      </w:ins>
      <w:r w:rsidR="005F501F" w:rsidRPr="00ED7239">
        <w:rPr>
          <w:rFonts w:cs="Times New Roman"/>
          <w:szCs w:val="24"/>
        </w:rPr>
        <w:t xml:space="preserve"> emerging psychosocial risk factor</w:t>
      </w:r>
      <w:del w:id="58" w:author="Author">
        <w:r w:rsidR="005F501F" w:rsidRPr="00ED7239" w:rsidDel="0057561A">
          <w:rPr>
            <w:rFonts w:cs="Times New Roman"/>
            <w:szCs w:val="24"/>
          </w:rPr>
          <w:delText>s</w:delText>
        </w:r>
      </w:del>
      <w:r w:rsidR="005F501F" w:rsidRPr="00ED7239">
        <w:rPr>
          <w:rFonts w:cs="Times New Roman"/>
          <w:szCs w:val="24"/>
        </w:rPr>
        <w:t xml:space="preserve"> that could negatively affect workers’ health. </w:t>
      </w:r>
      <w:r w:rsidR="00D31E35" w:rsidRPr="00ED7239">
        <w:rPr>
          <w:rFonts w:cs="Times New Roman"/>
          <w:szCs w:val="24"/>
        </w:rPr>
        <w:t xml:space="preserve">Our study confirms the role </w:t>
      </w:r>
      <w:del w:id="59" w:author="Author">
        <w:r w:rsidR="00D31E35" w:rsidRPr="00ED7239" w:rsidDel="00A36CE7">
          <w:rPr>
            <w:rFonts w:cs="Times New Roman"/>
            <w:szCs w:val="24"/>
          </w:rPr>
          <w:delText>played by</w:delText>
        </w:r>
      </w:del>
      <w:ins w:id="60" w:author="Author">
        <w:r w:rsidR="00A36CE7">
          <w:rPr>
            <w:rFonts w:cs="Times New Roman"/>
            <w:szCs w:val="24"/>
          </w:rPr>
          <w:t>of</w:t>
        </w:r>
      </w:ins>
      <w:r w:rsidR="00D31E35" w:rsidRPr="00ED7239">
        <w:rPr>
          <w:rFonts w:cs="Times New Roman"/>
          <w:szCs w:val="24"/>
        </w:rPr>
        <w:t xml:space="preserve"> bullying and job-related strain in determining workers’ MSDs.</w:t>
      </w:r>
    </w:p>
    <w:bookmarkEnd w:id="24"/>
    <w:p w14:paraId="067A6ACB" w14:textId="672A0897" w:rsidR="00E1213C" w:rsidRPr="00ED7239" w:rsidRDefault="00E1213C" w:rsidP="00E1213C">
      <w:pPr>
        <w:rPr>
          <w:rFonts w:cs="Times New Roman"/>
          <w:szCs w:val="24"/>
        </w:rPr>
      </w:pPr>
      <w:commentRangeStart w:id="61"/>
      <w:ins w:id="62" w:author="Author">
        <w:r w:rsidRPr="007165D8">
          <w:rPr>
            <w:i/>
          </w:rPr>
          <w:t>Keywords</w:t>
        </w:r>
        <w:commentRangeEnd w:id="61"/>
        <w:r>
          <w:rPr>
            <w:rStyle w:val="CommentReference"/>
          </w:rPr>
          <w:commentReference w:id="61"/>
        </w:r>
        <w:r>
          <w:rPr>
            <w:rFonts w:cs="Times New Roman"/>
            <w:szCs w:val="24"/>
          </w:rPr>
          <w:t>:</w:t>
        </w:r>
      </w:ins>
    </w:p>
    <w:p w14:paraId="26F869FA" w14:textId="77777777" w:rsidR="00A36CE7" w:rsidRDefault="00A36CE7">
      <w:pPr>
        <w:spacing w:line="259" w:lineRule="auto"/>
        <w:ind w:firstLine="0"/>
        <w:rPr>
          <w:ins w:id="63" w:author="Author"/>
          <w:rFonts w:cs="Times New Roman"/>
          <w:color w:val="999999"/>
          <w:szCs w:val="24"/>
        </w:rPr>
      </w:pPr>
      <w:ins w:id="64" w:author="Author">
        <w:r>
          <w:rPr>
            <w:rFonts w:cs="Times New Roman"/>
            <w:color w:val="999999"/>
            <w:szCs w:val="24"/>
          </w:rPr>
          <w:br w:type="page"/>
        </w:r>
      </w:ins>
    </w:p>
    <w:p w14:paraId="22D969B7" w14:textId="77777777" w:rsidR="0054076B" w:rsidRDefault="0054076B" w:rsidP="007165D8">
      <w:pPr>
        <w:ind w:firstLine="0"/>
        <w:jc w:val="center"/>
        <w:rPr>
          <w:ins w:id="65" w:author="Author"/>
          <w:rFonts w:cs="Times New Roman"/>
          <w:szCs w:val="24"/>
        </w:rPr>
      </w:pPr>
      <w:ins w:id="66" w:author="Author">
        <w:r w:rsidRPr="00ED7239">
          <w:rPr>
            <w:rFonts w:cs="Times New Roman"/>
            <w:szCs w:val="24"/>
          </w:rPr>
          <w:lastRenderedPageBreak/>
          <w:t>Workplace Bullying as a Risk Factor for Musculoskeletal Disorders: The Mediating Role of Job-Related Psychological Strain</w:t>
        </w:r>
      </w:ins>
    </w:p>
    <w:p w14:paraId="60F88913" w14:textId="6801A9BB" w:rsidR="00D31E35" w:rsidRPr="00ED7239" w:rsidDel="0054076B" w:rsidRDefault="00D31E35" w:rsidP="001A14EF">
      <w:pPr>
        <w:rPr>
          <w:del w:id="67" w:author="Author"/>
          <w:rFonts w:cs="Times New Roman"/>
          <w:color w:val="999999"/>
          <w:szCs w:val="24"/>
        </w:rPr>
      </w:pPr>
      <w:del w:id="68" w:author="Author">
        <w:r w:rsidRPr="00ED7239" w:rsidDel="0054076B">
          <w:rPr>
            <w:rFonts w:cs="Times New Roman"/>
            <w:color w:val="999999"/>
            <w:szCs w:val="24"/>
          </w:rPr>
          <w:delText>1. Introduction</w:delText>
        </w:r>
      </w:del>
    </w:p>
    <w:p w14:paraId="39AF96EA" w14:textId="20EB97D9" w:rsidR="00D31E35" w:rsidRPr="00ED7239" w:rsidRDefault="00D31E35" w:rsidP="001A14EF">
      <w:pPr>
        <w:rPr>
          <w:rFonts w:cs="Times New Roman"/>
          <w:szCs w:val="24"/>
        </w:rPr>
      </w:pPr>
      <w:r w:rsidRPr="00ED7239">
        <w:rPr>
          <w:rFonts w:cs="Times New Roman"/>
          <w:szCs w:val="24"/>
        </w:rPr>
        <w:t>Increasing attention has been paid in the past 15 to 20 years to the phenomenon of workplace bullying; in some countries</w:t>
      </w:r>
      <w:ins w:id="69" w:author="Author">
        <w:r w:rsidR="00033E4D">
          <w:rPr>
            <w:rFonts w:cs="Times New Roman"/>
            <w:szCs w:val="24"/>
          </w:rPr>
          <w:t>,</w:t>
        </w:r>
      </w:ins>
      <w:r w:rsidRPr="00ED7239">
        <w:rPr>
          <w:rFonts w:cs="Times New Roman"/>
          <w:szCs w:val="24"/>
        </w:rPr>
        <w:t xml:space="preserve"> it is also called </w:t>
      </w:r>
      <w:ins w:id="70" w:author="Author">
        <w:r w:rsidR="00033E4D">
          <w:rPr>
            <w:rFonts w:cs="Times New Roman"/>
            <w:szCs w:val="24"/>
          </w:rPr>
          <w:t>“</w:t>
        </w:r>
      </w:ins>
      <w:r w:rsidRPr="00ED7239">
        <w:rPr>
          <w:rFonts w:cs="Times New Roman"/>
          <w:szCs w:val="24"/>
        </w:rPr>
        <w:t>mobbing</w:t>
      </w:r>
      <w:ins w:id="71" w:author="Author">
        <w:r w:rsidR="00033E4D">
          <w:rPr>
            <w:rFonts w:cs="Times New Roman"/>
            <w:szCs w:val="24"/>
          </w:rPr>
          <w:t>”</w:t>
        </w:r>
      </w:ins>
      <w:r w:rsidRPr="00ED7239">
        <w:rPr>
          <w:rFonts w:cs="Times New Roman"/>
          <w:szCs w:val="24"/>
        </w:rPr>
        <w:t xml:space="preserve"> [</w:t>
      </w:r>
      <w:commentRangeStart w:id="72"/>
      <w:r w:rsidR="00CA25C5">
        <w:rPr>
          <w:rFonts w:cs="Times New Roman"/>
          <w:color w:val="418B34"/>
          <w:szCs w:val="24"/>
          <w:u w:val="single"/>
          <w:bdr w:val="none" w:sz="0" w:space="0" w:color="auto" w:frame="1"/>
        </w:rPr>
        <w:fldChar w:fldCharType="begin"/>
      </w:r>
      <w:r w:rsidR="00CA25C5">
        <w:rPr>
          <w:rFonts w:cs="Times New Roman"/>
          <w:color w:val="418B34"/>
          <w:szCs w:val="24"/>
          <w:u w:val="single"/>
          <w:bdr w:val="none" w:sz="0" w:space="0" w:color="auto" w:frame="1"/>
        </w:rPr>
        <w:instrText xml:space="preserve"> HYPERLINK "https://www.hindawi.com/journals/bmri/2015/712642/" \l "B1" </w:instrText>
      </w:r>
      <w:r w:rsidR="00CA25C5">
        <w:rPr>
          <w:rFonts w:cs="Times New Roman"/>
          <w:color w:val="418B34"/>
          <w:szCs w:val="24"/>
          <w:u w:val="single"/>
          <w:bdr w:val="none" w:sz="0" w:space="0" w:color="auto" w:frame="1"/>
        </w:rPr>
        <w:fldChar w:fldCharType="separate"/>
      </w:r>
      <w:r w:rsidRPr="00ED7239">
        <w:rPr>
          <w:rFonts w:cs="Times New Roman"/>
          <w:color w:val="418B34"/>
          <w:szCs w:val="24"/>
          <w:u w:val="single"/>
          <w:bdr w:val="none" w:sz="0" w:space="0" w:color="auto" w:frame="1"/>
        </w:rPr>
        <w:t>1</w:t>
      </w:r>
      <w:r w:rsidR="00CA25C5">
        <w:rPr>
          <w:rFonts w:cs="Times New Roman"/>
          <w:color w:val="418B34"/>
          <w:szCs w:val="24"/>
          <w:u w:val="single"/>
          <w:bdr w:val="none" w:sz="0" w:space="0" w:color="auto" w:frame="1"/>
        </w:rPr>
        <w:fldChar w:fldCharType="end"/>
      </w:r>
      <w:commentRangeEnd w:id="72"/>
      <w:r w:rsidR="00476DCB">
        <w:rPr>
          <w:rStyle w:val="CommentReference"/>
        </w:rPr>
        <w:commentReference w:id="72"/>
      </w:r>
      <w:r w:rsidRPr="00ED7239">
        <w:rPr>
          <w:rFonts w:cs="Times New Roman"/>
          <w:szCs w:val="24"/>
        </w:rPr>
        <w:t>]. Workplace bullying refers to a series of negative behavio</w:t>
      </w:r>
      <w:del w:id="73" w:author="Author">
        <w:r w:rsidRPr="00ED7239" w:rsidDel="00DF2084">
          <w:rPr>
            <w:rFonts w:cs="Times New Roman"/>
            <w:szCs w:val="24"/>
          </w:rPr>
          <w:delText>u</w:delText>
        </w:r>
      </w:del>
      <w:r w:rsidRPr="00ED7239">
        <w:rPr>
          <w:rFonts w:cs="Times New Roman"/>
          <w:szCs w:val="24"/>
        </w:rPr>
        <w:t>rs carried out frequently and over a prolonged period of time, usually against an individual employee by his or her colleagues or superior [</w:t>
      </w:r>
      <w:hyperlink r:id="rId10" w:anchor="B2" w:history="1">
        <w:r w:rsidRPr="00ED7239">
          <w:rPr>
            <w:rFonts w:cs="Times New Roman"/>
            <w:color w:val="418B34"/>
            <w:szCs w:val="24"/>
            <w:u w:val="single"/>
            <w:bdr w:val="none" w:sz="0" w:space="0" w:color="auto" w:frame="1"/>
          </w:rPr>
          <w:t>2</w:t>
        </w:r>
      </w:hyperlink>
      <w:r w:rsidRPr="00ED7239">
        <w:rPr>
          <w:rFonts w:cs="Times New Roman"/>
          <w:szCs w:val="24"/>
        </w:rPr>
        <w:t xml:space="preserve">]. </w:t>
      </w:r>
      <w:del w:id="74" w:author="Author">
        <w:r w:rsidR="003174B3" w:rsidDel="0076435E">
          <w:rPr>
            <w:rFonts w:cs="Times New Roman"/>
            <w:szCs w:val="24"/>
          </w:rPr>
          <w:delText>Some of th e</w:delText>
        </w:r>
      </w:del>
      <w:ins w:id="75" w:author="Author">
        <w:r w:rsidR="0076435E">
          <w:rPr>
            <w:rFonts w:cs="Times New Roman"/>
            <w:szCs w:val="24"/>
          </w:rPr>
          <w:t>E</w:t>
        </w:r>
      </w:ins>
      <w:r w:rsidRPr="00ED7239">
        <w:rPr>
          <w:rFonts w:cs="Times New Roman"/>
          <w:szCs w:val="24"/>
        </w:rPr>
        <w:t xml:space="preserve">xamples of </w:t>
      </w:r>
      <w:r w:rsidR="003174B3">
        <w:rPr>
          <w:rFonts w:cs="Times New Roman"/>
          <w:szCs w:val="24"/>
        </w:rPr>
        <w:t>these</w:t>
      </w:r>
      <w:r w:rsidRPr="00ED7239">
        <w:rPr>
          <w:rFonts w:cs="Times New Roman"/>
          <w:szCs w:val="24"/>
        </w:rPr>
        <w:t xml:space="preserve"> negative behavio</w:t>
      </w:r>
      <w:del w:id="76" w:author="Author">
        <w:r w:rsidRPr="00ED7239" w:rsidDel="00DF2084">
          <w:rPr>
            <w:rFonts w:cs="Times New Roman"/>
            <w:szCs w:val="24"/>
          </w:rPr>
          <w:delText>u</w:delText>
        </w:r>
      </w:del>
      <w:r w:rsidRPr="00ED7239">
        <w:rPr>
          <w:rFonts w:cs="Times New Roman"/>
          <w:szCs w:val="24"/>
        </w:rPr>
        <w:t xml:space="preserve">rs are as follows: </w:t>
      </w:r>
      <w:del w:id="77" w:author="Author">
        <w:r w:rsidR="0076435E" w:rsidDel="0076435E">
          <w:rPr>
            <w:rFonts w:cs="Times New Roman"/>
            <w:szCs w:val="24"/>
          </w:rPr>
          <w:delText xml:space="preserve">e.g., </w:delText>
        </w:r>
      </w:del>
      <w:r w:rsidRPr="00ED7239">
        <w:rPr>
          <w:rFonts w:cs="Times New Roman"/>
          <w:szCs w:val="24"/>
        </w:rPr>
        <w:t xml:space="preserve">excessive criticism of one’s work; withholding of information, which affects performance; </w:t>
      </w:r>
      <w:proofErr w:type="gramStart"/>
      <w:r w:rsidRPr="00ED7239">
        <w:rPr>
          <w:rFonts w:cs="Times New Roman"/>
          <w:szCs w:val="24"/>
        </w:rPr>
        <w:t>being assigned</w:t>
      </w:r>
      <w:proofErr w:type="gramEnd"/>
      <w:r w:rsidRPr="00ED7239">
        <w:rPr>
          <w:rFonts w:cs="Times New Roman"/>
          <w:szCs w:val="24"/>
        </w:rPr>
        <w:t xml:space="preserve"> an unmanageable workload; spreading </w:t>
      </w:r>
      <w:del w:id="78" w:author="Author">
        <w:r w:rsidRPr="00ED7239" w:rsidDel="00DF2084">
          <w:rPr>
            <w:rFonts w:cs="Times New Roman"/>
            <w:szCs w:val="24"/>
          </w:rPr>
          <w:delText xml:space="preserve">of </w:delText>
        </w:r>
      </w:del>
      <w:r w:rsidRPr="00ED7239">
        <w:rPr>
          <w:rFonts w:cs="Times New Roman"/>
          <w:szCs w:val="24"/>
        </w:rPr>
        <w:t>rumo</w:t>
      </w:r>
      <w:del w:id="79" w:author="Author">
        <w:r w:rsidRPr="00ED7239" w:rsidDel="00DF2084">
          <w:rPr>
            <w:rFonts w:cs="Times New Roman"/>
            <w:szCs w:val="24"/>
          </w:rPr>
          <w:delText>u</w:delText>
        </w:r>
      </w:del>
      <w:r w:rsidRPr="00ED7239">
        <w:rPr>
          <w:rFonts w:cs="Times New Roman"/>
          <w:szCs w:val="24"/>
        </w:rPr>
        <w:t>rs; and social isolation.</w:t>
      </w:r>
    </w:p>
    <w:p w14:paraId="203D4FE6" w14:textId="244F1F58" w:rsidR="00D31E35" w:rsidRPr="00ED7239" w:rsidRDefault="00D31E35" w:rsidP="001A14EF">
      <w:pPr>
        <w:rPr>
          <w:rFonts w:cs="Times New Roman"/>
          <w:szCs w:val="24"/>
        </w:rPr>
      </w:pPr>
      <w:commentRangeStart w:id="80"/>
      <w:r w:rsidRPr="00ED7239">
        <w:rPr>
          <w:rFonts w:cs="Times New Roman"/>
          <w:szCs w:val="24"/>
        </w:rPr>
        <w:t>Bullying</w:t>
      </w:r>
      <w:commentRangeEnd w:id="80"/>
      <w:r w:rsidR="00AA7424">
        <w:rPr>
          <w:rStyle w:val="CommentReference"/>
        </w:rPr>
        <w:commentReference w:id="80"/>
      </w:r>
      <w:r w:rsidRPr="00ED7239">
        <w:rPr>
          <w:rFonts w:cs="Times New Roman"/>
          <w:szCs w:val="24"/>
        </w:rPr>
        <w:t xml:space="preserve"> is an escalating process </w:t>
      </w:r>
      <w:proofErr w:type="gramStart"/>
      <w:r w:rsidRPr="00ED7239">
        <w:rPr>
          <w:rFonts w:cs="Times New Roman"/>
          <w:szCs w:val="24"/>
        </w:rPr>
        <w:t>in the course of</w:t>
      </w:r>
      <w:proofErr w:type="gramEnd"/>
      <w:r w:rsidRPr="00ED7239">
        <w:rPr>
          <w:rFonts w:cs="Times New Roman"/>
          <w:szCs w:val="24"/>
        </w:rPr>
        <w:t xml:space="preserve"> which the person confronted </w:t>
      </w:r>
      <w:ins w:id="81" w:author="Author">
        <w:r w:rsidR="00DF2084">
          <w:rPr>
            <w:rFonts w:cs="Times New Roman"/>
            <w:szCs w:val="24"/>
          </w:rPr>
          <w:t>adopts</w:t>
        </w:r>
        <w:r w:rsidR="00DF2084" w:rsidRPr="00ED7239" w:rsidDel="00DF2084">
          <w:rPr>
            <w:rFonts w:cs="Times New Roman"/>
            <w:szCs w:val="24"/>
          </w:rPr>
          <w:t xml:space="preserve"> </w:t>
        </w:r>
      </w:ins>
      <w:del w:id="82" w:author="Author">
        <w:r w:rsidRPr="00ED7239" w:rsidDel="00DF2084">
          <w:rPr>
            <w:rFonts w:cs="Times New Roman"/>
            <w:szCs w:val="24"/>
          </w:rPr>
          <w:delText xml:space="preserve">ends up in </w:delText>
        </w:r>
      </w:del>
      <w:r w:rsidRPr="00ED7239">
        <w:rPr>
          <w:rFonts w:cs="Times New Roman"/>
          <w:szCs w:val="24"/>
        </w:rPr>
        <w:t xml:space="preserve">an inferior position and becomes the target of systematic negative social acts. Therefore, a conflict cannot be called bullying if the incident is an isolated event or if it involves two parties of approximately equal </w:t>
      </w:r>
      <w:ins w:id="83" w:author="Author">
        <w:r w:rsidR="00DF2084">
          <w:rPr>
            <w:rFonts w:cs="Times New Roman"/>
            <w:szCs w:val="24"/>
          </w:rPr>
          <w:t>power</w:t>
        </w:r>
      </w:ins>
      <w:del w:id="84" w:author="Author">
        <w:r w:rsidRPr="00ED7239" w:rsidDel="00DF2084">
          <w:rPr>
            <w:rFonts w:cs="Times New Roman"/>
            <w:szCs w:val="24"/>
          </w:rPr>
          <w:delText>strength</w:delText>
        </w:r>
      </w:del>
      <w:r w:rsidRPr="00ED7239">
        <w:rPr>
          <w:rFonts w:cs="Times New Roman"/>
          <w:szCs w:val="24"/>
        </w:rPr>
        <w:t xml:space="preserve"> [</w:t>
      </w:r>
      <w:hyperlink r:id="rId11" w:anchor="B2" w:history="1">
        <w:r w:rsidRPr="00ED7239">
          <w:rPr>
            <w:rFonts w:cs="Times New Roman"/>
            <w:color w:val="418B34"/>
            <w:szCs w:val="24"/>
            <w:u w:val="single"/>
            <w:bdr w:val="none" w:sz="0" w:space="0" w:color="auto" w:frame="1"/>
          </w:rPr>
          <w:t>2</w:t>
        </w:r>
      </w:hyperlink>
      <w:r w:rsidRPr="00ED7239">
        <w:rPr>
          <w:rFonts w:cs="Times New Roman"/>
          <w:szCs w:val="24"/>
        </w:rPr>
        <w:t>]. The consequences of exposure to bullying may be traumatic for the affected individual [</w:t>
      </w:r>
      <w:hyperlink r:id="rId12" w:anchor="B3" w:history="1">
        <w:r w:rsidRPr="00ED7239">
          <w:rPr>
            <w:rFonts w:cs="Times New Roman"/>
            <w:color w:val="418B34"/>
            <w:szCs w:val="24"/>
            <w:u w:val="single"/>
            <w:bdr w:val="none" w:sz="0" w:space="0" w:color="auto" w:frame="1"/>
          </w:rPr>
          <w:t>3</w:t>
        </w:r>
      </w:hyperlink>
      <w:r w:rsidRPr="00ED7239">
        <w:rPr>
          <w:rFonts w:cs="Times New Roman"/>
          <w:szCs w:val="24"/>
        </w:rPr>
        <w:t>, </w:t>
      </w:r>
      <w:hyperlink r:id="rId13" w:anchor="B4" w:history="1">
        <w:r w:rsidRPr="00ED7239">
          <w:rPr>
            <w:rFonts w:cs="Times New Roman"/>
            <w:color w:val="418B34"/>
            <w:szCs w:val="24"/>
            <w:u w:val="single"/>
            <w:bdr w:val="none" w:sz="0" w:space="0" w:color="auto" w:frame="1"/>
          </w:rPr>
          <w:t>4</w:t>
        </w:r>
      </w:hyperlink>
      <w:r w:rsidRPr="00ED7239">
        <w:rPr>
          <w:rFonts w:cs="Times New Roman"/>
          <w:szCs w:val="24"/>
        </w:rPr>
        <w:t xml:space="preserve">]. </w:t>
      </w:r>
      <w:ins w:id="85" w:author="Author">
        <w:r w:rsidR="00DF2084">
          <w:rPr>
            <w:rFonts w:cs="Times New Roman"/>
            <w:szCs w:val="24"/>
          </w:rPr>
          <w:t xml:space="preserve">Determining the </w:t>
        </w:r>
      </w:ins>
      <w:del w:id="86" w:author="Author">
        <w:r w:rsidRPr="00ED7239" w:rsidDel="00DF2084">
          <w:rPr>
            <w:rFonts w:cs="Times New Roman"/>
            <w:szCs w:val="24"/>
          </w:rPr>
          <w:delText xml:space="preserve">Prevalence </w:delText>
        </w:r>
      </w:del>
      <w:ins w:id="87" w:author="Author">
        <w:r w:rsidR="00DF2084">
          <w:rPr>
            <w:rFonts w:cs="Times New Roman"/>
            <w:szCs w:val="24"/>
          </w:rPr>
          <w:t>p</w:t>
        </w:r>
        <w:r w:rsidR="00DF2084" w:rsidRPr="00ED7239">
          <w:rPr>
            <w:rFonts w:cs="Times New Roman"/>
            <w:szCs w:val="24"/>
          </w:rPr>
          <w:t xml:space="preserve">revalence </w:t>
        </w:r>
      </w:ins>
      <w:del w:id="88" w:author="Author">
        <w:r w:rsidRPr="00ED7239" w:rsidDel="00DF2084">
          <w:rPr>
            <w:rFonts w:cs="Times New Roman"/>
            <w:szCs w:val="24"/>
          </w:rPr>
          <w:delText xml:space="preserve">estimates </w:delText>
        </w:r>
      </w:del>
      <w:r w:rsidRPr="00ED7239">
        <w:rPr>
          <w:rFonts w:cs="Times New Roman"/>
          <w:szCs w:val="24"/>
        </w:rPr>
        <w:t xml:space="preserve">of bullying </w:t>
      </w:r>
      <w:del w:id="89" w:author="Author">
        <w:r w:rsidRPr="00ED7239" w:rsidDel="00DF2084">
          <w:rPr>
            <w:rFonts w:cs="Times New Roman"/>
            <w:szCs w:val="24"/>
          </w:rPr>
          <w:delText xml:space="preserve">are </w:delText>
        </w:r>
      </w:del>
      <w:ins w:id="90" w:author="Author">
        <w:r w:rsidR="00DF2084">
          <w:rPr>
            <w:rFonts w:cs="Times New Roman"/>
            <w:szCs w:val="24"/>
          </w:rPr>
          <w:t>is</w:t>
        </w:r>
        <w:r w:rsidR="00DF2084" w:rsidRPr="00ED7239">
          <w:rPr>
            <w:rFonts w:cs="Times New Roman"/>
            <w:szCs w:val="24"/>
          </w:rPr>
          <w:t xml:space="preserve"> </w:t>
        </w:r>
      </w:ins>
      <w:r w:rsidRPr="00ED7239">
        <w:rPr>
          <w:rFonts w:cs="Times New Roman"/>
          <w:szCs w:val="24"/>
        </w:rPr>
        <w:t xml:space="preserve">difficult due to </w:t>
      </w:r>
      <w:del w:id="91" w:author="Author">
        <w:r w:rsidRPr="00ED7239" w:rsidDel="00DF2084">
          <w:rPr>
            <w:rFonts w:cs="Times New Roman"/>
            <w:szCs w:val="24"/>
          </w:rPr>
          <w:delText xml:space="preserve">a </w:delText>
        </w:r>
      </w:del>
      <w:ins w:id="92" w:author="Author">
        <w:r w:rsidR="00DF2084">
          <w:rPr>
            <w:rFonts w:cs="Times New Roman"/>
            <w:szCs w:val="24"/>
          </w:rPr>
          <w:t>the</w:t>
        </w:r>
        <w:r w:rsidR="00DF2084" w:rsidRPr="00ED7239">
          <w:rPr>
            <w:rFonts w:cs="Times New Roman"/>
            <w:szCs w:val="24"/>
          </w:rPr>
          <w:t xml:space="preserve"> </w:t>
        </w:r>
      </w:ins>
      <w:r w:rsidRPr="00ED7239">
        <w:rPr>
          <w:rFonts w:cs="Times New Roman"/>
          <w:szCs w:val="24"/>
        </w:rPr>
        <w:t>lack of a</w:t>
      </w:r>
      <w:del w:id="93" w:author="Author">
        <w:r w:rsidRPr="00ED7239" w:rsidDel="00DF2084">
          <w:rPr>
            <w:rFonts w:cs="Times New Roman"/>
            <w:szCs w:val="24"/>
          </w:rPr>
          <w:delText>n</w:delText>
        </w:r>
      </w:del>
      <w:r w:rsidRPr="00ED7239">
        <w:rPr>
          <w:rFonts w:cs="Times New Roman"/>
          <w:szCs w:val="24"/>
        </w:rPr>
        <w:t xml:space="preserve"> </w:t>
      </w:r>
      <w:del w:id="94" w:author="Author">
        <w:r w:rsidRPr="00ED7239" w:rsidDel="00DF2084">
          <w:rPr>
            <w:rFonts w:cs="Times New Roman"/>
            <w:szCs w:val="24"/>
          </w:rPr>
          <w:delText>agreed upon</w:delText>
        </w:r>
      </w:del>
      <w:ins w:id="95" w:author="Author">
        <w:r w:rsidR="00DF2084">
          <w:rPr>
            <w:rFonts w:cs="Times New Roman"/>
            <w:szCs w:val="24"/>
          </w:rPr>
          <w:t>consensus</w:t>
        </w:r>
      </w:ins>
      <w:r w:rsidRPr="00ED7239">
        <w:rPr>
          <w:rFonts w:cs="Times New Roman"/>
          <w:szCs w:val="24"/>
        </w:rPr>
        <w:t xml:space="preserve"> definition of the phenomenon. A recent European survey [</w:t>
      </w:r>
      <w:hyperlink r:id="rId14" w:anchor="B5" w:history="1">
        <w:r w:rsidRPr="00ED7239">
          <w:rPr>
            <w:rFonts w:cs="Times New Roman"/>
            <w:color w:val="418B34"/>
            <w:szCs w:val="24"/>
            <w:u w:val="single"/>
            <w:bdr w:val="none" w:sz="0" w:space="0" w:color="auto" w:frame="1"/>
          </w:rPr>
          <w:t>5</w:t>
        </w:r>
      </w:hyperlink>
      <w:r w:rsidRPr="00ED7239">
        <w:rPr>
          <w:rFonts w:cs="Times New Roman"/>
          <w:szCs w:val="24"/>
        </w:rPr>
        <w:t xml:space="preserve">] estimated a prevalence of 4% among European workers. However, in the same survey, 11% of workers reported they were the subject of verbal abuse at work, which may also </w:t>
      </w:r>
      <w:proofErr w:type="gramStart"/>
      <w:r w:rsidRPr="00ED7239">
        <w:rPr>
          <w:rFonts w:cs="Times New Roman"/>
          <w:szCs w:val="24"/>
        </w:rPr>
        <w:t>be considered</w:t>
      </w:r>
      <w:proofErr w:type="gramEnd"/>
      <w:r w:rsidRPr="00ED7239">
        <w:rPr>
          <w:rFonts w:cs="Times New Roman"/>
          <w:szCs w:val="24"/>
        </w:rPr>
        <w:t xml:space="preserve"> a form of bullying. According to others, the prevalence of bulling may be even higher: 15% of workers may be affected at any point in time [</w:t>
      </w:r>
      <w:hyperlink r:id="rId15" w:anchor="B6" w:history="1">
        <w:r w:rsidRPr="00ED7239">
          <w:rPr>
            <w:rFonts w:cs="Times New Roman"/>
            <w:color w:val="418B34"/>
            <w:szCs w:val="24"/>
            <w:u w:val="single"/>
            <w:bdr w:val="none" w:sz="0" w:space="0" w:color="auto" w:frame="1"/>
          </w:rPr>
          <w:t>6</w:t>
        </w:r>
      </w:hyperlink>
      <w:r w:rsidRPr="00ED7239">
        <w:rPr>
          <w:rFonts w:cs="Times New Roman"/>
          <w:szCs w:val="24"/>
        </w:rPr>
        <w:t xml:space="preserve">]. Despite this lack of convergence </w:t>
      </w:r>
      <w:del w:id="96" w:author="Author">
        <w:r w:rsidRPr="00ED7239" w:rsidDel="00DF2084">
          <w:rPr>
            <w:rFonts w:cs="Times New Roman"/>
            <w:szCs w:val="24"/>
          </w:rPr>
          <w:delText xml:space="preserve">on </w:delText>
        </w:r>
      </w:del>
      <w:ins w:id="97" w:author="Author">
        <w:r w:rsidR="00DF2084" w:rsidRPr="00ED7239">
          <w:rPr>
            <w:rFonts w:cs="Times New Roman"/>
            <w:szCs w:val="24"/>
          </w:rPr>
          <w:t>o</w:t>
        </w:r>
        <w:r w:rsidR="00DF2084">
          <w:rPr>
            <w:rFonts w:cs="Times New Roman"/>
            <w:szCs w:val="24"/>
          </w:rPr>
          <w:t>f</w:t>
        </w:r>
        <w:r w:rsidR="00DF2084" w:rsidRPr="00ED7239">
          <w:rPr>
            <w:rFonts w:cs="Times New Roman"/>
            <w:szCs w:val="24"/>
          </w:rPr>
          <w:t xml:space="preserve"> </w:t>
        </w:r>
      </w:ins>
      <w:r w:rsidRPr="00ED7239">
        <w:rPr>
          <w:rFonts w:cs="Times New Roman"/>
          <w:szCs w:val="24"/>
        </w:rPr>
        <w:t>prevalence estimates, there is substantial agreement that workplace bullying is an emerging psychosocial risk with the potential to adversely affect the safety and health of working people [</w:t>
      </w:r>
      <w:hyperlink r:id="rId16" w:anchor="B7" w:history="1">
        <w:r w:rsidRPr="00ED7239">
          <w:rPr>
            <w:rFonts w:cs="Times New Roman"/>
            <w:color w:val="418B34"/>
            <w:szCs w:val="24"/>
            <w:u w:val="single"/>
            <w:bdr w:val="none" w:sz="0" w:space="0" w:color="auto" w:frame="1"/>
          </w:rPr>
          <w:t>7</w:t>
        </w:r>
      </w:hyperlink>
      <w:r w:rsidRPr="00ED7239">
        <w:rPr>
          <w:rFonts w:cs="Times New Roman"/>
          <w:szCs w:val="24"/>
        </w:rPr>
        <w:t>].</w:t>
      </w:r>
    </w:p>
    <w:p w14:paraId="6B2EE991" w14:textId="10E3C327" w:rsidR="00D31E35" w:rsidRPr="00ED7239" w:rsidRDefault="00D31E35" w:rsidP="001A14EF">
      <w:pPr>
        <w:rPr>
          <w:rFonts w:cs="Times New Roman"/>
          <w:szCs w:val="24"/>
        </w:rPr>
      </w:pPr>
      <w:r w:rsidRPr="00ED7239">
        <w:rPr>
          <w:rFonts w:cs="Times New Roman"/>
          <w:szCs w:val="24"/>
        </w:rPr>
        <w:lastRenderedPageBreak/>
        <w:t xml:space="preserve">Most studies in this area have investigated </w:t>
      </w:r>
      <w:ins w:id="98" w:author="Author">
        <w:r w:rsidR="00DF2084">
          <w:rPr>
            <w:rFonts w:cs="Times New Roman"/>
            <w:szCs w:val="24"/>
          </w:rPr>
          <w:t xml:space="preserve">the </w:t>
        </w:r>
      </w:ins>
      <w:r w:rsidRPr="00ED7239">
        <w:rPr>
          <w:rFonts w:cs="Times New Roman"/>
          <w:szCs w:val="24"/>
        </w:rPr>
        <w:t>psychological health outcomes of exposure to bullying</w:t>
      </w:r>
      <w:ins w:id="99" w:author="Author">
        <w:r w:rsidR="00DF2084">
          <w:rPr>
            <w:rFonts w:cs="Times New Roman"/>
            <w:szCs w:val="24"/>
          </w:rPr>
          <w:t xml:space="preserve"> </w:t>
        </w:r>
      </w:ins>
      <w:del w:id="100" w:author="Author">
        <w:r w:rsidRPr="00ED7239" w:rsidDel="00DF2084">
          <w:rPr>
            <w:rFonts w:cs="Times New Roman"/>
            <w:szCs w:val="24"/>
          </w:rPr>
          <w:delText xml:space="preserve">, </w:delText>
        </w:r>
      </w:del>
      <w:ins w:id="101" w:author="Author">
        <w:r w:rsidR="00DF2084">
          <w:rPr>
            <w:rFonts w:cs="Times New Roman"/>
            <w:szCs w:val="24"/>
          </w:rPr>
          <w:t>and have</w:t>
        </w:r>
        <w:r w:rsidR="00DF2084" w:rsidRPr="00ED7239">
          <w:rPr>
            <w:rFonts w:cs="Times New Roman"/>
            <w:szCs w:val="24"/>
          </w:rPr>
          <w:t xml:space="preserve"> </w:t>
        </w:r>
      </w:ins>
      <w:del w:id="102" w:author="Author">
        <w:r w:rsidRPr="00ED7239" w:rsidDel="00DF2084">
          <w:rPr>
            <w:rFonts w:cs="Times New Roman"/>
            <w:szCs w:val="24"/>
          </w:rPr>
          <w:delText xml:space="preserve">documenting </w:delText>
        </w:r>
      </w:del>
      <w:ins w:id="103" w:author="Author">
        <w:r w:rsidR="00DF2084" w:rsidRPr="00ED7239">
          <w:rPr>
            <w:rFonts w:cs="Times New Roman"/>
            <w:szCs w:val="24"/>
          </w:rPr>
          <w:t>document</w:t>
        </w:r>
        <w:r w:rsidR="00DF2084">
          <w:rPr>
            <w:rFonts w:cs="Times New Roman"/>
            <w:szCs w:val="24"/>
          </w:rPr>
          <w:t>ed</w:t>
        </w:r>
        <w:r w:rsidR="00DF2084" w:rsidRPr="00ED7239">
          <w:rPr>
            <w:rFonts w:cs="Times New Roman"/>
            <w:szCs w:val="24"/>
          </w:rPr>
          <w:t xml:space="preserve"> </w:t>
        </w:r>
      </w:ins>
      <w:r w:rsidRPr="00ED7239">
        <w:rPr>
          <w:rFonts w:cs="Times New Roman"/>
          <w:szCs w:val="24"/>
        </w:rPr>
        <w:t xml:space="preserve">a significant relationship between bullying and psychosocial stress, </w:t>
      </w:r>
      <w:ins w:id="104" w:author="Author">
        <w:r w:rsidR="00DF2084">
          <w:rPr>
            <w:rFonts w:cs="Times New Roman"/>
            <w:szCs w:val="24"/>
          </w:rPr>
          <w:t xml:space="preserve">which </w:t>
        </w:r>
      </w:ins>
      <w:del w:id="105" w:author="Author">
        <w:r w:rsidRPr="00ED7239" w:rsidDel="00DF2084">
          <w:rPr>
            <w:rFonts w:cs="Times New Roman"/>
            <w:szCs w:val="24"/>
          </w:rPr>
          <w:delText xml:space="preserve">leading </w:delText>
        </w:r>
      </w:del>
      <w:ins w:id="106" w:author="Author">
        <w:r w:rsidR="00DF2084" w:rsidRPr="00ED7239">
          <w:rPr>
            <w:rFonts w:cs="Times New Roman"/>
            <w:szCs w:val="24"/>
          </w:rPr>
          <w:t>lead</w:t>
        </w:r>
        <w:r w:rsidR="00DF2084">
          <w:rPr>
            <w:rFonts w:cs="Times New Roman"/>
            <w:szCs w:val="24"/>
          </w:rPr>
          <w:t>s</w:t>
        </w:r>
        <w:r w:rsidR="00DF2084" w:rsidRPr="00ED7239">
          <w:rPr>
            <w:rFonts w:cs="Times New Roman"/>
            <w:szCs w:val="24"/>
          </w:rPr>
          <w:t xml:space="preserve"> </w:t>
        </w:r>
      </w:ins>
      <w:r w:rsidRPr="00ED7239">
        <w:rPr>
          <w:rFonts w:cs="Times New Roman"/>
          <w:szCs w:val="24"/>
        </w:rPr>
        <w:t>to anxiety and depression, including the onset of major depressive episodes [</w:t>
      </w:r>
      <w:hyperlink r:id="rId17" w:anchor="B8" w:history="1">
        <w:r w:rsidRPr="00ED7239">
          <w:rPr>
            <w:rFonts w:cs="Times New Roman"/>
            <w:color w:val="418B34"/>
            <w:szCs w:val="24"/>
            <w:u w:val="single"/>
            <w:bdr w:val="none" w:sz="0" w:space="0" w:color="auto" w:frame="1"/>
          </w:rPr>
          <w:t>8</w:t>
        </w:r>
      </w:hyperlink>
      <w:r w:rsidRPr="00ED7239">
        <w:rPr>
          <w:rFonts w:cs="Times New Roman"/>
          <w:szCs w:val="24"/>
        </w:rPr>
        <w:t>–</w:t>
      </w:r>
      <w:hyperlink r:id="rId18" w:anchor="B12" w:history="1">
        <w:r w:rsidRPr="00ED7239">
          <w:rPr>
            <w:rFonts w:cs="Times New Roman"/>
            <w:color w:val="418B34"/>
            <w:szCs w:val="24"/>
            <w:u w:val="single"/>
            <w:bdr w:val="none" w:sz="0" w:space="0" w:color="auto" w:frame="1"/>
          </w:rPr>
          <w:t>12</w:t>
        </w:r>
      </w:hyperlink>
      <w:r w:rsidRPr="00ED7239">
        <w:rPr>
          <w:rFonts w:cs="Times New Roman"/>
          <w:szCs w:val="24"/>
        </w:rPr>
        <w:t xml:space="preserve">]. It is now </w:t>
      </w:r>
      <w:del w:id="107" w:author="Author">
        <w:r w:rsidRPr="00ED7239" w:rsidDel="00952CBF">
          <w:rPr>
            <w:rFonts w:cs="Times New Roman"/>
            <w:szCs w:val="24"/>
          </w:rPr>
          <w:delText xml:space="preserve">quite clear </w:delText>
        </w:r>
      </w:del>
      <w:ins w:id="108" w:author="Author">
        <w:r w:rsidR="00952CBF">
          <w:rPr>
            <w:rFonts w:cs="Times New Roman"/>
            <w:szCs w:val="24"/>
          </w:rPr>
          <w:t xml:space="preserve">evident </w:t>
        </w:r>
      </w:ins>
      <w:r w:rsidRPr="00ED7239">
        <w:rPr>
          <w:rFonts w:cs="Times New Roman"/>
          <w:szCs w:val="24"/>
        </w:rPr>
        <w:t xml:space="preserve">that exposure to bullying can lead to a profound deterioration of the </w:t>
      </w:r>
      <w:del w:id="109" w:author="Author">
        <w:r w:rsidRPr="00ED7239" w:rsidDel="00952CBF">
          <w:rPr>
            <w:rFonts w:cs="Times New Roman"/>
            <w:szCs w:val="24"/>
          </w:rPr>
          <w:delText xml:space="preserve">person’s </w:delText>
        </w:r>
      </w:del>
      <w:ins w:id="110" w:author="Author">
        <w:r w:rsidR="00952CBF">
          <w:rPr>
            <w:rFonts w:cs="Times New Roman"/>
            <w:szCs w:val="24"/>
          </w:rPr>
          <w:t>victim</w:t>
        </w:r>
        <w:r w:rsidR="00952CBF" w:rsidRPr="00ED7239">
          <w:rPr>
            <w:rFonts w:cs="Times New Roman"/>
            <w:szCs w:val="24"/>
          </w:rPr>
          <w:t xml:space="preserve">’s </w:t>
        </w:r>
      </w:ins>
      <w:r w:rsidRPr="00ED7239">
        <w:rPr>
          <w:rFonts w:cs="Times New Roman"/>
          <w:szCs w:val="24"/>
        </w:rPr>
        <w:t xml:space="preserve">psychological health, </w:t>
      </w:r>
      <w:del w:id="111" w:author="Author">
        <w:r w:rsidRPr="00ED7239" w:rsidDel="00952CBF">
          <w:rPr>
            <w:rFonts w:cs="Times New Roman"/>
            <w:szCs w:val="24"/>
          </w:rPr>
          <w:delText xml:space="preserve">mainly </w:delText>
        </w:r>
      </w:del>
      <w:ins w:id="112" w:author="Author">
        <w:r w:rsidR="00952CBF">
          <w:rPr>
            <w:rFonts w:cs="Times New Roman"/>
            <w:szCs w:val="24"/>
          </w:rPr>
          <w:t>primarily</w:t>
        </w:r>
        <w:r w:rsidR="00952CBF" w:rsidRPr="00ED7239">
          <w:rPr>
            <w:rFonts w:cs="Times New Roman"/>
            <w:szCs w:val="24"/>
          </w:rPr>
          <w:t xml:space="preserve"> </w:t>
        </w:r>
      </w:ins>
      <w:r w:rsidRPr="00ED7239">
        <w:rPr>
          <w:rFonts w:cs="Times New Roman"/>
          <w:szCs w:val="24"/>
        </w:rPr>
        <w:t xml:space="preserve">via </w:t>
      </w:r>
      <w:ins w:id="113" w:author="Author">
        <w:r w:rsidR="00952CBF">
          <w:rPr>
            <w:rFonts w:cs="Times New Roman"/>
            <w:szCs w:val="24"/>
          </w:rPr>
          <w:t xml:space="preserve">experiences of </w:t>
        </w:r>
      </w:ins>
      <w:r w:rsidRPr="00ED7239">
        <w:rPr>
          <w:rFonts w:cs="Times New Roman"/>
          <w:szCs w:val="24"/>
        </w:rPr>
        <w:t xml:space="preserve">stress </w:t>
      </w:r>
      <w:del w:id="114" w:author="Author">
        <w:r w:rsidRPr="00ED7239" w:rsidDel="00952CBF">
          <w:rPr>
            <w:rFonts w:cs="Times New Roman"/>
            <w:szCs w:val="24"/>
          </w:rPr>
          <w:delText xml:space="preserve">experiences </w:delText>
        </w:r>
      </w:del>
      <w:r w:rsidRPr="00ED7239">
        <w:rPr>
          <w:rFonts w:cs="Times New Roman"/>
          <w:szCs w:val="24"/>
        </w:rPr>
        <w:t>[</w:t>
      </w:r>
      <w:hyperlink r:id="rId19" w:anchor="B13" w:history="1">
        <w:r w:rsidRPr="00ED7239">
          <w:rPr>
            <w:rFonts w:cs="Times New Roman"/>
            <w:color w:val="418B34"/>
            <w:szCs w:val="24"/>
            <w:u w:val="single"/>
            <w:bdr w:val="none" w:sz="0" w:space="0" w:color="auto" w:frame="1"/>
          </w:rPr>
          <w:t>13</w:t>
        </w:r>
      </w:hyperlink>
      <w:r w:rsidRPr="00ED7239">
        <w:rPr>
          <w:rFonts w:cs="Times New Roman"/>
          <w:szCs w:val="24"/>
        </w:rPr>
        <w:t xml:space="preserve">]. </w:t>
      </w:r>
      <w:ins w:id="115" w:author="Author">
        <w:r w:rsidR="00952CBF">
          <w:rPr>
            <w:rFonts w:cs="Times New Roman"/>
            <w:szCs w:val="24"/>
          </w:rPr>
          <w:t xml:space="preserve">However, </w:t>
        </w:r>
      </w:ins>
      <w:del w:id="116" w:author="Author">
        <w:r w:rsidRPr="00ED7239" w:rsidDel="00952CBF">
          <w:rPr>
            <w:rFonts w:cs="Times New Roman"/>
            <w:szCs w:val="24"/>
          </w:rPr>
          <w:delText xml:space="preserve">Few </w:delText>
        </w:r>
      </w:del>
      <w:ins w:id="117" w:author="Author">
        <w:r w:rsidR="00952CBF">
          <w:rPr>
            <w:rFonts w:cs="Times New Roman"/>
            <w:szCs w:val="24"/>
          </w:rPr>
          <w:t>f</w:t>
        </w:r>
        <w:r w:rsidR="00952CBF" w:rsidRPr="00ED7239">
          <w:rPr>
            <w:rFonts w:cs="Times New Roman"/>
            <w:szCs w:val="24"/>
          </w:rPr>
          <w:t xml:space="preserve">ew </w:t>
        </w:r>
      </w:ins>
      <w:r w:rsidRPr="00ED7239">
        <w:rPr>
          <w:rFonts w:cs="Times New Roman"/>
          <w:szCs w:val="24"/>
        </w:rPr>
        <w:t>studies</w:t>
      </w:r>
      <w:del w:id="118" w:author="Author">
        <w:r w:rsidRPr="00ED7239" w:rsidDel="00952CBF">
          <w:rPr>
            <w:rFonts w:cs="Times New Roman"/>
            <w:szCs w:val="24"/>
          </w:rPr>
          <w:delText>,</w:delText>
        </w:r>
      </w:del>
      <w:r w:rsidRPr="00ED7239">
        <w:rPr>
          <w:rFonts w:cs="Times New Roman"/>
          <w:szCs w:val="24"/>
        </w:rPr>
        <w:t xml:space="preserve"> </w:t>
      </w:r>
      <w:del w:id="119" w:author="Author">
        <w:r w:rsidRPr="00ED7239" w:rsidDel="00952CBF">
          <w:rPr>
            <w:rFonts w:cs="Times New Roman"/>
            <w:szCs w:val="24"/>
          </w:rPr>
          <w:delText xml:space="preserve">however, </w:delText>
        </w:r>
      </w:del>
      <w:r w:rsidRPr="00ED7239">
        <w:rPr>
          <w:rFonts w:cs="Times New Roman"/>
          <w:szCs w:val="24"/>
        </w:rPr>
        <w:t xml:space="preserve">have investigated the potential impact of bullying on outcomes other than psychological </w:t>
      </w:r>
      <w:del w:id="120" w:author="Author">
        <w:r w:rsidRPr="00ED7239" w:rsidDel="00952CBF">
          <w:rPr>
            <w:rFonts w:cs="Times New Roman"/>
            <w:szCs w:val="24"/>
          </w:rPr>
          <w:delText>ones</w:delText>
        </w:r>
      </w:del>
      <w:ins w:id="121" w:author="Author">
        <w:r w:rsidR="00952CBF">
          <w:rPr>
            <w:rFonts w:cs="Times New Roman"/>
            <w:szCs w:val="24"/>
          </w:rPr>
          <w:t>aspects</w:t>
        </w:r>
      </w:ins>
      <w:r w:rsidRPr="00ED7239">
        <w:rPr>
          <w:rFonts w:cs="Times New Roman"/>
          <w:szCs w:val="24"/>
        </w:rPr>
        <w:t xml:space="preserve">. Thus, it remains </w:t>
      </w:r>
      <w:del w:id="122" w:author="Author">
        <w:r w:rsidRPr="00ED7239" w:rsidDel="00952CBF">
          <w:rPr>
            <w:rFonts w:cs="Times New Roman"/>
            <w:szCs w:val="24"/>
          </w:rPr>
          <w:delText>to be seen</w:delText>
        </w:r>
      </w:del>
      <w:ins w:id="123" w:author="Author">
        <w:r w:rsidR="00952CBF">
          <w:rPr>
            <w:rFonts w:cs="Times New Roman"/>
            <w:szCs w:val="24"/>
          </w:rPr>
          <w:t>unknown</w:t>
        </w:r>
      </w:ins>
      <w:r w:rsidRPr="00ED7239">
        <w:rPr>
          <w:rFonts w:cs="Times New Roman"/>
          <w:szCs w:val="24"/>
        </w:rPr>
        <w:t xml:space="preserve"> whether bullying has the same </w:t>
      </w:r>
      <w:del w:id="124" w:author="Author">
        <w:r w:rsidRPr="00ED7239" w:rsidDel="00952CBF">
          <w:rPr>
            <w:rFonts w:cs="Times New Roman"/>
            <w:szCs w:val="24"/>
          </w:rPr>
          <w:delText>far-reaching</w:delText>
        </w:r>
      </w:del>
      <w:ins w:id="125" w:author="Author">
        <w:r w:rsidR="00952CBF">
          <w:rPr>
            <w:rFonts w:cs="Times New Roman"/>
            <w:szCs w:val="24"/>
          </w:rPr>
          <w:t>profound</w:t>
        </w:r>
      </w:ins>
      <w:r w:rsidRPr="00ED7239">
        <w:rPr>
          <w:rFonts w:cs="Times New Roman"/>
          <w:szCs w:val="24"/>
        </w:rPr>
        <w:t xml:space="preserve"> </w:t>
      </w:r>
      <w:ins w:id="126" w:author="Author">
        <w:r w:rsidR="00952CBF">
          <w:rPr>
            <w:rFonts w:cs="Times New Roman"/>
            <w:szCs w:val="24"/>
          </w:rPr>
          <w:t xml:space="preserve">effects on </w:t>
        </w:r>
      </w:ins>
      <w:r w:rsidRPr="00ED7239">
        <w:rPr>
          <w:rFonts w:cs="Times New Roman"/>
          <w:szCs w:val="24"/>
        </w:rPr>
        <w:t xml:space="preserve">health </w:t>
      </w:r>
      <w:del w:id="127" w:author="Author">
        <w:r w:rsidRPr="00ED7239" w:rsidDel="00952CBF">
          <w:rPr>
            <w:rFonts w:cs="Times New Roman"/>
            <w:szCs w:val="24"/>
          </w:rPr>
          <w:delText xml:space="preserve">effects </w:delText>
        </w:r>
      </w:del>
      <w:r w:rsidRPr="00ED7239">
        <w:rPr>
          <w:rFonts w:cs="Times New Roman"/>
          <w:szCs w:val="24"/>
        </w:rPr>
        <w:t xml:space="preserve">as </w:t>
      </w:r>
      <w:del w:id="128" w:author="Author">
        <w:r w:rsidRPr="00ED7239" w:rsidDel="00952CBF">
          <w:rPr>
            <w:rFonts w:cs="Times New Roman"/>
            <w:szCs w:val="24"/>
          </w:rPr>
          <w:delText xml:space="preserve">those, for example, of </w:delText>
        </w:r>
      </w:del>
      <w:r w:rsidRPr="00ED7239">
        <w:rPr>
          <w:rFonts w:cs="Times New Roman"/>
          <w:szCs w:val="24"/>
        </w:rPr>
        <w:t xml:space="preserve">well-established psychosocial factors, such as job strain or effort-reward imbalance, which have been found to </w:t>
      </w:r>
      <w:del w:id="129" w:author="Author">
        <w:r w:rsidRPr="00ED7239" w:rsidDel="00952CBF">
          <w:rPr>
            <w:rFonts w:cs="Times New Roman"/>
            <w:szCs w:val="24"/>
          </w:rPr>
          <w:delText xml:space="preserve">deteriorate </w:delText>
        </w:r>
      </w:del>
      <w:ins w:id="130" w:author="Author">
        <w:r w:rsidR="00952CBF">
          <w:rPr>
            <w:rFonts w:cs="Times New Roman"/>
            <w:szCs w:val="24"/>
          </w:rPr>
          <w:t>damage</w:t>
        </w:r>
        <w:r w:rsidR="00952CBF" w:rsidRPr="00ED7239">
          <w:rPr>
            <w:rFonts w:cs="Times New Roman"/>
            <w:szCs w:val="24"/>
          </w:rPr>
          <w:t xml:space="preserve"> </w:t>
        </w:r>
      </w:ins>
      <w:r w:rsidRPr="00ED7239">
        <w:rPr>
          <w:rFonts w:cs="Times New Roman"/>
          <w:szCs w:val="24"/>
        </w:rPr>
        <w:t xml:space="preserve">not only to psychological but also </w:t>
      </w:r>
      <w:del w:id="131" w:author="Author">
        <w:r w:rsidRPr="00ED7239" w:rsidDel="00952CBF">
          <w:rPr>
            <w:rFonts w:cs="Times New Roman"/>
            <w:szCs w:val="24"/>
          </w:rPr>
          <w:delText xml:space="preserve">to </w:delText>
        </w:r>
      </w:del>
      <w:r w:rsidRPr="00ED7239">
        <w:rPr>
          <w:rFonts w:cs="Times New Roman"/>
          <w:szCs w:val="24"/>
        </w:rPr>
        <w:t xml:space="preserve">physical health </w:t>
      </w:r>
      <w:del w:id="132" w:author="Author">
        <w:r w:rsidRPr="00ED7239" w:rsidDel="00952CBF">
          <w:rPr>
            <w:rFonts w:cs="Times New Roman"/>
            <w:szCs w:val="24"/>
          </w:rPr>
          <w:delText xml:space="preserve">conditions </w:delText>
        </w:r>
      </w:del>
      <w:r w:rsidRPr="00ED7239">
        <w:rPr>
          <w:rFonts w:cs="Times New Roman"/>
          <w:szCs w:val="24"/>
        </w:rPr>
        <w:t>[</w:t>
      </w:r>
      <w:hyperlink r:id="rId20" w:anchor="B14" w:history="1">
        <w:r w:rsidRPr="00ED7239">
          <w:rPr>
            <w:rFonts w:cs="Times New Roman"/>
            <w:color w:val="418B34"/>
            <w:szCs w:val="24"/>
            <w:u w:val="single"/>
            <w:bdr w:val="none" w:sz="0" w:space="0" w:color="auto" w:frame="1"/>
          </w:rPr>
          <w:t>14</w:t>
        </w:r>
      </w:hyperlink>
      <w:r w:rsidRPr="00ED7239">
        <w:rPr>
          <w:rFonts w:cs="Times New Roman"/>
          <w:szCs w:val="24"/>
        </w:rPr>
        <w:t>]. Furthermore, researchers have noted that studying the relationship</w:t>
      </w:r>
      <w:ins w:id="133" w:author="Author">
        <w:r w:rsidR="00952CBF">
          <w:rPr>
            <w:rFonts w:cs="Times New Roman"/>
            <w:szCs w:val="24"/>
          </w:rPr>
          <w:t>s</w:t>
        </w:r>
      </w:ins>
      <w:r w:rsidRPr="00ED7239">
        <w:rPr>
          <w:rFonts w:cs="Times New Roman"/>
          <w:szCs w:val="24"/>
        </w:rPr>
        <w:t xml:space="preserve"> </w:t>
      </w:r>
      <w:del w:id="134" w:author="Author">
        <w:r w:rsidRPr="00ED7239" w:rsidDel="00952CBF">
          <w:rPr>
            <w:rFonts w:cs="Times New Roman"/>
            <w:szCs w:val="24"/>
          </w:rPr>
          <w:delText xml:space="preserve">between </w:delText>
        </w:r>
      </w:del>
      <w:ins w:id="135" w:author="Author">
        <w:r w:rsidR="00952CBF">
          <w:rPr>
            <w:rFonts w:cs="Times New Roman"/>
            <w:szCs w:val="24"/>
          </w:rPr>
          <w:t xml:space="preserve">among </w:t>
        </w:r>
      </w:ins>
      <w:r w:rsidRPr="00ED7239">
        <w:rPr>
          <w:rFonts w:cs="Times New Roman"/>
          <w:szCs w:val="24"/>
        </w:rPr>
        <w:t>psychosocial factors</w:t>
      </w:r>
      <w:del w:id="136" w:author="Author">
        <w:r w:rsidRPr="00ED7239" w:rsidDel="00952CBF">
          <w:rPr>
            <w:rFonts w:cs="Times New Roman"/>
            <w:szCs w:val="24"/>
          </w:rPr>
          <w:delText>,</w:delText>
        </w:r>
      </w:del>
      <w:r w:rsidRPr="00ED7239">
        <w:rPr>
          <w:rFonts w:cs="Times New Roman"/>
          <w:szCs w:val="24"/>
        </w:rPr>
        <w:t xml:space="preserve"> such as bullying, which are usually assessed through self-report</w:t>
      </w:r>
      <w:del w:id="137" w:author="Author">
        <w:r w:rsidRPr="00ED7239" w:rsidDel="00952CBF">
          <w:rPr>
            <w:rFonts w:cs="Times New Roman"/>
            <w:szCs w:val="24"/>
          </w:rPr>
          <w:delText>s</w:delText>
        </w:r>
      </w:del>
      <w:r w:rsidRPr="00ED7239">
        <w:rPr>
          <w:rFonts w:cs="Times New Roman"/>
          <w:szCs w:val="24"/>
        </w:rPr>
        <w:t>, and psychological outcomes, may be particularly subject</w:t>
      </w:r>
      <w:del w:id="138" w:author="Author">
        <w:r w:rsidRPr="00ED7239" w:rsidDel="00952CBF">
          <w:rPr>
            <w:rFonts w:cs="Times New Roman"/>
            <w:szCs w:val="24"/>
          </w:rPr>
          <w:delText>ed</w:delText>
        </w:r>
      </w:del>
      <w:r w:rsidRPr="00ED7239">
        <w:rPr>
          <w:rFonts w:cs="Times New Roman"/>
          <w:szCs w:val="24"/>
        </w:rPr>
        <w:t xml:space="preserve"> to </w:t>
      </w:r>
      <w:del w:id="139" w:author="Author">
        <w:r w:rsidRPr="00ED7239" w:rsidDel="00952CBF">
          <w:rPr>
            <w:rFonts w:cs="Times New Roman"/>
            <w:szCs w:val="24"/>
          </w:rPr>
          <w:delText xml:space="preserve">common </w:delText>
        </w:r>
      </w:del>
      <w:ins w:id="140" w:author="Author">
        <w:r w:rsidR="00952CBF" w:rsidRPr="00ED7239">
          <w:rPr>
            <w:rFonts w:cs="Times New Roman"/>
            <w:szCs w:val="24"/>
          </w:rPr>
          <w:t>common</w:t>
        </w:r>
        <w:r w:rsidR="00952CBF">
          <w:rPr>
            <w:rFonts w:cs="Times New Roman"/>
            <w:szCs w:val="24"/>
          </w:rPr>
          <w:t>-</w:t>
        </w:r>
      </w:ins>
      <w:r w:rsidRPr="00ED7239">
        <w:rPr>
          <w:rFonts w:cs="Times New Roman"/>
          <w:szCs w:val="24"/>
        </w:rPr>
        <w:t>method bias due to personal factors such as negative affectivity, which may act as a critical confounding variable [</w:t>
      </w:r>
      <w:hyperlink r:id="rId21" w:anchor="B15" w:history="1">
        <w:r w:rsidRPr="00ED7239">
          <w:rPr>
            <w:rFonts w:cs="Times New Roman"/>
            <w:color w:val="418B34"/>
            <w:szCs w:val="24"/>
            <w:u w:val="single"/>
            <w:bdr w:val="none" w:sz="0" w:space="0" w:color="auto" w:frame="1"/>
          </w:rPr>
          <w:t>15</w:t>
        </w:r>
      </w:hyperlink>
      <w:r w:rsidRPr="00ED7239">
        <w:rPr>
          <w:rFonts w:cs="Times New Roman"/>
          <w:szCs w:val="24"/>
        </w:rPr>
        <w:t>]. This further strengthens the relevance of assessing the potential effect of bullying on different kinds of health-related outcomes.</w:t>
      </w:r>
    </w:p>
    <w:p w14:paraId="01C356AB" w14:textId="439EDA72" w:rsidR="00D31E35" w:rsidRPr="00ED7239" w:rsidRDefault="00D31E35" w:rsidP="001A14EF">
      <w:pPr>
        <w:rPr>
          <w:rFonts w:cs="Times New Roman"/>
          <w:szCs w:val="24"/>
        </w:rPr>
      </w:pPr>
      <w:r w:rsidRPr="00ED7239">
        <w:rPr>
          <w:rFonts w:cs="Times New Roman"/>
          <w:szCs w:val="24"/>
        </w:rPr>
        <w:t>To address the gap in the literature presented above, in the present study we investigate</w:t>
      </w:r>
      <w:ins w:id="141" w:author="Author">
        <w:r w:rsidR="00FC62A0">
          <w:rPr>
            <w:rFonts w:cs="Times New Roman"/>
            <w:szCs w:val="24"/>
          </w:rPr>
          <w:t>d</w:t>
        </w:r>
      </w:ins>
      <w:r w:rsidRPr="00ED7239">
        <w:rPr>
          <w:rFonts w:cs="Times New Roman"/>
          <w:szCs w:val="24"/>
        </w:rPr>
        <w:t xml:space="preserve"> the relationship between exposure to bullying and very common work-related physical health problems, namely, musculoskeletal disorders (MSDs). MSDs are dysfunctions affecting muscles, bones, nerves, tendons, ligaments, joints, cartilages, and spinal discs; they are defined by sprains, strains, tears, soreness, pain, peripheral nerve disorders, and connective tissue injuries of the structures previously mentioned [</w:t>
      </w:r>
      <w:hyperlink r:id="rId22" w:anchor="B16" w:history="1">
        <w:r w:rsidRPr="00ED7239">
          <w:rPr>
            <w:rFonts w:cs="Times New Roman"/>
            <w:color w:val="418B34"/>
            <w:szCs w:val="24"/>
            <w:u w:val="single"/>
            <w:bdr w:val="none" w:sz="0" w:space="0" w:color="auto" w:frame="1"/>
          </w:rPr>
          <w:t>16</w:t>
        </w:r>
      </w:hyperlink>
      <w:r w:rsidRPr="00ED7239">
        <w:rPr>
          <w:rFonts w:cs="Times New Roman"/>
          <w:szCs w:val="24"/>
        </w:rPr>
        <w:t xml:space="preserve">]. MSDs are the most </w:t>
      </w:r>
      <w:del w:id="142" w:author="Author">
        <w:r w:rsidRPr="00ED7239" w:rsidDel="00382581">
          <w:rPr>
            <w:rFonts w:cs="Times New Roman"/>
            <w:szCs w:val="24"/>
          </w:rPr>
          <w:delText xml:space="preserve">often </w:delText>
        </w:r>
      </w:del>
      <w:ins w:id="143" w:author="Author">
        <w:r w:rsidR="00382581">
          <w:rPr>
            <w:rFonts w:cs="Times New Roman"/>
            <w:szCs w:val="24"/>
          </w:rPr>
          <w:t>frequently</w:t>
        </w:r>
        <w:r w:rsidR="00382581" w:rsidRPr="00ED7239">
          <w:rPr>
            <w:rFonts w:cs="Times New Roman"/>
            <w:szCs w:val="24"/>
          </w:rPr>
          <w:t xml:space="preserve"> </w:t>
        </w:r>
      </w:ins>
      <w:r w:rsidRPr="00ED7239">
        <w:rPr>
          <w:rFonts w:cs="Times New Roman"/>
          <w:szCs w:val="24"/>
        </w:rPr>
        <w:t xml:space="preserve">reported health problem by workers in the European Union: 24.7% of </w:t>
      </w:r>
      <w:del w:id="144" w:author="Author">
        <w:r w:rsidRPr="00ED7239" w:rsidDel="00382581">
          <w:rPr>
            <w:rFonts w:cs="Times New Roman"/>
            <w:szCs w:val="24"/>
          </w:rPr>
          <w:delText xml:space="preserve">them </w:delText>
        </w:r>
      </w:del>
      <w:ins w:id="145" w:author="Author">
        <w:r w:rsidR="00382581">
          <w:rPr>
            <w:rFonts w:cs="Times New Roman"/>
            <w:szCs w:val="24"/>
          </w:rPr>
          <w:t>such individuals</w:t>
        </w:r>
        <w:r w:rsidR="00382581" w:rsidRPr="00ED7239">
          <w:rPr>
            <w:rFonts w:cs="Times New Roman"/>
            <w:szCs w:val="24"/>
          </w:rPr>
          <w:t xml:space="preserve"> </w:t>
        </w:r>
      </w:ins>
      <w:r w:rsidRPr="00ED7239">
        <w:rPr>
          <w:rFonts w:cs="Times New Roman"/>
          <w:szCs w:val="24"/>
        </w:rPr>
        <w:t xml:space="preserve">report back pain </w:t>
      </w:r>
      <w:r w:rsidRPr="00ED7239">
        <w:rPr>
          <w:rFonts w:cs="Times New Roman"/>
          <w:szCs w:val="24"/>
        </w:rPr>
        <w:lastRenderedPageBreak/>
        <w:t>and 22.8% report muscular pain in shoulders, neck, upper or lower limbs, or combinations of any or all of these. In the United States, MSDs are one of the main reasons for short- and long-term disability and early retirement [</w:t>
      </w:r>
      <w:hyperlink r:id="rId23" w:anchor="B17" w:history="1">
        <w:r w:rsidRPr="00ED7239">
          <w:rPr>
            <w:rFonts w:cs="Times New Roman"/>
            <w:color w:val="418B34"/>
            <w:szCs w:val="24"/>
            <w:u w:val="single"/>
            <w:bdr w:val="none" w:sz="0" w:space="0" w:color="auto" w:frame="1"/>
          </w:rPr>
          <w:t>17</w:t>
        </w:r>
      </w:hyperlink>
      <w:r w:rsidRPr="00ED7239">
        <w:rPr>
          <w:rFonts w:cs="Times New Roman"/>
          <w:szCs w:val="24"/>
        </w:rPr>
        <w:t>, </w:t>
      </w:r>
      <w:hyperlink r:id="rId24" w:anchor="B18" w:history="1">
        <w:r w:rsidRPr="00ED7239">
          <w:rPr>
            <w:rFonts w:cs="Times New Roman"/>
            <w:color w:val="418B34"/>
            <w:szCs w:val="24"/>
            <w:u w:val="single"/>
            <w:bdr w:val="none" w:sz="0" w:space="0" w:color="auto" w:frame="1"/>
          </w:rPr>
          <w:t>18</w:t>
        </w:r>
      </w:hyperlink>
      <w:r w:rsidRPr="00ED7239">
        <w:rPr>
          <w:rFonts w:cs="Times New Roman"/>
          <w:szCs w:val="24"/>
        </w:rPr>
        <w:t>].</w:t>
      </w:r>
    </w:p>
    <w:p w14:paraId="3DE07C51" w14:textId="3A142DA1" w:rsidR="00D31E35" w:rsidRPr="00ED7239" w:rsidRDefault="00D31E35" w:rsidP="001A14EF">
      <w:pPr>
        <w:rPr>
          <w:rFonts w:cs="Times New Roman"/>
          <w:szCs w:val="24"/>
        </w:rPr>
      </w:pPr>
      <w:r w:rsidRPr="00ED7239">
        <w:rPr>
          <w:rFonts w:cs="Times New Roman"/>
          <w:szCs w:val="24"/>
        </w:rPr>
        <w:t xml:space="preserve">The most common </w:t>
      </w:r>
      <w:del w:id="146" w:author="Author">
        <w:r w:rsidR="007A2F38" w:rsidDel="007A2F38">
          <w:rPr>
            <w:rFonts w:cs="Times New Roman"/>
            <w:szCs w:val="24"/>
          </w:rPr>
          <w:delText>causes that lead</w:delText>
        </w:r>
      </w:del>
      <w:ins w:id="147" w:author="Author">
        <w:r w:rsidR="007A2F38">
          <w:rPr>
            <w:rFonts w:cs="Times New Roman"/>
            <w:szCs w:val="24"/>
          </w:rPr>
          <w:t>antecedents</w:t>
        </w:r>
      </w:ins>
      <w:r w:rsidR="007A2F38">
        <w:rPr>
          <w:rFonts w:cs="Times New Roman"/>
          <w:szCs w:val="24"/>
        </w:rPr>
        <w:t xml:space="preserve"> to </w:t>
      </w:r>
      <w:r w:rsidRPr="00ED7239">
        <w:rPr>
          <w:rFonts w:cs="Times New Roman"/>
          <w:szCs w:val="24"/>
        </w:rPr>
        <w:t xml:space="preserve">MSDs are biomechanical factors, </w:t>
      </w:r>
      <w:del w:id="148" w:author="Author">
        <w:r w:rsidR="007A2F38" w:rsidDel="007A2F38">
          <w:rPr>
            <w:rFonts w:cs="Times New Roman"/>
            <w:szCs w:val="24"/>
          </w:rPr>
          <w:delText>like</w:delText>
        </w:r>
        <w:r w:rsidRPr="00ED7239" w:rsidDel="007A2F38">
          <w:rPr>
            <w:rFonts w:cs="Times New Roman"/>
            <w:szCs w:val="24"/>
          </w:rPr>
          <w:delText xml:space="preserve"> </w:delText>
        </w:r>
      </w:del>
      <w:ins w:id="149" w:author="Author">
        <w:r w:rsidR="007A2F38">
          <w:rPr>
            <w:rFonts w:cs="Times New Roman"/>
            <w:szCs w:val="24"/>
          </w:rPr>
          <w:t>such as</w:t>
        </w:r>
        <w:r w:rsidR="007A2F38" w:rsidRPr="00ED7239">
          <w:rPr>
            <w:rFonts w:cs="Times New Roman"/>
            <w:szCs w:val="24"/>
          </w:rPr>
          <w:t xml:space="preserve"> </w:t>
        </w:r>
      </w:ins>
      <w:r w:rsidRPr="00ED7239">
        <w:rPr>
          <w:rFonts w:cs="Times New Roman"/>
          <w:szCs w:val="24"/>
        </w:rPr>
        <w:t xml:space="preserve">repetitive motion, excessive force, awkward postures, and </w:t>
      </w:r>
      <w:ins w:id="150" w:author="Author">
        <w:r w:rsidR="007A2F38">
          <w:rPr>
            <w:rFonts w:cs="Times New Roman"/>
            <w:szCs w:val="24"/>
          </w:rPr>
          <w:t xml:space="preserve">prolonged </w:t>
        </w:r>
      </w:ins>
      <w:r w:rsidRPr="00ED7239">
        <w:rPr>
          <w:rFonts w:cs="Times New Roman"/>
          <w:szCs w:val="24"/>
        </w:rPr>
        <w:t xml:space="preserve">sitting and standing </w:t>
      </w:r>
      <w:del w:id="151" w:author="Author">
        <w:r w:rsidR="007A2F38" w:rsidDel="007A2F38">
          <w:rPr>
            <w:rFonts w:cs="Times New Roman"/>
            <w:szCs w:val="24"/>
          </w:rPr>
          <w:delText xml:space="preserve">for long hours </w:delText>
        </w:r>
      </w:del>
      <w:r w:rsidRPr="00ED7239">
        <w:rPr>
          <w:rFonts w:cs="Times New Roman"/>
          <w:szCs w:val="24"/>
        </w:rPr>
        <w:t>[</w:t>
      </w:r>
      <w:hyperlink r:id="rId25" w:anchor="B16" w:history="1">
        <w:r w:rsidRPr="00ED7239">
          <w:rPr>
            <w:rFonts w:cs="Times New Roman"/>
            <w:color w:val="418B34"/>
            <w:szCs w:val="24"/>
            <w:u w:val="single"/>
            <w:bdr w:val="none" w:sz="0" w:space="0" w:color="auto" w:frame="1"/>
          </w:rPr>
          <w:t>16</w:t>
        </w:r>
      </w:hyperlink>
      <w:r w:rsidRPr="00ED7239">
        <w:rPr>
          <w:rFonts w:cs="Times New Roman"/>
          <w:szCs w:val="24"/>
        </w:rPr>
        <w:t>]. However, psychosocial factors are also believed to be important for both the initial development of MSDs and the long-term disability that may follow [</w:t>
      </w:r>
      <w:hyperlink r:id="rId26" w:anchor="B18" w:history="1">
        <w:r w:rsidRPr="00ED7239">
          <w:rPr>
            <w:rFonts w:cs="Times New Roman"/>
            <w:color w:val="418B34"/>
            <w:szCs w:val="24"/>
            <w:u w:val="single"/>
            <w:bdr w:val="none" w:sz="0" w:space="0" w:color="auto" w:frame="1"/>
          </w:rPr>
          <w:t>18</w:t>
        </w:r>
      </w:hyperlink>
      <w:r w:rsidRPr="00ED7239">
        <w:rPr>
          <w:rFonts w:cs="Times New Roman"/>
          <w:szCs w:val="24"/>
        </w:rPr>
        <w:t>–</w:t>
      </w:r>
      <w:hyperlink r:id="rId27" w:anchor="B22" w:history="1">
        <w:r w:rsidRPr="00ED7239">
          <w:rPr>
            <w:rFonts w:cs="Times New Roman"/>
            <w:color w:val="418B34"/>
            <w:szCs w:val="24"/>
            <w:u w:val="single"/>
            <w:bdr w:val="none" w:sz="0" w:space="0" w:color="auto" w:frame="1"/>
          </w:rPr>
          <w:t>22</w:t>
        </w:r>
      </w:hyperlink>
      <w:r w:rsidRPr="00ED7239">
        <w:rPr>
          <w:rFonts w:cs="Times New Roman"/>
          <w:szCs w:val="24"/>
        </w:rPr>
        <w:t xml:space="preserve">]. </w:t>
      </w:r>
      <w:r w:rsidRPr="007A2F38">
        <w:rPr>
          <w:rFonts w:cs="Times New Roman"/>
          <w:szCs w:val="24"/>
        </w:rPr>
        <w:t>While the precise mechanisms (e.g., cognitive, neuroendocrine, and musculoskeletal) through which psychosocial factors may affect MSDs have not been fully elucidated, an accepted hypothesis [</w:t>
      </w:r>
      <w:hyperlink r:id="rId28" w:anchor="B23" w:history="1">
        <w:r w:rsidRPr="007A2F38">
          <w:rPr>
            <w:rFonts w:cs="Times New Roman"/>
            <w:color w:val="418B34"/>
            <w:szCs w:val="24"/>
            <w:u w:val="single"/>
            <w:bdr w:val="none" w:sz="0" w:space="0" w:color="auto" w:frame="1"/>
          </w:rPr>
          <w:t>23</w:t>
        </w:r>
      </w:hyperlink>
      <w:r w:rsidRPr="007A2F38">
        <w:rPr>
          <w:rFonts w:cs="Times New Roman"/>
          <w:szCs w:val="24"/>
        </w:rPr>
        <w:t>] is that psychosocial factors may operate indirectly</w:t>
      </w:r>
      <w:r w:rsidRPr="00ED7239">
        <w:rPr>
          <w:rFonts w:cs="Times New Roman"/>
          <w:szCs w:val="24"/>
        </w:rPr>
        <w:t>. They may, for example, influence muscle tension or other physiological processes</w:t>
      </w:r>
      <w:ins w:id="152" w:author="Author">
        <w:r w:rsidR="006C54CB">
          <w:rPr>
            <w:rFonts w:cs="Times New Roman"/>
            <w:szCs w:val="24"/>
          </w:rPr>
          <w:t>,</w:t>
        </w:r>
      </w:ins>
      <w:r w:rsidRPr="00ED7239">
        <w:rPr>
          <w:rFonts w:cs="Times New Roman"/>
          <w:szCs w:val="24"/>
        </w:rPr>
        <w:t xml:space="preserve"> </w:t>
      </w:r>
      <w:del w:id="153" w:author="Author">
        <w:r w:rsidRPr="00ED7239" w:rsidDel="006C54CB">
          <w:rPr>
            <w:rFonts w:cs="Times New Roman"/>
            <w:szCs w:val="24"/>
          </w:rPr>
          <w:delText xml:space="preserve">and decreasing </w:delText>
        </w:r>
      </w:del>
      <w:ins w:id="154" w:author="Author">
        <w:r w:rsidR="006C54CB" w:rsidRPr="00ED7239">
          <w:rPr>
            <w:rFonts w:cs="Times New Roman"/>
            <w:szCs w:val="24"/>
          </w:rPr>
          <w:t>decreas</w:t>
        </w:r>
        <w:r w:rsidR="006C54CB">
          <w:rPr>
            <w:rFonts w:cs="Times New Roman"/>
            <w:szCs w:val="24"/>
          </w:rPr>
          <w:t>e</w:t>
        </w:r>
        <w:r w:rsidR="006C54CB" w:rsidRPr="00ED7239">
          <w:rPr>
            <w:rFonts w:cs="Times New Roman"/>
            <w:szCs w:val="24"/>
          </w:rPr>
          <w:t xml:space="preserve"> </w:t>
        </w:r>
      </w:ins>
      <w:r w:rsidRPr="00ED7239">
        <w:rPr>
          <w:rFonts w:cs="Times New Roman"/>
          <w:szCs w:val="24"/>
        </w:rPr>
        <w:t>micropauses in muscle activity</w:t>
      </w:r>
      <w:ins w:id="155" w:author="Author">
        <w:r w:rsidR="006C54CB">
          <w:rPr>
            <w:rFonts w:cs="Times New Roman"/>
            <w:szCs w:val="24"/>
          </w:rPr>
          <w:t>,</w:t>
        </w:r>
      </w:ins>
      <w:r w:rsidRPr="00ED7239">
        <w:rPr>
          <w:rFonts w:cs="Times New Roman"/>
          <w:szCs w:val="24"/>
        </w:rPr>
        <w:t xml:space="preserve"> and</w:t>
      </w:r>
      <w:del w:id="156" w:author="Author">
        <w:r w:rsidRPr="00ED7239" w:rsidDel="006C54CB">
          <w:rPr>
            <w:rFonts w:cs="Times New Roman"/>
            <w:szCs w:val="24"/>
          </w:rPr>
          <w:delText>, as a</w:delText>
        </w:r>
      </w:del>
      <w:r w:rsidRPr="00ED7239">
        <w:rPr>
          <w:rFonts w:cs="Times New Roman"/>
          <w:szCs w:val="24"/>
        </w:rPr>
        <w:t xml:space="preserve"> </w:t>
      </w:r>
      <w:del w:id="157" w:author="Author">
        <w:r w:rsidRPr="00ED7239" w:rsidDel="006C54CB">
          <w:rPr>
            <w:rFonts w:cs="Times New Roman"/>
            <w:szCs w:val="24"/>
          </w:rPr>
          <w:delText>consequence</w:delText>
        </w:r>
      </w:del>
      <w:ins w:id="158" w:author="Author">
        <w:r w:rsidR="006C54CB" w:rsidRPr="00ED7239">
          <w:rPr>
            <w:rFonts w:cs="Times New Roman"/>
            <w:szCs w:val="24"/>
          </w:rPr>
          <w:t>consequen</w:t>
        </w:r>
        <w:r w:rsidR="006C54CB">
          <w:rPr>
            <w:rFonts w:cs="Times New Roman"/>
            <w:szCs w:val="24"/>
          </w:rPr>
          <w:t>tly</w:t>
        </w:r>
      </w:ins>
      <w:del w:id="159" w:author="Author">
        <w:r w:rsidRPr="00ED7239" w:rsidDel="006C54CB">
          <w:rPr>
            <w:rFonts w:cs="Times New Roman"/>
            <w:szCs w:val="24"/>
          </w:rPr>
          <w:delText>,</w:delText>
        </w:r>
      </w:del>
      <w:r w:rsidRPr="00ED7239">
        <w:rPr>
          <w:rFonts w:cs="Times New Roman"/>
          <w:szCs w:val="24"/>
        </w:rPr>
        <w:t xml:space="preserve"> affect the perception of pain. Plausibly, such indirect effect</w:t>
      </w:r>
      <w:ins w:id="160" w:author="Author">
        <w:r w:rsidR="006C54CB">
          <w:rPr>
            <w:rFonts w:cs="Times New Roman"/>
            <w:szCs w:val="24"/>
          </w:rPr>
          <w:t>s</w:t>
        </w:r>
      </w:ins>
      <w:r w:rsidRPr="00ED7239">
        <w:rPr>
          <w:rFonts w:cs="Times New Roman"/>
          <w:szCs w:val="24"/>
        </w:rPr>
        <w:t xml:space="preserve"> </w:t>
      </w:r>
      <w:del w:id="161" w:author="Author">
        <w:r w:rsidRPr="00ED7239" w:rsidDel="006C54CB">
          <w:rPr>
            <w:rFonts w:cs="Times New Roman"/>
            <w:szCs w:val="24"/>
          </w:rPr>
          <w:delText xml:space="preserve">is </w:delText>
        </w:r>
      </w:del>
      <w:proofErr w:type="gramStart"/>
      <w:ins w:id="162" w:author="Author">
        <w:r w:rsidR="006C54CB">
          <w:rPr>
            <w:rFonts w:cs="Times New Roman"/>
            <w:szCs w:val="24"/>
          </w:rPr>
          <w:t>are</w:t>
        </w:r>
        <w:r w:rsidR="006C54CB" w:rsidRPr="00ED7239">
          <w:rPr>
            <w:rFonts w:cs="Times New Roman"/>
            <w:szCs w:val="24"/>
          </w:rPr>
          <w:t xml:space="preserve"> </w:t>
        </w:r>
      </w:ins>
      <w:r w:rsidRPr="00ED7239">
        <w:rPr>
          <w:rFonts w:cs="Times New Roman"/>
          <w:szCs w:val="24"/>
        </w:rPr>
        <w:t>exerted</w:t>
      </w:r>
      <w:proofErr w:type="gramEnd"/>
      <w:r w:rsidRPr="00ED7239">
        <w:rPr>
          <w:rFonts w:cs="Times New Roman"/>
          <w:szCs w:val="24"/>
        </w:rPr>
        <w:t xml:space="preserve"> through the experience of work-related stress.</w:t>
      </w:r>
    </w:p>
    <w:p w14:paraId="680E10FC" w14:textId="118B74BB" w:rsidR="00D31E35" w:rsidRPr="00ED7239" w:rsidRDefault="00D31E35" w:rsidP="001A14EF">
      <w:pPr>
        <w:rPr>
          <w:rFonts w:cs="Times New Roman"/>
          <w:szCs w:val="24"/>
        </w:rPr>
      </w:pPr>
      <w:r w:rsidRPr="00ED7239">
        <w:rPr>
          <w:rFonts w:cs="Times New Roman"/>
          <w:szCs w:val="24"/>
        </w:rPr>
        <w:t>Most research on the impact of psychosocial factors on MSDs has focused on factors</w:t>
      </w:r>
      <w:del w:id="163" w:author="Author">
        <w:r w:rsidRPr="00ED7239" w:rsidDel="00A077E9">
          <w:rPr>
            <w:rFonts w:cs="Times New Roman"/>
            <w:szCs w:val="24"/>
          </w:rPr>
          <w:delText>,</w:delText>
        </w:r>
      </w:del>
      <w:r w:rsidRPr="00ED7239">
        <w:rPr>
          <w:rFonts w:cs="Times New Roman"/>
          <w:szCs w:val="24"/>
        </w:rPr>
        <w:t xml:space="preserve"> such as psychological job demands and job control [</w:t>
      </w:r>
      <w:hyperlink r:id="rId29" w:anchor="B24" w:history="1">
        <w:r w:rsidRPr="00ED7239">
          <w:rPr>
            <w:rFonts w:cs="Times New Roman"/>
            <w:color w:val="418B34"/>
            <w:szCs w:val="24"/>
            <w:u w:val="single"/>
            <w:bdr w:val="none" w:sz="0" w:space="0" w:color="auto" w:frame="1"/>
          </w:rPr>
          <w:t>24</w:t>
        </w:r>
      </w:hyperlink>
      <w:r w:rsidRPr="00ED7239">
        <w:rPr>
          <w:rFonts w:cs="Times New Roman"/>
          <w:szCs w:val="24"/>
        </w:rPr>
        <w:t>]. A review of the available evidence suggests that such factors (i.e., high demands and low control) are indeed related to MSDs, specifically of the neck, shoulder, and back [</w:t>
      </w:r>
      <w:hyperlink r:id="rId30" w:anchor="B25" w:history="1">
        <w:r w:rsidRPr="00ED7239">
          <w:rPr>
            <w:rFonts w:cs="Times New Roman"/>
            <w:color w:val="418B34"/>
            <w:szCs w:val="24"/>
            <w:u w:val="single"/>
            <w:bdr w:val="none" w:sz="0" w:space="0" w:color="auto" w:frame="1"/>
          </w:rPr>
          <w:t>25</w:t>
        </w:r>
      </w:hyperlink>
      <w:r w:rsidRPr="00ED7239">
        <w:rPr>
          <w:rFonts w:cs="Times New Roman"/>
          <w:szCs w:val="24"/>
        </w:rPr>
        <w:t xml:space="preserve">]. </w:t>
      </w:r>
      <w:del w:id="164" w:author="Author">
        <w:r w:rsidRPr="00ED7239" w:rsidDel="00A077E9">
          <w:rPr>
            <w:rFonts w:cs="Times New Roman"/>
            <w:szCs w:val="24"/>
          </w:rPr>
          <w:delText>As far as</w:delText>
        </w:r>
      </w:del>
      <w:ins w:id="165" w:author="Author">
        <w:r w:rsidR="00A077E9">
          <w:rPr>
            <w:rFonts w:cs="Times New Roman"/>
            <w:szCs w:val="24"/>
          </w:rPr>
          <w:t>Regarding</w:t>
        </w:r>
      </w:ins>
      <w:r w:rsidRPr="00ED7239">
        <w:rPr>
          <w:rFonts w:cs="Times New Roman"/>
          <w:szCs w:val="24"/>
        </w:rPr>
        <w:t xml:space="preserve"> exposure to bullying</w:t>
      </w:r>
      <w:del w:id="166" w:author="Author">
        <w:r w:rsidRPr="00ED7239" w:rsidDel="00A077E9">
          <w:rPr>
            <w:rFonts w:cs="Times New Roman"/>
            <w:szCs w:val="24"/>
          </w:rPr>
          <w:delText xml:space="preserve"> is concerned</w:delText>
        </w:r>
      </w:del>
      <w:r w:rsidRPr="00ED7239">
        <w:rPr>
          <w:rFonts w:cs="Times New Roman"/>
          <w:szCs w:val="24"/>
        </w:rPr>
        <w:t xml:space="preserve">, we </w:t>
      </w:r>
      <w:del w:id="167" w:author="Author">
        <w:r w:rsidRPr="00ED7239" w:rsidDel="00A077E9">
          <w:rPr>
            <w:rFonts w:cs="Times New Roman"/>
            <w:szCs w:val="24"/>
          </w:rPr>
          <w:delText xml:space="preserve">traced </w:delText>
        </w:r>
      </w:del>
      <w:ins w:id="168" w:author="Author">
        <w:r w:rsidR="00A077E9">
          <w:rPr>
            <w:rFonts w:cs="Times New Roman"/>
            <w:szCs w:val="24"/>
          </w:rPr>
          <w:t>found</w:t>
        </w:r>
        <w:r w:rsidR="00A077E9" w:rsidRPr="00ED7239">
          <w:rPr>
            <w:rFonts w:cs="Times New Roman"/>
            <w:szCs w:val="24"/>
          </w:rPr>
          <w:t xml:space="preserve"> </w:t>
        </w:r>
      </w:ins>
      <w:r w:rsidRPr="00ED7239">
        <w:rPr>
          <w:rFonts w:cs="Times New Roman"/>
          <w:szCs w:val="24"/>
        </w:rPr>
        <w:t xml:space="preserve">two studies </w:t>
      </w:r>
      <w:ins w:id="169" w:author="Author">
        <w:r w:rsidR="00A077E9">
          <w:rPr>
            <w:rFonts w:cs="Times New Roman"/>
            <w:szCs w:val="24"/>
          </w:rPr>
          <w:t xml:space="preserve">that </w:t>
        </w:r>
      </w:ins>
      <w:del w:id="170" w:author="Author">
        <w:r w:rsidRPr="00ED7239" w:rsidDel="00A077E9">
          <w:rPr>
            <w:rFonts w:cs="Times New Roman"/>
            <w:szCs w:val="24"/>
          </w:rPr>
          <w:delText xml:space="preserve">exploring </w:delText>
        </w:r>
      </w:del>
      <w:ins w:id="171" w:author="Author">
        <w:r w:rsidR="00A077E9" w:rsidRPr="00ED7239">
          <w:rPr>
            <w:rFonts w:cs="Times New Roman"/>
            <w:szCs w:val="24"/>
          </w:rPr>
          <w:t>explor</w:t>
        </w:r>
        <w:r w:rsidR="00A077E9">
          <w:rPr>
            <w:rFonts w:cs="Times New Roman"/>
            <w:szCs w:val="24"/>
          </w:rPr>
          <w:t>ed</w:t>
        </w:r>
        <w:r w:rsidR="00A077E9" w:rsidRPr="00ED7239">
          <w:rPr>
            <w:rFonts w:cs="Times New Roman"/>
            <w:szCs w:val="24"/>
          </w:rPr>
          <w:t xml:space="preserve"> </w:t>
        </w:r>
      </w:ins>
      <w:r w:rsidRPr="00ED7239">
        <w:rPr>
          <w:rFonts w:cs="Times New Roman"/>
          <w:szCs w:val="24"/>
        </w:rPr>
        <w:t xml:space="preserve">its relationship </w:t>
      </w:r>
      <w:del w:id="172" w:author="Author">
        <w:r w:rsidRPr="00ED7239" w:rsidDel="00A077E9">
          <w:rPr>
            <w:rFonts w:cs="Times New Roman"/>
            <w:szCs w:val="24"/>
          </w:rPr>
          <w:delText xml:space="preserve">with </w:delText>
        </w:r>
      </w:del>
      <w:ins w:id="173" w:author="Author">
        <w:r w:rsidR="00A077E9">
          <w:rPr>
            <w:rFonts w:cs="Times New Roman"/>
            <w:szCs w:val="24"/>
          </w:rPr>
          <w:t>to</w:t>
        </w:r>
        <w:r w:rsidR="00A077E9" w:rsidRPr="00ED7239">
          <w:rPr>
            <w:rFonts w:cs="Times New Roman"/>
            <w:szCs w:val="24"/>
          </w:rPr>
          <w:t xml:space="preserve"> </w:t>
        </w:r>
      </w:ins>
      <w:r w:rsidRPr="00ED7239">
        <w:rPr>
          <w:rFonts w:cs="Times New Roman"/>
          <w:szCs w:val="24"/>
        </w:rPr>
        <w:t xml:space="preserve">MSDs. A study </w:t>
      </w:r>
      <w:del w:id="174" w:author="Author">
        <w:r w:rsidRPr="00ED7239" w:rsidDel="00A077E9">
          <w:rPr>
            <w:rFonts w:cs="Times New Roman"/>
            <w:szCs w:val="24"/>
          </w:rPr>
          <w:delText xml:space="preserve">on </w:delText>
        </w:r>
      </w:del>
      <w:ins w:id="175" w:author="Author">
        <w:r w:rsidR="00A077E9" w:rsidRPr="00ED7239">
          <w:rPr>
            <w:rFonts w:cs="Times New Roman"/>
            <w:szCs w:val="24"/>
          </w:rPr>
          <w:t>o</w:t>
        </w:r>
        <w:r w:rsidR="00A077E9">
          <w:rPr>
            <w:rFonts w:cs="Times New Roman"/>
            <w:szCs w:val="24"/>
          </w:rPr>
          <w:t>f</w:t>
        </w:r>
        <w:r w:rsidR="00A077E9" w:rsidRPr="00ED7239">
          <w:rPr>
            <w:rFonts w:cs="Times New Roman"/>
            <w:szCs w:val="24"/>
          </w:rPr>
          <w:t xml:space="preserve"> </w:t>
        </w:r>
      </w:ins>
      <w:r w:rsidRPr="00ED7239">
        <w:rPr>
          <w:rFonts w:cs="Times New Roman"/>
          <w:szCs w:val="24"/>
        </w:rPr>
        <w:t>370 Lithuanian seafarers</w:t>
      </w:r>
      <w:del w:id="176" w:author="Author">
        <w:r w:rsidRPr="00ED7239" w:rsidDel="00304F08">
          <w:rPr>
            <w:rFonts w:cs="Times New Roman"/>
            <w:szCs w:val="24"/>
          </w:rPr>
          <w:delText xml:space="preserve"> published as a conference abstract</w:delText>
        </w:r>
      </w:del>
      <w:r w:rsidRPr="00ED7239">
        <w:rPr>
          <w:rFonts w:cs="Times New Roman"/>
          <w:szCs w:val="24"/>
        </w:rPr>
        <w:t xml:space="preserve"> revealed that exposure to bullying was significantly associated with an overall measure of upper limb MSDs [</w:t>
      </w:r>
      <w:hyperlink r:id="rId31" w:anchor="B26" w:history="1">
        <w:r w:rsidRPr="00ED7239">
          <w:rPr>
            <w:rFonts w:cs="Times New Roman"/>
            <w:color w:val="418B34"/>
            <w:szCs w:val="24"/>
            <w:u w:val="single"/>
            <w:bdr w:val="none" w:sz="0" w:space="0" w:color="auto" w:frame="1"/>
          </w:rPr>
          <w:t>26</w:t>
        </w:r>
      </w:hyperlink>
      <w:r w:rsidRPr="00ED7239">
        <w:rPr>
          <w:rFonts w:cs="Times New Roman"/>
          <w:szCs w:val="24"/>
        </w:rPr>
        <w:t xml:space="preserve">]. Another study </w:t>
      </w:r>
      <w:del w:id="177" w:author="Author">
        <w:r w:rsidRPr="00ED7239" w:rsidDel="00A077E9">
          <w:rPr>
            <w:rFonts w:cs="Times New Roman"/>
            <w:szCs w:val="24"/>
          </w:rPr>
          <w:delText>conducted on</w:delText>
        </w:r>
      </w:del>
      <w:ins w:id="178" w:author="Author">
        <w:r w:rsidR="00A077E9">
          <w:rPr>
            <w:rFonts w:cs="Times New Roman"/>
            <w:szCs w:val="24"/>
          </w:rPr>
          <w:t>of</w:t>
        </w:r>
      </w:ins>
      <w:r w:rsidRPr="00ED7239">
        <w:rPr>
          <w:rFonts w:cs="Times New Roman"/>
          <w:szCs w:val="24"/>
        </w:rPr>
        <w:t xml:space="preserve"> 1024 employees of a Norwegian bus company revealed an association between exposure to bullying and </w:t>
      </w:r>
      <w:del w:id="179" w:author="Author">
        <w:r w:rsidRPr="00ED7239" w:rsidDel="00A077E9">
          <w:rPr>
            <w:rFonts w:cs="Times New Roman"/>
            <w:szCs w:val="24"/>
          </w:rPr>
          <w:delText xml:space="preserve">a measure of </w:delText>
        </w:r>
      </w:del>
      <w:r w:rsidRPr="00ED7239">
        <w:rPr>
          <w:rFonts w:cs="Times New Roman"/>
          <w:szCs w:val="24"/>
        </w:rPr>
        <w:t>musculoskeletal complaints</w:t>
      </w:r>
      <w:ins w:id="180" w:author="Author">
        <w:r w:rsidR="00A077E9">
          <w:rPr>
            <w:rFonts w:cs="Times New Roman"/>
            <w:szCs w:val="24"/>
          </w:rPr>
          <w:t>,</w:t>
        </w:r>
      </w:ins>
      <w:r w:rsidRPr="00ED7239">
        <w:rPr>
          <w:rFonts w:cs="Times New Roman"/>
          <w:szCs w:val="24"/>
        </w:rPr>
        <w:t xml:space="preserve"> including headache, backache, neck ache, and hand and foot pain [</w:t>
      </w:r>
      <w:hyperlink r:id="rId32" w:anchor="B27" w:history="1">
        <w:r w:rsidRPr="00ED7239">
          <w:rPr>
            <w:rFonts w:cs="Times New Roman"/>
            <w:color w:val="418B34"/>
            <w:szCs w:val="24"/>
            <w:u w:val="single"/>
            <w:bdr w:val="none" w:sz="0" w:space="0" w:color="auto" w:frame="1"/>
          </w:rPr>
          <w:t>27</w:t>
        </w:r>
      </w:hyperlink>
      <w:r w:rsidRPr="00ED7239">
        <w:rPr>
          <w:rFonts w:cs="Times New Roman"/>
          <w:szCs w:val="24"/>
        </w:rPr>
        <w:t xml:space="preserve">]. </w:t>
      </w:r>
      <w:commentRangeStart w:id="181"/>
      <w:r w:rsidRPr="00ED7239">
        <w:rPr>
          <w:rFonts w:cs="Times New Roman"/>
          <w:szCs w:val="24"/>
        </w:rPr>
        <w:t xml:space="preserve">However, the latter study did not control for </w:t>
      </w:r>
      <w:r w:rsidRPr="00ED7239">
        <w:rPr>
          <w:rFonts w:cs="Times New Roman"/>
          <w:szCs w:val="24"/>
        </w:rPr>
        <w:lastRenderedPageBreak/>
        <w:t xml:space="preserve">potentially confounding factors, such as physical load factors. </w:t>
      </w:r>
      <w:commentRangeEnd w:id="181"/>
      <w:r w:rsidR="00266D53">
        <w:rPr>
          <w:rStyle w:val="CommentReference"/>
        </w:rPr>
        <w:commentReference w:id="181"/>
      </w:r>
      <w:r w:rsidRPr="00ED7239">
        <w:rPr>
          <w:rFonts w:cs="Times New Roman"/>
          <w:szCs w:val="24"/>
        </w:rPr>
        <w:t xml:space="preserve">Furthermore, neither study followed recent recommendations </w:t>
      </w:r>
      <w:ins w:id="182" w:author="Author">
        <w:r w:rsidR="00A077E9">
          <w:rPr>
            <w:rFonts w:cs="Times New Roman"/>
            <w:szCs w:val="24"/>
          </w:rPr>
          <w:t xml:space="preserve">that </w:t>
        </w:r>
      </w:ins>
      <w:del w:id="183" w:author="Author">
        <w:r w:rsidRPr="00ED7239" w:rsidDel="00A077E9">
          <w:rPr>
            <w:rFonts w:cs="Times New Roman"/>
            <w:szCs w:val="24"/>
          </w:rPr>
          <w:delText xml:space="preserve">emphasizing </w:delText>
        </w:r>
      </w:del>
      <w:ins w:id="184" w:author="Author">
        <w:r w:rsidR="00A077E9" w:rsidRPr="00ED7239">
          <w:rPr>
            <w:rFonts w:cs="Times New Roman"/>
            <w:szCs w:val="24"/>
          </w:rPr>
          <w:t>emphasiz</w:t>
        </w:r>
        <w:r w:rsidR="00A077E9">
          <w:rPr>
            <w:rFonts w:cs="Times New Roman"/>
            <w:szCs w:val="24"/>
          </w:rPr>
          <w:t>e</w:t>
        </w:r>
        <w:r w:rsidR="00A077E9" w:rsidRPr="00ED7239">
          <w:rPr>
            <w:rFonts w:cs="Times New Roman"/>
            <w:szCs w:val="24"/>
          </w:rPr>
          <w:t xml:space="preserve"> </w:t>
        </w:r>
      </w:ins>
      <w:r w:rsidRPr="00ED7239">
        <w:rPr>
          <w:rFonts w:cs="Times New Roman"/>
          <w:szCs w:val="24"/>
        </w:rPr>
        <w:t>the importance of investigating specific forms of MSDs [</w:t>
      </w:r>
      <w:hyperlink r:id="rId33" w:anchor="B25" w:history="1">
        <w:r w:rsidRPr="00ED7239">
          <w:rPr>
            <w:rFonts w:cs="Times New Roman"/>
            <w:color w:val="418B34"/>
            <w:szCs w:val="24"/>
            <w:u w:val="single"/>
            <w:bdr w:val="none" w:sz="0" w:space="0" w:color="auto" w:frame="1"/>
          </w:rPr>
          <w:t>25</w:t>
        </w:r>
      </w:hyperlink>
      <w:r w:rsidRPr="00ED7239">
        <w:rPr>
          <w:rFonts w:cs="Times New Roman"/>
          <w:szCs w:val="24"/>
        </w:rPr>
        <w:t>].</w:t>
      </w:r>
    </w:p>
    <w:p w14:paraId="7EAE710E" w14:textId="7FCAAA1B" w:rsidR="00D31E35" w:rsidRPr="00ED7239" w:rsidRDefault="00D31E35" w:rsidP="001A14EF">
      <w:pPr>
        <w:rPr>
          <w:rFonts w:cs="Times New Roman"/>
          <w:szCs w:val="24"/>
        </w:rPr>
      </w:pPr>
      <w:r w:rsidRPr="00ED7239">
        <w:rPr>
          <w:rFonts w:cs="Times New Roman"/>
          <w:szCs w:val="24"/>
        </w:rPr>
        <w:t xml:space="preserve">Thus, in the present study, we </w:t>
      </w:r>
      <w:del w:id="185" w:author="Author">
        <w:r w:rsidRPr="00ED7239" w:rsidDel="00490A89">
          <w:rPr>
            <w:rFonts w:cs="Times New Roman"/>
            <w:szCs w:val="24"/>
          </w:rPr>
          <w:delText xml:space="preserve">further </w:delText>
        </w:r>
      </w:del>
      <w:r w:rsidRPr="00ED7239">
        <w:rPr>
          <w:rFonts w:cs="Times New Roman"/>
          <w:szCs w:val="24"/>
        </w:rPr>
        <w:t>investigate</w:t>
      </w:r>
      <w:ins w:id="186" w:author="Author">
        <w:r w:rsidR="00D547EA">
          <w:rPr>
            <w:rFonts w:cs="Times New Roman"/>
            <w:szCs w:val="24"/>
          </w:rPr>
          <w:t>d</w:t>
        </w:r>
      </w:ins>
      <w:r w:rsidRPr="00ED7239">
        <w:rPr>
          <w:rFonts w:cs="Times New Roman"/>
          <w:szCs w:val="24"/>
        </w:rPr>
        <w:t xml:space="preserve"> the relationship between exposure to bullying and MSDs </w:t>
      </w:r>
      <w:del w:id="187" w:author="Author">
        <w:r w:rsidRPr="00ED7239" w:rsidDel="00D547EA">
          <w:rPr>
            <w:rFonts w:cs="Times New Roman"/>
            <w:szCs w:val="24"/>
          </w:rPr>
          <w:delText xml:space="preserve">by </w:delText>
        </w:r>
      </w:del>
      <w:ins w:id="188" w:author="Author">
        <w:r w:rsidR="00D547EA">
          <w:rPr>
            <w:rFonts w:cs="Times New Roman"/>
            <w:szCs w:val="24"/>
          </w:rPr>
          <w:t>while</w:t>
        </w:r>
        <w:r w:rsidR="00D547EA" w:rsidRPr="00ED7239">
          <w:rPr>
            <w:rFonts w:cs="Times New Roman"/>
            <w:szCs w:val="24"/>
          </w:rPr>
          <w:t xml:space="preserve"> </w:t>
        </w:r>
      </w:ins>
      <w:r w:rsidRPr="00ED7239">
        <w:rPr>
          <w:rFonts w:cs="Times New Roman"/>
          <w:szCs w:val="24"/>
        </w:rPr>
        <w:t>controlling for potentially confounding factors and focusing on specific musculoskeletal problems. Furthermore, we explore</w:t>
      </w:r>
      <w:ins w:id="189" w:author="Author">
        <w:r w:rsidR="00D547EA">
          <w:rPr>
            <w:rFonts w:cs="Times New Roman"/>
            <w:szCs w:val="24"/>
          </w:rPr>
          <w:t>d</w:t>
        </w:r>
      </w:ins>
      <w:r w:rsidRPr="00ED7239">
        <w:rPr>
          <w:rFonts w:cs="Times New Roman"/>
          <w:szCs w:val="24"/>
        </w:rPr>
        <w:t xml:space="preserve"> whether job-related strain may </w:t>
      </w:r>
      <w:del w:id="190" w:author="Author">
        <w:r w:rsidRPr="00ED7239" w:rsidDel="00D547EA">
          <w:rPr>
            <w:rFonts w:cs="Times New Roman"/>
            <w:szCs w:val="24"/>
          </w:rPr>
          <w:delText xml:space="preserve">indeed </w:delText>
        </w:r>
      </w:del>
      <w:r w:rsidRPr="00ED7239">
        <w:rPr>
          <w:rFonts w:cs="Times New Roman"/>
          <w:szCs w:val="24"/>
        </w:rPr>
        <w:t xml:space="preserve">act as a mediator in the relationship between exposure to bullying and MSDs, as Silverstein and </w:t>
      </w:r>
      <w:proofErr w:type="spellStart"/>
      <w:r w:rsidRPr="00ED7239">
        <w:rPr>
          <w:rFonts w:cs="Times New Roman"/>
          <w:szCs w:val="24"/>
        </w:rPr>
        <w:t>Evanoff</w:t>
      </w:r>
      <w:proofErr w:type="spellEnd"/>
      <w:r w:rsidRPr="00ED7239">
        <w:rPr>
          <w:rFonts w:cs="Times New Roman"/>
          <w:szCs w:val="24"/>
        </w:rPr>
        <w:t xml:space="preserve"> [</w:t>
      </w:r>
      <w:hyperlink r:id="rId34" w:anchor="B23" w:history="1">
        <w:r w:rsidRPr="00ED7239">
          <w:rPr>
            <w:rFonts w:cs="Times New Roman"/>
            <w:color w:val="418B34"/>
            <w:szCs w:val="24"/>
            <w:u w:val="single"/>
            <w:bdr w:val="none" w:sz="0" w:space="0" w:color="auto" w:frame="1"/>
          </w:rPr>
          <w:t>23</w:t>
        </w:r>
      </w:hyperlink>
      <w:r w:rsidRPr="00ED7239">
        <w:rPr>
          <w:rFonts w:cs="Times New Roman"/>
          <w:szCs w:val="24"/>
        </w:rPr>
        <w:t>] hypothesized and</w:t>
      </w:r>
      <w:del w:id="191" w:author="Author">
        <w:r w:rsidRPr="00ED7239" w:rsidDel="00490A89">
          <w:rPr>
            <w:rFonts w:cs="Times New Roman"/>
            <w:szCs w:val="24"/>
          </w:rPr>
          <w:delText>, indeed,</w:delText>
        </w:r>
      </w:del>
      <w:r w:rsidRPr="00ED7239">
        <w:rPr>
          <w:rFonts w:cs="Times New Roman"/>
          <w:szCs w:val="24"/>
        </w:rPr>
        <w:t xml:space="preserve"> as </w:t>
      </w:r>
      <w:proofErr w:type="spellStart"/>
      <w:r w:rsidRPr="00ED7239">
        <w:rPr>
          <w:rFonts w:cs="Times New Roman"/>
          <w:szCs w:val="24"/>
        </w:rPr>
        <w:t>Sprigg</w:t>
      </w:r>
      <w:proofErr w:type="spellEnd"/>
      <w:r w:rsidRPr="00ED7239">
        <w:rPr>
          <w:rFonts w:cs="Times New Roman"/>
          <w:szCs w:val="24"/>
        </w:rPr>
        <w:t xml:space="preserve"> et al. [</w:t>
      </w:r>
      <w:hyperlink r:id="rId35" w:anchor="B24" w:history="1">
        <w:r w:rsidRPr="00ED7239">
          <w:rPr>
            <w:rFonts w:cs="Times New Roman"/>
            <w:color w:val="418B34"/>
            <w:szCs w:val="24"/>
            <w:u w:val="single"/>
            <w:bdr w:val="none" w:sz="0" w:space="0" w:color="auto" w:frame="1"/>
          </w:rPr>
          <w:t>24</w:t>
        </w:r>
      </w:hyperlink>
      <w:r w:rsidRPr="00ED7239">
        <w:rPr>
          <w:rFonts w:cs="Times New Roman"/>
          <w:szCs w:val="24"/>
        </w:rPr>
        <w:t>] found for other psychosocial risk factors.</w:t>
      </w:r>
    </w:p>
    <w:p w14:paraId="05341A4E" w14:textId="77777777" w:rsidR="00D31E35" w:rsidRPr="00ED7239" w:rsidRDefault="00D31E35" w:rsidP="007165D8">
      <w:pPr>
        <w:pStyle w:val="Heading1"/>
      </w:pPr>
      <w:del w:id="192" w:author="Author">
        <w:r w:rsidRPr="00ED7239" w:rsidDel="00496932">
          <w:delText xml:space="preserve">2. </w:delText>
        </w:r>
      </w:del>
      <w:r w:rsidRPr="00496932">
        <w:t>Method</w:t>
      </w:r>
      <w:del w:id="193" w:author="Author">
        <w:r w:rsidRPr="00496932" w:rsidDel="00496932">
          <w:delText>s</w:delText>
        </w:r>
      </w:del>
    </w:p>
    <w:p w14:paraId="3AE1CB53" w14:textId="77777777" w:rsidR="00D31E35" w:rsidRPr="00ED7239" w:rsidRDefault="00D31E35" w:rsidP="007165D8">
      <w:pPr>
        <w:pStyle w:val="Heading2"/>
      </w:pPr>
      <w:del w:id="194" w:author="Author">
        <w:r w:rsidRPr="00ED7239" w:rsidDel="00496932">
          <w:delText xml:space="preserve">2.1. </w:delText>
        </w:r>
      </w:del>
      <w:r w:rsidRPr="00ED7239">
        <w:t>Study Design and Sample</w:t>
      </w:r>
    </w:p>
    <w:p w14:paraId="0341F058" w14:textId="5DD57460" w:rsidR="00D31E35" w:rsidRPr="00ED7239" w:rsidRDefault="00D31E35" w:rsidP="001A14EF">
      <w:pPr>
        <w:rPr>
          <w:rFonts w:cs="Times New Roman"/>
          <w:szCs w:val="24"/>
        </w:rPr>
      </w:pPr>
      <w:r w:rsidRPr="00ED7239">
        <w:rPr>
          <w:rFonts w:cs="Times New Roman"/>
          <w:szCs w:val="24"/>
        </w:rPr>
        <w:t xml:space="preserve">A cross-sectional survey </w:t>
      </w:r>
      <w:proofErr w:type="gramStart"/>
      <w:r w:rsidRPr="00ED7239">
        <w:rPr>
          <w:rFonts w:cs="Times New Roman"/>
          <w:szCs w:val="24"/>
        </w:rPr>
        <w:t>was conducted</w:t>
      </w:r>
      <w:proofErr w:type="gramEnd"/>
      <w:r w:rsidRPr="00ED7239">
        <w:rPr>
          <w:rFonts w:cs="Times New Roman"/>
          <w:szCs w:val="24"/>
        </w:rPr>
        <w:t xml:space="preserve"> in a large retail company in Italy. A total of 553 </w:t>
      </w:r>
      <w:ins w:id="195" w:author="Author">
        <w:r w:rsidR="000E6A36">
          <w:rPr>
            <w:rFonts w:cs="Times New Roman"/>
            <w:szCs w:val="24"/>
          </w:rPr>
          <w:t xml:space="preserve">of the organization’s 812 employees </w:t>
        </w:r>
      </w:ins>
      <w:del w:id="196" w:author="Author">
        <w:r w:rsidRPr="00ED7239" w:rsidDel="000E6A36">
          <w:rPr>
            <w:rFonts w:cs="Times New Roman"/>
            <w:szCs w:val="24"/>
          </w:rPr>
          <w:delText xml:space="preserve">workers </w:delText>
        </w:r>
      </w:del>
      <w:r w:rsidRPr="00ED7239">
        <w:rPr>
          <w:rFonts w:cs="Times New Roman"/>
          <w:szCs w:val="24"/>
        </w:rPr>
        <w:t>voluntarily participated in the study</w:t>
      </w:r>
      <w:del w:id="197" w:author="Author">
        <w:r w:rsidRPr="00ED7239" w:rsidDel="000E6A36">
          <w:rPr>
            <w:rFonts w:cs="Times New Roman"/>
            <w:szCs w:val="24"/>
          </w:rPr>
          <w:delText>, after researchers obtained a randomized sample from the organization’s 812 workers</w:delText>
        </w:r>
      </w:del>
      <w:r w:rsidRPr="00ED7239">
        <w:rPr>
          <w:rFonts w:cs="Times New Roman"/>
          <w:szCs w:val="24"/>
        </w:rPr>
        <w:t xml:space="preserve"> (</w:t>
      </w:r>
      <w:ins w:id="198" w:author="Author">
        <w:r w:rsidR="000E6A36">
          <w:rPr>
            <w:rFonts w:cs="Times New Roman"/>
            <w:szCs w:val="24"/>
          </w:rPr>
          <w:t xml:space="preserve">response rate: </w:t>
        </w:r>
      </w:ins>
      <w:r w:rsidRPr="00ED7239">
        <w:rPr>
          <w:rFonts w:cs="Times New Roman"/>
          <w:szCs w:val="24"/>
        </w:rPr>
        <w:t>68.1%</w:t>
      </w:r>
      <w:del w:id="199" w:author="Author">
        <w:r w:rsidRPr="00ED7239" w:rsidDel="000E6A36">
          <w:rPr>
            <w:rFonts w:cs="Times New Roman"/>
            <w:szCs w:val="24"/>
          </w:rPr>
          <w:delText xml:space="preserve"> was the response rate</w:delText>
        </w:r>
      </w:del>
      <w:r w:rsidRPr="00ED7239">
        <w:rPr>
          <w:rFonts w:cs="Times New Roman"/>
          <w:szCs w:val="24"/>
        </w:rPr>
        <w:t xml:space="preserve">). All participants worked in grocery stores belonging to the </w:t>
      </w:r>
      <w:del w:id="200" w:author="Author">
        <w:r w:rsidRPr="00ED7239" w:rsidDel="000E6A36">
          <w:rPr>
            <w:rFonts w:cs="Times New Roman"/>
            <w:szCs w:val="24"/>
          </w:rPr>
          <w:delText xml:space="preserve">same </w:delText>
        </w:r>
      </w:del>
      <w:r w:rsidRPr="00ED7239">
        <w:rPr>
          <w:rFonts w:cs="Times New Roman"/>
          <w:szCs w:val="24"/>
        </w:rPr>
        <w:t xml:space="preserve">organization; therefore all </w:t>
      </w:r>
      <w:del w:id="201" w:author="Author">
        <w:r w:rsidRPr="00ED7239" w:rsidDel="000E6A36">
          <w:rPr>
            <w:rFonts w:cs="Times New Roman"/>
            <w:szCs w:val="24"/>
          </w:rPr>
          <w:delText>of them</w:delText>
        </w:r>
      </w:del>
      <w:ins w:id="202" w:author="Author">
        <w:r w:rsidR="000E6A36">
          <w:rPr>
            <w:rFonts w:cs="Times New Roman"/>
            <w:szCs w:val="24"/>
          </w:rPr>
          <w:t>individuals</w:t>
        </w:r>
      </w:ins>
      <w:r w:rsidRPr="00ED7239">
        <w:rPr>
          <w:rFonts w:cs="Times New Roman"/>
          <w:szCs w:val="24"/>
        </w:rPr>
        <w:t xml:space="preserve"> </w:t>
      </w:r>
      <w:del w:id="203" w:author="Author">
        <w:r w:rsidRPr="00ED7239" w:rsidDel="000E6A36">
          <w:rPr>
            <w:rFonts w:cs="Times New Roman"/>
            <w:szCs w:val="24"/>
          </w:rPr>
          <w:delText xml:space="preserve">have </w:delText>
        </w:r>
      </w:del>
      <w:proofErr w:type="gramStart"/>
      <w:ins w:id="204" w:author="Author">
        <w:r w:rsidR="000E6A36">
          <w:rPr>
            <w:rFonts w:cs="Times New Roman"/>
            <w:szCs w:val="24"/>
          </w:rPr>
          <w:t>were exposed</w:t>
        </w:r>
        <w:proofErr w:type="gramEnd"/>
        <w:r w:rsidR="000E6A36">
          <w:rPr>
            <w:rFonts w:cs="Times New Roman"/>
            <w:szCs w:val="24"/>
          </w:rPr>
          <w:t xml:space="preserve"> to</w:t>
        </w:r>
        <w:r w:rsidR="000E6A36" w:rsidRPr="00ED7239">
          <w:rPr>
            <w:rFonts w:cs="Times New Roman"/>
            <w:szCs w:val="24"/>
          </w:rPr>
          <w:t xml:space="preserve"> </w:t>
        </w:r>
      </w:ins>
      <w:r w:rsidRPr="00ED7239">
        <w:rPr>
          <w:rFonts w:cs="Times New Roman"/>
          <w:szCs w:val="24"/>
        </w:rPr>
        <w:t xml:space="preserve">the same procedures and company regulations. The sample was composed of both supervisors and employees. Participants worked in different departments of the supermarkets (e.g., </w:t>
      </w:r>
      <w:commentRangeStart w:id="205"/>
      <w:r w:rsidRPr="00ED7239">
        <w:rPr>
          <w:rFonts w:cs="Times New Roman"/>
          <w:szCs w:val="24"/>
        </w:rPr>
        <w:t>gastronomy</w:t>
      </w:r>
      <w:commentRangeEnd w:id="205"/>
      <w:r w:rsidR="0090181D">
        <w:rPr>
          <w:rStyle w:val="CommentReference"/>
        </w:rPr>
        <w:commentReference w:id="205"/>
      </w:r>
      <w:r w:rsidRPr="00ED7239">
        <w:rPr>
          <w:rFonts w:cs="Times New Roman"/>
          <w:szCs w:val="24"/>
        </w:rPr>
        <w:t>, fruit and vegetables, butchery, fish, bakery, cashiers, and nonfood); thus</w:t>
      </w:r>
      <w:ins w:id="206" w:author="Author">
        <w:r w:rsidR="0090181D">
          <w:rPr>
            <w:rFonts w:cs="Times New Roman"/>
            <w:szCs w:val="24"/>
          </w:rPr>
          <w:t>,</w:t>
        </w:r>
      </w:ins>
      <w:r w:rsidRPr="00ED7239">
        <w:rPr>
          <w:rFonts w:cs="Times New Roman"/>
          <w:szCs w:val="24"/>
        </w:rPr>
        <w:t xml:space="preserve"> they all perform</w:t>
      </w:r>
      <w:ins w:id="207" w:author="Author">
        <w:r w:rsidR="0090181D">
          <w:rPr>
            <w:rFonts w:cs="Times New Roman"/>
            <w:szCs w:val="24"/>
          </w:rPr>
          <w:t>ed</w:t>
        </w:r>
      </w:ins>
      <w:r w:rsidRPr="00ED7239">
        <w:rPr>
          <w:rFonts w:cs="Times New Roman"/>
          <w:szCs w:val="24"/>
        </w:rPr>
        <w:t xml:space="preserve"> job activities with high physical demands.</w:t>
      </w:r>
    </w:p>
    <w:p w14:paraId="13AE147F" w14:textId="7BCEB119" w:rsidR="00D31E35" w:rsidRPr="00ED7239" w:rsidRDefault="00D31E35" w:rsidP="001A14EF">
      <w:pPr>
        <w:rPr>
          <w:rFonts w:cs="Times New Roman"/>
          <w:szCs w:val="24"/>
        </w:rPr>
      </w:pPr>
      <w:r w:rsidRPr="00ED7239">
        <w:rPr>
          <w:rFonts w:cs="Times New Roman"/>
          <w:szCs w:val="24"/>
        </w:rPr>
        <w:t xml:space="preserve">Workers </w:t>
      </w:r>
      <w:proofErr w:type="gramStart"/>
      <w:r w:rsidRPr="00ED7239">
        <w:rPr>
          <w:rFonts w:cs="Times New Roman"/>
          <w:szCs w:val="24"/>
        </w:rPr>
        <w:t>were assembled</w:t>
      </w:r>
      <w:proofErr w:type="gramEnd"/>
      <w:r w:rsidRPr="00ED7239">
        <w:rPr>
          <w:rFonts w:cs="Times New Roman"/>
          <w:szCs w:val="24"/>
        </w:rPr>
        <w:t xml:space="preserve"> in different groups and, after one hour of training on work-related stress, they completed an anonymous, self-administered questionnaire. The content</w:t>
      </w:r>
      <w:del w:id="208" w:author="Author">
        <w:r w:rsidRPr="00ED7239" w:rsidDel="00DB5561">
          <w:rPr>
            <w:rFonts w:cs="Times New Roman"/>
            <w:szCs w:val="24"/>
          </w:rPr>
          <w:delText>s</w:delText>
        </w:r>
      </w:del>
      <w:r w:rsidRPr="00ED7239">
        <w:rPr>
          <w:rFonts w:cs="Times New Roman"/>
          <w:szCs w:val="24"/>
        </w:rPr>
        <w:t xml:space="preserve"> of </w:t>
      </w:r>
      <w:r w:rsidRPr="00ED7239">
        <w:rPr>
          <w:rFonts w:cs="Times New Roman"/>
          <w:szCs w:val="24"/>
        </w:rPr>
        <w:lastRenderedPageBreak/>
        <w:t xml:space="preserve">this brief training session </w:t>
      </w:r>
      <w:del w:id="209" w:author="Author">
        <w:r w:rsidRPr="00ED7239" w:rsidDel="00DB5561">
          <w:rPr>
            <w:rFonts w:cs="Times New Roman"/>
            <w:szCs w:val="24"/>
          </w:rPr>
          <w:delText xml:space="preserve">were </w:delText>
        </w:r>
      </w:del>
      <w:ins w:id="210" w:author="Author">
        <w:r w:rsidR="00DB5561">
          <w:rPr>
            <w:rFonts w:cs="Times New Roman"/>
            <w:szCs w:val="24"/>
          </w:rPr>
          <w:t>addressed</w:t>
        </w:r>
        <w:r w:rsidR="00DB5561" w:rsidRPr="00ED7239">
          <w:rPr>
            <w:rFonts w:cs="Times New Roman"/>
            <w:szCs w:val="24"/>
          </w:rPr>
          <w:t xml:space="preserve"> </w:t>
        </w:r>
      </w:ins>
      <w:r w:rsidRPr="00ED7239">
        <w:rPr>
          <w:rFonts w:cs="Times New Roman"/>
          <w:szCs w:val="24"/>
        </w:rPr>
        <w:t xml:space="preserve">the main European and national regulations </w:t>
      </w:r>
      <w:del w:id="211" w:author="Author">
        <w:r w:rsidRPr="00ED7239" w:rsidDel="00DB5561">
          <w:rPr>
            <w:rFonts w:cs="Times New Roman"/>
            <w:szCs w:val="24"/>
          </w:rPr>
          <w:delText xml:space="preserve">about </w:delText>
        </w:r>
      </w:del>
      <w:ins w:id="212" w:author="Author">
        <w:r w:rsidR="00DB5561">
          <w:rPr>
            <w:rFonts w:cs="Times New Roman"/>
            <w:szCs w:val="24"/>
          </w:rPr>
          <w:t>regarding</w:t>
        </w:r>
        <w:r w:rsidR="00DB5561" w:rsidRPr="00ED7239">
          <w:rPr>
            <w:rFonts w:cs="Times New Roman"/>
            <w:szCs w:val="24"/>
          </w:rPr>
          <w:t xml:space="preserve"> </w:t>
        </w:r>
      </w:ins>
      <w:r w:rsidRPr="00ED7239">
        <w:rPr>
          <w:rFonts w:cs="Times New Roman"/>
          <w:szCs w:val="24"/>
        </w:rPr>
        <w:t xml:space="preserve">work-related stress and the main definitions of work-related stress used in the literature. This training hour </w:t>
      </w:r>
      <w:del w:id="213" w:author="Author">
        <w:r w:rsidRPr="00ED7239" w:rsidDel="00DB5561">
          <w:rPr>
            <w:rFonts w:cs="Times New Roman"/>
            <w:szCs w:val="24"/>
          </w:rPr>
          <w:delText>was included</w:delText>
        </w:r>
      </w:del>
      <w:ins w:id="214" w:author="Author">
        <w:r w:rsidR="00DB5561">
          <w:rPr>
            <w:rFonts w:cs="Times New Roman"/>
            <w:szCs w:val="24"/>
          </w:rPr>
          <w:t>occurred</w:t>
        </w:r>
      </w:ins>
      <w:r w:rsidRPr="00ED7239">
        <w:rPr>
          <w:rFonts w:cs="Times New Roman"/>
          <w:szCs w:val="24"/>
        </w:rPr>
        <w:t xml:space="preserve"> before </w:t>
      </w:r>
      <w:del w:id="215" w:author="Author">
        <w:r w:rsidRPr="00ED7239" w:rsidDel="00DB5561">
          <w:rPr>
            <w:rFonts w:cs="Times New Roman"/>
            <w:szCs w:val="24"/>
          </w:rPr>
          <w:delText xml:space="preserve">filling </w:delText>
        </w:r>
      </w:del>
      <w:ins w:id="216" w:author="Author">
        <w:r w:rsidR="00DB5561">
          <w:rPr>
            <w:rFonts w:cs="Times New Roman"/>
            <w:szCs w:val="24"/>
          </w:rPr>
          <w:t>the participants completed</w:t>
        </w:r>
        <w:r w:rsidR="00DB5561" w:rsidRPr="00ED7239">
          <w:rPr>
            <w:rFonts w:cs="Times New Roman"/>
            <w:szCs w:val="24"/>
          </w:rPr>
          <w:t xml:space="preserve"> </w:t>
        </w:r>
      </w:ins>
      <w:r w:rsidRPr="00ED7239">
        <w:rPr>
          <w:rFonts w:cs="Times New Roman"/>
          <w:szCs w:val="24"/>
        </w:rPr>
        <w:t>the questionnaire</w:t>
      </w:r>
      <w:ins w:id="217" w:author="Author">
        <w:r w:rsidR="00DB5561">
          <w:rPr>
            <w:rFonts w:cs="Times New Roman"/>
            <w:szCs w:val="24"/>
          </w:rPr>
          <w:t>,</w:t>
        </w:r>
      </w:ins>
      <w:r w:rsidRPr="00ED7239">
        <w:rPr>
          <w:rFonts w:cs="Times New Roman"/>
          <w:szCs w:val="24"/>
        </w:rPr>
        <w:t xml:space="preserve"> in order to explain to the workers that the aim of the study was not to define </w:t>
      </w:r>
      <w:del w:id="218" w:author="Author">
        <w:r w:rsidRPr="00ED7239" w:rsidDel="00DB5561">
          <w:rPr>
            <w:rFonts w:cs="Times New Roman"/>
            <w:szCs w:val="24"/>
          </w:rPr>
          <w:delText>how much</w:delText>
        </w:r>
      </w:del>
      <w:ins w:id="219" w:author="Author">
        <w:r w:rsidR="00DB5561">
          <w:rPr>
            <w:rFonts w:cs="Times New Roman"/>
            <w:szCs w:val="24"/>
          </w:rPr>
          <w:t>the extent to which</w:t>
        </w:r>
      </w:ins>
      <w:r w:rsidRPr="00ED7239">
        <w:rPr>
          <w:rFonts w:cs="Times New Roman"/>
          <w:szCs w:val="24"/>
        </w:rPr>
        <w:t xml:space="preserve"> they were stressed, but only to understand which psychosocial risk factors could contribute to enhancing strain and decreasing workers’ health.</w:t>
      </w:r>
    </w:p>
    <w:p w14:paraId="18550C48" w14:textId="436D0BAF" w:rsidR="00D31E35" w:rsidRPr="00ED7239" w:rsidRDefault="00D31E35" w:rsidP="007165D8">
      <w:pPr>
        <w:pStyle w:val="Heading2"/>
      </w:pPr>
      <w:del w:id="220" w:author="Author">
        <w:r w:rsidRPr="00ED7239" w:rsidDel="00DB5561">
          <w:delText xml:space="preserve">2.2. </w:delText>
        </w:r>
      </w:del>
      <w:r w:rsidRPr="00ED7239">
        <w:t>Measures</w:t>
      </w:r>
    </w:p>
    <w:p w14:paraId="11C4DCDB" w14:textId="34207A1E" w:rsidR="00D31E35" w:rsidRPr="00ED7239" w:rsidRDefault="00D31E35" w:rsidP="001A14EF">
      <w:pPr>
        <w:rPr>
          <w:rFonts w:cs="Times New Roman"/>
          <w:szCs w:val="24"/>
        </w:rPr>
      </w:pPr>
      <w:r w:rsidRPr="00ED7239">
        <w:rPr>
          <w:rFonts w:cs="Times New Roman"/>
          <w:szCs w:val="24"/>
        </w:rPr>
        <w:t>Workplace bullying is normally assessed either by using the respondents’ feeling</w:t>
      </w:r>
      <w:ins w:id="221" w:author="Author">
        <w:r w:rsidR="00310465">
          <w:rPr>
            <w:rFonts w:cs="Times New Roman"/>
            <w:szCs w:val="24"/>
          </w:rPr>
          <w:t>s</w:t>
        </w:r>
      </w:ins>
      <w:r w:rsidRPr="00ED7239">
        <w:rPr>
          <w:rFonts w:cs="Times New Roman"/>
          <w:szCs w:val="24"/>
        </w:rPr>
        <w:t xml:space="preserve"> of being victimized by bullying (e.g., [</w:t>
      </w:r>
      <w:hyperlink r:id="rId36" w:anchor="B9" w:history="1">
        <w:r w:rsidRPr="00ED7239">
          <w:rPr>
            <w:rFonts w:cs="Times New Roman"/>
            <w:color w:val="418B34"/>
            <w:szCs w:val="24"/>
            <w:u w:val="single"/>
            <w:bdr w:val="none" w:sz="0" w:space="0" w:color="auto" w:frame="1"/>
          </w:rPr>
          <w:t>9</w:t>
        </w:r>
      </w:hyperlink>
      <w:r w:rsidRPr="00ED7239">
        <w:rPr>
          <w:rFonts w:cs="Times New Roman"/>
          <w:szCs w:val="24"/>
        </w:rPr>
        <w:t>]), usually according to a given specific definition of the phenomenon, or according to the respondents’ perception of being exposed to a range of specific bullying behavio</w:t>
      </w:r>
      <w:del w:id="222" w:author="Author">
        <w:r w:rsidRPr="00ED7239" w:rsidDel="00310465">
          <w:rPr>
            <w:rFonts w:cs="Times New Roman"/>
            <w:szCs w:val="24"/>
          </w:rPr>
          <w:delText>u</w:delText>
        </w:r>
      </w:del>
      <w:r w:rsidRPr="00ED7239">
        <w:rPr>
          <w:rFonts w:cs="Times New Roman"/>
          <w:szCs w:val="24"/>
        </w:rPr>
        <w:t xml:space="preserve">rs described without explicit reference to the </w:t>
      </w:r>
      <w:del w:id="223" w:author="Author">
        <w:r w:rsidRPr="00ED7239" w:rsidDel="00310465">
          <w:rPr>
            <w:rFonts w:cs="Times New Roman"/>
            <w:szCs w:val="24"/>
          </w:rPr>
          <w:delText>term </w:delText>
        </w:r>
      </w:del>
      <w:ins w:id="224" w:author="Author">
        <w:r w:rsidR="00310465" w:rsidRPr="00ED7239">
          <w:rPr>
            <w:rFonts w:cs="Times New Roman"/>
            <w:szCs w:val="24"/>
          </w:rPr>
          <w:t>term</w:t>
        </w:r>
        <w:r w:rsidR="00310465">
          <w:rPr>
            <w:rFonts w:cs="Times New Roman"/>
            <w:szCs w:val="24"/>
          </w:rPr>
          <w:t xml:space="preserve"> “</w:t>
        </w:r>
      </w:ins>
      <w:del w:id="225" w:author="Author">
        <w:r w:rsidRPr="00ED7239" w:rsidDel="00310465">
          <w:rPr>
            <w:rFonts w:cs="Times New Roman"/>
            <w:szCs w:val="24"/>
          </w:rPr>
          <w:delText>bullying </w:delText>
        </w:r>
      </w:del>
      <w:ins w:id="226" w:author="Author">
        <w:r w:rsidR="00310465" w:rsidRPr="00ED7239">
          <w:rPr>
            <w:rFonts w:cs="Times New Roman"/>
            <w:szCs w:val="24"/>
          </w:rPr>
          <w:t>bullying</w:t>
        </w:r>
        <w:r w:rsidR="00310465">
          <w:rPr>
            <w:rFonts w:cs="Times New Roman"/>
            <w:szCs w:val="24"/>
          </w:rPr>
          <w:t xml:space="preserve">” </w:t>
        </w:r>
      </w:ins>
      <w:r w:rsidRPr="00ED7239">
        <w:rPr>
          <w:rFonts w:cs="Times New Roman"/>
          <w:szCs w:val="24"/>
        </w:rPr>
        <w:t>(e.g., [</w:t>
      </w:r>
      <w:hyperlink r:id="rId37" w:anchor="B28" w:history="1">
        <w:r w:rsidRPr="00ED7239">
          <w:rPr>
            <w:rFonts w:cs="Times New Roman"/>
            <w:color w:val="418B34"/>
            <w:szCs w:val="24"/>
            <w:u w:val="single"/>
            <w:bdr w:val="none" w:sz="0" w:space="0" w:color="auto" w:frame="1"/>
          </w:rPr>
          <w:t>28</w:t>
        </w:r>
      </w:hyperlink>
      <w:r w:rsidRPr="00ED7239">
        <w:rPr>
          <w:rFonts w:cs="Times New Roman"/>
          <w:szCs w:val="24"/>
        </w:rPr>
        <w:t>]). The first method is the so-called self-labe</w:t>
      </w:r>
      <w:del w:id="227" w:author="Author">
        <w:r w:rsidRPr="00ED7239" w:rsidDel="00310465">
          <w:rPr>
            <w:rFonts w:cs="Times New Roman"/>
            <w:szCs w:val="24"/>
          </w:rPr>
          <w:delText>l</w:delText>
        </w:r>
      </w:del>
      <w:r w:rsidRPr="00ED7239">
        <w:rPr>
          <w:rFonts w:cs="Times New Roman"/>
          <w:szCs w:val="24"/>
        </w:rPr>
        <w:t>ling approach</w:t>
      </w:r>
      <w:del w:id="228" w:author="Author">
        <w:r w:rsidRPr="00ED7239" w:rsidDel="00310465">
          <w:rPr>
            <w:rFonts w:cs="Times New Roman"/>
            <w:szCs w:val="24"/>
          </w:rPr>
          <w:delText xml:space="preserve">, </w:delText>
        </w:r>
      </w:del>
      <w:ins w:id="229" w:author="Author">
        <w:r w:rsidR="00310465">
          <w:rPr>
            <w:rFonts w:cs="Times New Roman"/>
            <w:szCs w:val="24"/>
          </w:rPr>
          <w:t>;</w:t>
        </w:r>
        <w:r w:rsidR="00310465" w:rsidRPr="00ED7239">
          <w:rPr>
            <w:rFonts w:cs="Times New Roman"/>
            <w:szCs w:val="24"/>
          </w:rPr>
          <w:t xml:space="preserve"> </w:t>
        </w:r>
        <w:r w:rsidR="00310465">
          <w:rPr>
            <w:rFonts w:cs="Times New Roman"/>
            <w:szCs w:val="24"/>
          </w:rPr>
          <w:t xml:space="preserve">however, </w:t>
        </w:r>
      </w:ins>
      <w:del w:id="230" w:author="Author">
        <w:r w:rsidRPr="00ED7239" w:rsidDel="00310465">
          <w:rPr>
            <w:rFonts w:cs="Times New Roman"/>
            <w:szCs w:val="24"/>
          </w:rPr>
          <w:delText>which, however,</w:delText>
        </w:r>
      </w:del>
      <w:ins w:id="231" w:author="Author">
        <w:r w:rsidR="00310465">
          <w:rPr>
            <w:rFonts w:cs="Times New Roman"/>
            <w:szCs w:val="24"/>
          </w:rPr>
          <w:t>this approach</w:t>
        </w:r>
      </w:ins>
      <w:r w:rsidRPr="00ED7239">
        <w:rPr>
          <w:rFonts w:cs="Times New Roman"/>
          <w:szCs w:val="24"/>
        </w:rPr>
        <w:t xml:space="preserve"> is very subjective and strongly influenced by personality</w:t>
      </w:r>
      <w:ins w:id="232" w:author="Author">
        <w:r w:rsidR="00310465">
          <w:rPr>
            <w:rFonts w:cs="Times New Roman"/>
            <w:szCs w:val="24"/>
          </w:rPr>
          <w:t>,</w:t>
        </w:r>
      </w:ins>
      <w:r w:rsidRPr="00ED7239">
        <w:rPr>
          <w:rFonts w:cs="Times New Roman"/>
          <w:szCs w:val="24"/>
        </w:rPr>
        <w:t xml:space="preserve"> </w:t>
      </w:r>
      <w:del w:id="233" w:author="Author">
        <w:r w:rsidRPr="00ED7239" w:rsidDel="00310465">
          <w:rPr>
            <w:rFonts w:cs="Times New Roman"/>
            <w:szCs w:val="24"/>
          </w:rPr>
          <w:delText xml:space="preserve">and </w:delText>
        </w:r>
      </w:del>
      <w:r w:rsidRPr="00ED7239">
        <w:rPr>
          <w:rFonts w:cs="Times New Roman"/>
          <w:szCs w:val="24"/>
        </w:rPr>
        <w:t>emotional</w:t>
      </w:r>
      <w:ins w:id="234" w:author="Author">
        <w:r w:rsidR="00310465">
          <w:rPr>
            <w:rFonts w:cs="Times New Roman"/>
            <w:szCs w:val="24"/>
          </w:rPr>
          <w:t>,</w:t>
        </w:r>
      </w:ins>
      <w:r w:rsidRPr="00ED7239">
        <w:rPr>
          <w:rFonts w:cs="Times New Roman"/>
          <w:szCs w:val="24"/>
        </w:rPr>
        <w:t xml:space="preserve"> and cognitive factors, including possible misperception</w:t>
      </w:r>
      <w:ins w:id="235" w:author="Author">
        <w:r w:rsidR="00310465">
          <w:rPr>
            <w:rFonts w:cs="Times New Roman"/>
            <w:szCs w:val="24"/>
          </w:rPr>
          <w:t>s</w:t>
        </w:r>
      </w:ins>
      <w:r w:rsidRPr="00ED7239">
        <w:rPr>
          <w:rFonts w:cs="Times New Roman"/>
          <w:szCs w:val="24"/>
        </w:rPr>
        <w:t>. The second method is the behavio</w:t>
      </w:r>
      <w:del w:id="236" w:author="Author">
        <w:r w:rsidRPr="00ED7239" w:rsidDel="00310465">
          <w:rPr>
            <w:rFonts w:cs="Times New Roman"/>
            <w:szCs w:val="24"/>
          </w:rPr>
          <w:delText>u</w:delText>
        </w:r>
      </w:del>
      <w:r w:rsidRPr="00ED7239">
        <w:rPr>
          <w:rFonts w:cs="Times New Roman"/>
          <w:szCs w:val="24"/>
        </w:rPr>
        <w:t xml:space="preserve">ral experience method, which </w:t>
      </w:r>
      <w:proofErr w:type="gramStart"/>
      <w:r w:rsidRPr="00ED7239">
        <w:rPr>
          <w:rFonts w:cs="Times New Roman"/>
          <w:szCs w:val="24"/>
        </w:rPr>
        <w:t>is generally believed</w:t>
      </w:r>
      <w:proofErr w:type="gramEnd"/>
      <w:r w:rsidRPr="00ED7239">
        <w:rPr>
          <w:rFonts w:cs="Times New Roman"/>
          <w:szCs w:val="24"/>
        </w:rPr>
        <w:t xml:space="preserve"> to be more objective because it is relatively less exposed to the effect of personal factors. Thus, in the present study, we used the latter approach and assessed bullying </w:t>
      </w:r>
      <w:del w:id="237" w:author="Author">
        <w:r w:rsidRPr="00ED7239" w:rsidDel="00310465">
          <w:rPr>
            <w:rFonts w:cs="Times New Roman"/>
            <w:szCs w:val="24"/>
          </w:rPr>
          <w:delText xml:space="preserve">with </w:delText>
        </w:r>
      </w:del>
      <w:ins w:id="238" w:author="Author">
        <w:r w:rsidR="00310465">
          <w:rPr>
            <w:rFonts w:cs="Times New Roman"/>
            <w:szCs w:val="24"/>
          </w:rPr>
          <w:t>using</w:t>
        </w:r>
        <w:r w:rsidR="00310465" w:rsidRPr="00ED7239">
          <w:rPr>
            <w:rFonts w:cs="Times New Roman"/>
            <w:szCs w:val="24"/>
          </w:rPr>
          <w:t xml:space="preserve"> </w:t>
        </w:r>
      </w:ins>
      <w:r w:rsidRPr="00ED7239">
        <w:rPr>
          <w:rFonts w:cs="Times New Roman"/>
          <w:szCs w:val="24"/>
        </w:rPr>
        <w:t>the Italian version of the Short Negative Acts Questionnaire (S-</w:t>
      </w:r>
      <w:proofErr w:type="spellStart"/>
      <w:r w:rsidRPr="00ED7239">
        <w:rPr>
          <w:rFonts w:cs="Times New Roman"/>
          <w:szCs w:val="24"/>
        </w:rPr>
        <w:t>NAQ</w:t>
      </w:r>
      <w:proofErr w:type="spellEnd"/>
      <w:r w:rsidRPr="00ED7239">
        <w:rPr>
          <w:rFonts w:cs="Times New Roman"/>
          <w:szCs w:val="24"/>
        </w:rPr>
        <w:t>) [</w:t>
      </w:r>
      <w:hyperlink r:id="rId38" w:anchor="B29" w:history="1">
        <w:r w:rsidRPr="00ED7239">
          <w:rPr>
            <w:rFonts w:cs="Times New Roman"/>
            <w:color w:val="418B34"/>
            <w:szCs w:val="24"/>
            <w:u w:val="single"/>
            <w:bdr w:val="none" w:sz="0" w:space="0" w:color="auto" w:frame="1"/>
          </w:rPr>
          <w:t>29</w:t>
        </w:r>
      </w:hyperlink>
      <w:r w:rsidRPr="00ED7239">
        <w:rPr>
          <w:rFonts w:cs="Times New Roman"/>
          <w:szCs w:val="24"/>
        </w:rPr>
        <w:t xml:space="preserve">], which has been validated in Italy </w:t>
      </w:r>
      <w:commentRangeStart w:id="239"/>
      <w:r w:rsidRPr="00ED7239">
        <w:rPr>
          <w:rFonts w:cs="Times New Roman"/>
          <w:szCs w:val="24"/>
        </w:rPr>
        <w:t>with an ad hoc study</w:t>
      </w:r>
      <w:commentRangeEnd w:id="239"/>
      <w:r w:rsidR="00310465">
        <w:rPr>
          <w:rStyle w:val="CommentReference"/>
        </w:rPr>
        <w:commentReference w:id="239"/>
      </w:r>
      <w:r w:rsidRPr="00ED7239">
        <w:rPr>
          <w:rFonts w:cs="Times New Roman"/>
          <w:szCs w:val="24"/>
        </w:rPr>
        <w:t xml:space="preserve"> [</w:t>
      </w:r>
      <w:hyperlink r:id="rId39" w:anchor="B30" w:history="1">
        <w:r w:rsidRPr="00ED7239">
          <w:rPr>
            <w:rFonts w:cs="Times New Roman"/>
            <w:color w:val="418B34"/>
            <w:szCs w:val="24"/>
            <w:u w:val="single"/>
            <w:bdr w:val="none" w:sz="0" w:space="0" w:color="auto" w:frame="1"/>
          </w:rPr>
          <w:t>30</w:t>
        </w:r>
      </w:hyperlink>
      <w:r w:rsidRPr="00ED7239">
        <w:rPr>
          <w:rFonts w:cs="Times New Roman"/>
          <w:szCs w:val="24"/>
        </w:rPr>
        <w:t xml:space="preserve">]. The scale consists of 9 items </w:t>
      </w:r>
      <w:ins w:id="240" w:author="Author">
        <w:r w:rsidR="00310465">
          <w:rPr>
            <w:rFonts w:cs="Times New Roman"/>
            <w:szCs w:val="24"/>
          </w:rPr>
          <w:t xml:space="preserve">that </w:t>
        </w:r>
      </w:ins>
      <w:del w:id="241" w:author="Author">
        <w:r w:rsidRPr="00ED7239" w:rsidDel="00310465">
          <w:rPr>
            <w:rFonts w:cs="Times New Roman"/>
            <w:szCs w:val="24"/>
          </w:rPr>
          <w:delText xml:space="preserve">investigating </w:delText>
        </w:r>
      </w:del>
      <w:ins w:id="242" w:author="Author">
        <w:r w:rsidR="00310465" w:rsidRPr="00ED7239">
          <w:rPr>
            <w:rFonts w:cs="Times New Roman"/>
            <w:szCs w:val="24"/>
          </w:rPr>
          <w:t>investigat</w:t>
        </w:r>
        <w:r w:rsidR="00310465">
          <w:rPr>
            <w:rFonts w:cs="Times New Roman"/>
            <w:szCs w:val="24"/>
          </w:rPr>
          <w:t>e</w:t>
        </w:r>
        <w:r w:rsidR="00310465" w:rsidRPr="00ED7239">
          <w:rPr>
            <w:rFonts w:cs="Times New Roman"/>
            <w:szCs w:val="24"/>
          </w:rPr>
          <w:t xml:space="preserve"> </w:t>
        </w:r>
      </w:ins>
      <w:r w:rsidRPr="00ED7239">
        <w:rPr>
          <w:rFonts w:cs="Times New Roman"/>
          <w:szCs w:val="24"/>
        </w:rPr>
        <w:t>how often the respondent has experienced a variety of negative behavio</w:t>
      </w:r>
      <w:del w:id="243" w:author="Author">
        <w:r w:rsidRPr="00ED7239" w:rsidDel="00310465">
          <w:rPr>
            <w:rFonts w:cs="Times New Roman"/>
            <w:szCs w:val="24"/>
          </w:rPr>
          <w:delText>u</w:delText>
        </w:r>
      </w:del>
      <w:r w:rsidRPr="00ED7239">
        <w:rPr>
          <w:rFonts w:cs="Times New Roman"/>
          <w:szCs w:val="24"/>
        </w:rPr>
        <w:t xml:space="preserve">rs at work during the </w:t>
      </w:r>
      <w:del w:id="244" w:author="Author">
        <w:r w:rsidRPr="00ED7239" w:rsidDel="00310465">
          <w:rPr>
            <w:rFonts w:cs="Times New Roman"/>
            <w:szCs w:val="24"/>
          </w:rPr>
          <w:delText xml:space="preserve">last </w:delText>
        </w:r>
      </w:del>
      <w:ins w:id="245" w:author="Author">
        <w:r w:rsidR="00310465">
          <w:rPr>
            <w:rFonts w:cs="Times New Roman"/>
            <w:szCs w:val="24"/>
          </w:rPr>
          <w:t>previous</w:t>
        </w:r>
        <w:r w:rsidR="00310465" w:rsidRPr="00ED7239">
          <w:rPr>
            <w:rFonts w:cs="Times New Roman"/>
            <w:szCs w:val="24"/>
          </w:rPr>
          <w:t xml:space="preserve"> </w:t>
        </w:r>
      </w:ins>
      <w:r w:rsidRPr="00ED7239">
        <w:rPr>
          <w:rFonts w:cs="Times New Roman"/>
          <w:szCs w:val="24"/>
        </w:rPr>
        <w:t>six months. One example item is “Someone withholding information, which affects your performance</w:t>
      </w:r>
      <w:ins w:id="246" w:author="Author">
        <w:r w:rsidR="00310465">
          <w:rPr>
            <w:rFonts w:cs="Times New Roman"/>
            <w:szCs w:val="24"/>
          </w:rPr>
          <w:t>.</w:t>
        </w:r>
      </w:ins>
      <w:r w:rsidRPr="00ED7239">
        <w:rPr>
          <w:rFonts w:cs="Times New Roman"/>
          <w:szCs w:val="24"/>
        </w:rPr>
        <w:t xml:space="preserve">” </w:t>
      </w:r>
      <w:del w:id="247" w:author="Author">
        <w:r w:rsidRPr="00ED7239" w:rsidDel="00310465">
          <w:rPr>
            <w:rFonts w:cs="Times New Roman"/>
            <w:szCs w:val="24"/>
          </w:rPr>
          <w:delText>and workers could</w:delText>
        </w:r>
      </w:del>
      <w:ins w:id="248" w:author="Author">
        <w:r w:rsidR="00310465">
          <w:rPr>
            <w:rFonts w:cs="Times New Roman"/>
            <w:szCs w:val="24"/>
          </w:rPr>
          <w:t>Respondents</w:t>
        </w:r>
      </w:ins>
      <w:r w:rsidRPr="00ED7239">
        <w:rPr>
          <w:rFonts w:cs="Times New Roman"/>
          <w:szCs w:val="24"/>
        </w:rPr>
        <w:t xml:space="preserve"> answer </w:t>
      </w:r>
      <w:del w:id="249" w:author="Author">
        <w:r w:rsidRPr="00ED7239" w:rsidDel="00310465">
          <w:rPr>
            <w:rFonts w:cs="Times New Roman"/>
            <w:szCs w:val="24"/>
          </w:rPr>
          <w:delText xml:space="preserve">on </w:delText>
        </w:r>
      </w:del>
      <w:ins w:id="250" w:author="Author">
        <w:r w:rsidR="00310465">
          <w:rPr>
            <w:rFonts w:cs="Times New Roman"/>
            <w:szCs w:val="24"/>
          </w:rPr>
          <w:t>using</w:t>
        </w:r>
        <w:r w:rsidR="00310465" w:rsidRPr="00ED7239">
          <w:rPr>
            <w:rFonts w:cs="Times New Roman"/>
            <w:szCs w:val="24"/>
          </w:rPr>
          <w:t xml:space="preserve"> </w:t>
        </w:r>
      </w:ins>
      <w:r w:rsidRPr="00ED7239">
        <w:rPr>
          <w:rFonts w:cs="Times New Roman"/>
          <w:szCs w:val="24"/>
        </w:rPr>
        <w:t xml:space="preserve">a 5-point Likert </w:t>
      </w:r>
      <w:ins w:id="251" w:author="Author">
        <w:r w:rsidR="00310465">
          <w:rPr>
            <w:rFonts w:cs="Times New Roman"/>
            <w:szCs w:val="24"/>
          </w:rPr>
          <w:t>(</w:t>
        </w:r>
      </w:ins>
      <w:del w:id="252" w:author="Author">
        <w:r w:rsidRPr="00ED7239" w:rsidDel="00310465">
          <w:rPr>
            <w:rFonts w:cs="Times New Roman"/>
            <w:szCs w:val="24"/>
          </w:rPr>
          <w:delText xml:space="preserve">scale ranging from </w:delText>
        </w:r>
      </w:del>
      <w:r w:rsidRPr="00ED7239">
        <w:rPr>
          <w:rFonts w:cs="Times New Roman"/>
          <w:szCs w:val="24"/>
        </w:rPr>
        <w:t xml:space="preserve">1 </w:t>
      </w:r>
      <w:del w:id="253" w:author="Author">
        <w:r w:rsidRPr="00ED7239" w:rsidDel="00310465">
          <w:rPr>
            <w:rFonts w:cs="Times New Roman"/>
            <w:szCs w:val="24"/>
          </w:rPr>
          <w:delText>(</w:delText>
        </w:r>
      </w:del>
      <w:ins w:id="254" w:author="Author">
        <w:r w:rsidR="00310465">
          <w:rPr>
            <w:rFonts w:cs="Times New Roman"/>
            <w:szCs w:val="24"/>
          </w:rPr>
          <w:t xml:space="preserve">= </w:t>
        </w:r>
      </w:ins>
      <w:r w:rsidRPr="007165D8">
        <w:rPr>
          <w:rFonts w:cs="Times New Roman"/>
          <w:i/>
          <w:szCs w:val="24"/>
        </w:rPr>
        <w:t>never</w:t>
      </w:r>
      <w:del w:id="255" w:author="Author">
        <w:r w:rsidRPr="00ED7239" w:rsidDel="00310465">
          <w:rPr>
            <w:rFonts w:cs="Times New Roman"/>
            <w:szCs w:val="24"/>
          </w:rPr>
          <w:delText>)</w:delText>
        </w:r>
      </w:del>
      <w:r w:rsidRPr="00ED7239">
        <w:rPr>
          <w:rFonts w:cs="Times New Roman"/>
          <w:szCs w:val="24"/>
        </w:rPr>
        <w:t xml:space="preserve"> to 5 </w:t>
      </w:r>
      <w:del w:id="256" w:author="Author">
        <w:r w:rsidRPr="00ED7239" w:rsidDel="00310465">
          <w:rPr>
            <w:rFonts w:cs="Times New Roman"/>
            <w:szCs w:val="24"/>
          </w:rPr>
          <w:delText>(</w:delText>
        </w:r>
      </w:del>
      <w:ins w:id="257" w:author="Author">
        <w:r w:rsidR="00310465">
          <w:rPr>
            <w:rFonts w:cs="Times New Roman"/>
            <w:szCs w:val="24"/>
          </w:rPr>
          <w:t xml:space="preserve">= </w:t>
        </w:r>
      </w:ins>
      <w:r w:rsidRPr="007165D8">
        <w:rPr>
          <w:rFonts w:cs="Times New Roman"/>
          <w:i/>
          <w:szCs w:val="24"/>
        </w:rPr>
        <w:t>daily</w:t>
      </w:r>
      <w:r w:rsidRPr="00ED7239">
        <w:rPr>
          <w:rFonts w:cs="Times New Roman"/>
          <w:szCs w:val="24"/>
        </w:rPr>
        <w:t>). Item</w:t>
      </w:r>
      <w:ins w:id="258" w:author="Author">
        <w:r w:rsidR="00310465">
          <w:rPr>
            <w:rFonts w:cs="Times New Roman"/>
            <w:szCs w:val="24"/>
          </w:rPr>
          <w:t xml:space="preserve"> scores</w:t>
        </w:r>
      </w:ins>
      <w:del w:id="259" w:author="Author">
        <w:r w:rsidRPr="00ED7239" w:rsidDel="00310465">
          <w:rPr>
            <w:rFonts w:cs="Times New Roman"/>
            <w:szCs w:val="24"/>
          </w:rPr>
          <w:delText>s</w:delText>
        </w:r>
      </w:del>
      <w:r w:rsidRPr="00ED7239">
        <w:rPr>
          <w:rFonts w:cs="Times New Roman"/>
          <w:szCs w:val="24"/>
        </w:rPr>
        <w:t xml:space="preserve"> </w:t>
      </w:r>
      <w:del w:id="260" w:author="Author">
        <w:r w:rsidRPr="00ED7239" w:rsidDel="00310465">
          <w:rPr>
            <w:rFonts w:cs="Times New Roman"/>
            <w:szCs w:val="24"/>
          </w:rPr>
          <w:delText xml:space="preserve">were </w:delText>
        </w:r>
      </w:del>
      <w:ins w:id="261" w:author="Author">
        <w:r w:rsidR="00310465">
          <w:rPr>
            <w:rFonts w:cs="Times New Roman"/>
            <w:szCs w:val="24"/>
          </w:rPr>
          <w:t>a</w:t>
        </w:r>
        <w:r w:rsidR="00310465" w:rsidRPr="00ED7239">
          <w:rPr>
            <w:rFonts w:cs="Times New Roman"/>
            <w:szCs w:val="24"/>
          </w:rPr>
          <w:t xml:space="preserve">re </w:t>
        </w:r>
      </w:ins>
      <w:del w:id="262" w:author="Author">
        <w:r w:rsidRPr="00ED7239" w:rsidDel="00310465">
          <w:rPr>
            <w:rFonts w:cs="Times New Roman"/>
            <w:szCs w:val="24"/>
          </w:rPr>
          <w:delText xml:space="preserve">then </w:delText>
        </w:r>
      </w:del>
      <w:r w:rsidRPr="00ED7239">
        <w:rPr>
          <w:rFonts w:cs="Times New Roman"/>
          <w:szCs w:val="24"/>
        </w:rPr>
        <w:t>averaged</w:t>
      </w:r>
      <w:ins w:id="263" w:author="Author">
        <w:r w:rsidR="00310465">
          <w:rPr>
            <w:rFonts w:cs="Times New Roman"/>
            <w:szCs w:val="24"/>
          </w:rPr>
          <w:t xml:space="preserve"> to provide an overall score</w:t>
        </w:r>
      </w:ins>
      <w:r w:rsidRPr="00ED7239">
        <w:rPr>
          <w:rFonts w:cs="Times New Roman"/>
          <w:szCs w:val="24"/>
        </w:rPr>
        <w:t xml:space="preserve">. </w:t>
      </w:r>
      <w:ins w:id="264" w:author="Author">
        <w:r w:rsidR="00310465">
          <w:rPr>
            <w:rFonts w:cs="Times New Roman"/>
            <w:szCs w:val="24"/>
          </w:rPr>
          <w:t xml:space="preserve">Using Italian data, </w:t>
        </w:r>
      </w:ins>
      <w:del w:id="265" w:author="Author">
        <w:r w:rsidRPr="00ED7239" w:rsidDel="00310465">
          <w:rPr>
            <w:rFonts w:cs="Times New Roman"/>
            <w:szCs w:val="24"/>
          </w:rPr>
          <w:delText xml:space="preserve">The </w:delText>
        </w:r>
      </w:del>
      <w:ins w:id="266" w:author="Author">
        <w:r w:rsidR="00310465">
          <w:rPr>
            <w:rFonts w:cs="Times New Roman"/>
            <w:szCs w:val="24"/>
          </w:rPr>
          <w:t>t</w:t>
        </w:r>
        <w:r w:rsidR="00310465" w:rsidRPr="00ED7239">
          <w:rPr>
            <w:rFonts w:cs="Times New Roman"/>
            <w:szCs w:val="24"/>
          </w:rPr>
          <w:t xml:space="preserve">he </w:t>
        </w:r>
      </w:ins>
      <w:r w:rsidRPr="00ED7239">
        <w:rPr>
          <w:rFonts w:cs="Times New Roman"/>
          <w:szCs w:val="24"/>
        </w:rPr>
        <w:t xml:space="preserve">S-NAQ has </w:t>
      </w:r>
      <w:del w:id="267" w:author="Author">
        <w:r w:rsidRPr="00ED7239" w:rsidDel="00310465">
          <w:rPr>
            <w:rFonts w:cs="Times New Roman"/>
            <w:szCs w:val="24"/>
          </w:rPr>
          <w:delText xml:space="preserve">shown </w:delText>
        </w:r>
      </w:del>
      <w:ins w:id="268" w:author="Author">
        <w:r w:rsidR="00310465">
          <w:rPr>
            <w:rFonts w:cs="Times New Roman"/>
            <w:szCs w:val="24"/>
          </w:rPr>
          <w:lastRenderedPageBreak/>
          <w:t>exhibited</w:t>
        </w:r>
        <w:r w:rsidR="00310465" w:rsidRPr="00ED7239">
          <w:rPr>
            <w:rFonts w:cs="Times New Roman"/>
            <w:szCs w:val="24"/>
          </w:rPr>
          <w:t xml:space="preserve"> </w:t>
        </w:r>
      </w:ins>
      <w:r w:rsidRPr="00ED7239">
        <w:rPr>
          <w:rFonts w:cs="Times New Roman"/>
          <w:szCs w:val="24"/>
        </w:rPr>
        <w:t xml:space="preserve">psychometric properties </w:t>
      </w:r>
      <w:del w:id="269" w:author="Author">
        <w:r w:rsidRPr="00ED7239" w:rsidDel="00310465">
          <w:rPr>
            <w:rFonts w:cs="Times New Roman"/>
            <w:szCs w:val="24"/>
          </w:rPr>
          <w:delText xml:space="preserve">using Italian data, which are </w:delText>
        </w:r>
      </w:del>
      <w:r w:rsidRPr="00ED7239">
        <w:rPr>
          <w:rFonts w:cs="Times New Roman"/>
          <w:szCs w:val="24"/>
        </w:rPr>
        <w:t>entirely comparable to those of the original</w:t>
      </w:r>
      <w:ins w:id="270" w:author="Author">
        <w:r w:rsidR="00310465">
          <w:rPr>
            <w:rFonts w:cs="Times New Roman"/>
            <w:szCs w:val="24"/>
          </w:rPr>
          <w:t>,</w:t>
        </w:r>
      </w:ins>
      <w:r w:rsidRPr="00ED7239">
        <w:rPr>
          <w:rFonts w:cs="Times New Roman"/>
          <w:szCs w:val="24"/>
        </w:rPr>
        <w:t xml:space="preserve"> </w:t>
      </w:r>
      <w:del w:id="271" w:author="Author">
        <w:r w:rsidRPr="00ED7239" w:rsidDel="00310465">
          <w:rPr>
            <w:rFonts w:cs="Times New Roman"/>
            <w:szCs w:val="24"/>
          </w:rPr>
          <w:delText xml:space="preserve">and </w:delText>
        </w:r>
      </w:del>
      <w:r w:rsidRPr="00ED7239">
        <w:rPr>
          <w:rFonts w:cs="Times New Roman"/>
          <w:szCs w:val="24"/>
        </w:rPr>
        <w:t>longer (i.e., 22-item) version</w:t>
      </w:r>
      <w:ins w:id="272" w:author="Author">
        <w:r w:rsidR="00310465">
          <w:rPr>
            <w:rFonts w:cs="Times New Roman"/>
            <w:szCs w:val="24"/>
          </w:rPr>
          <w:t xml:space="preserve"> of the scale</w:t>
        </w:r>
      </w:ins>
      <w:r w:rsidRPr="00ED7239">
        <w:rPr>
          <w:rFonts w:cs="Times New Roman"/>
          <w:szCs w:val="24"/>
        </w:rPr>
        <w:t xml:space="preserve">, for example, in terms of associations with </w:t>
      </w:r>
      <w:del w:id="273" w:author="Author">
        <w:r w:rsidRPr="00ED7239" w:rsidDel="00310465">
          <w:rPr>
            <w:rFonts w:cs="Times New Roman"/>
            <w:szCs w:val="24"/>
          </w:rPr>
          <w:delText xml:space="preserve">variables of </w:delText>
        </w:r>
      </w:del>
      <w:r w:rsidRPr="00ED7239">
        <w:rPr>
          <w:rFonts w:cs="Times New Roman"/>
          <w:szCs w:val="24"/>
        </w:rPr>
        <w:t xml:space="preserve">mental health </w:t>
      </w:r>
      <w:ins w:id="274" w:author="Author">
        <w:r w:rsidR="00310465">
          <w:rPr>
            <w:rFonts w:cs="Times New Roman"/>
            <w:szCs w:val="24"/>
          </w:rPr>
          <w:t xml:space="preserve">variables </w:t>
        </w:r>
      </w:ins>
      <w:r w:rsidRPr="00ED7239">
        <w:rPr>
          <w:rFonts w:cs="Times New Roman"/>
          <w:szCs w:val="24"/>
        </w:rPr>
        <w:t>and well-being [</w:t>
      </w:r>
      <w:hyperlink r:id="rId40" w:anchor="B30" w:history="1">
        <w:r w:rsidRPr="00ED7239">
          <w:rPr>
            <w:rFonts w:cs="Times New Roman"/>
            <w:color w:val="418B34"/>
            <w:szCs w:val="24"/>
            <w:u w:val="single"/>
            <w:bdr w:val="none" w:sz="0" w:space="0" w:color="auto" w:frame="1"/>
          </w:rPr>
          <w:t>30</w:t>
        </w:r>
      </w:hyperlink>
      <w:r w:rsidRPr="00ED7239">
        <w:rPr>
          <w:rFonts w:cs="Times New Roman"/>
          <w:szCs w:val="24"/>
        </w:rPr>
        <w:t>].</w:t>
      </w:r>
    </w:p>
    <w:p w14:paraId="485987F6" w14:textId="4E5E522D" w:rsidR="00D31E35" w:rsidRPr="00ED7239" w:rsidRDefault="00D31E35" w:rsidP="001A14EF">
      <w:pPr>
        <w:rPr>
          <w:rFonts w:cs="Times New Roman"/>
          <w:szCs w:val="24"/>
        </w:rPr>
      </w:pPr>
      <w:r w:rsidRPr="00ED7239">
        <w:rPr>
          <w:rFonts w:cs="Times New Roman"/>
          <w:szCs w:val="24"/>
        </w:rPr>
        <w:t>Job-related strain was measured through the dimension of emotional exhaustion of the Maslach Burnout Inventory General Survey (</w:t>
      </w:r>
      <w:proofErr w:type="spellStart"/>
      <w:r w:rsidRPr="00ED7239">
        <w:rPr>
          <w:rFonts w:cs="Times New Roman"/>
          <w:szCs w:val="24"/>
        </w:rPr>
        <w:t>MBI</w:t>
      </w:r>
      <w:proofErr w:type="spellEnd"/>
      <w:r w:rsidRPr="00ED7239">
        <w:rPr>
          <w:rFonts w:cs="Times New Roman"/>
          <w:szCs w:val="24"/>
        </w:rPr>
        <w:t>-GS: [</w:t>
      </w:r>
      <w:hyperlink r:id="rId41" w:anchor="B31" w:history="1">
        <w:r w:rsidRPr="00ED7239">
          <w:rPr>
            <w:rFonts w:cs="Times New Roman"/>
            <w:color w:val="418B34"/>
            <w:szCs w:val="24"/>
            <w:u w:val="single"/>
            <w:bdr w:val="none" w:sz="0" w:space="0" w:color="auto" w:frame="1"/>
          </w:rPr>
          <w:t>31</w:t>
        </w:r>
      </w:hyperlink>
      <w:r w:rsidRPr="00ED7239">
        <w:rPr>
          <w:rFonts w:cs="Times New Roman"/>
          <w:szCs w:val="24"/>
        </w:rPr>
        <w:t>]; Italian version [</w:t>
      </w:r>
      <w:hyperlink r:id="rId42" w:anchor="B32" w:history="1">
        <w:r w:rsidRPr="00ED7239">
          <w:rPr>
            <w:rFonts w:cs="Times New Roman"/>
            <w:color w:val="418B34"/>
            <w:szCs w:val="24"/>
            <w:u w:val="single"/>
            <w:bdr w:val="none" w:sz="0" w:space="0" w:color="auto" w:frame="1"/>
          </w:rPr>
          <w:t>32</w:t>
        </w:r>
      </w:hyperlink>
      <w:r w:rsidRPr="00ED7239">
        <w:rPr>
          <w:rFonts w:cs="Times New Roman"/>
          <w:szCs w:val="24"/>
        </w:rPr>
        <w:t xml:space="preserve">]). The </w:t>
      </w:r>
      <w:del w:id="275" w:author="Author">
        <w:r w:rsidRPr="00ED7239" w:rsidDel="00310465">
          <w:rPr>
            <w:rFonts w:cs="Times New Roman"/>
            <w:szCs w:val="24"/>
          </w:rPr>
          <w:delText>5</w:delText>
        </w:r>
      </w:del>
      <w:ins w:id="276" w:author="Author">
        <w:r w:rsidR="00310465">
          <w:rPr>
            <w:rFonts w:cs="Times New Roman"/>
            <w:szCs w:val="24"/>
          </w:rPr>
          <w:t xml:space="preserve">five </w:t>
        </w:r>
      </w:ins>
      <w:del w:id="277" w:author="Author">
        <w:r w:rsidRPr="00ED7239" w:rsidDel="00310465">
          <w:rPr>
            <w:rFonts w:cs="Times New Roman"/>
            <w:szCs w:val="24"/>
          </w:rPr>
          <w:delText>-</w:delText>
        </w:r>
      </w:del>
      <w:r w:rsidRPr="00ED7239">
        <w:rPr>
          <w:rFonts w:cs="Times New Roman"/>
          <w:szCs w:val="24"/>
        </w:rPr>
        <w:t>item</w:t>
      </w:r>
      <w:ins w:id="278" w:author="Author">
        <w:r w:rsidR="00310465">
          <w:rPr>
            <w:rFonts w:cs="Times New Roman"/>
            <w:szCs w:val="24"/>
          </w:rPr>
          <w:t>s of the</w:t>
        </w:r>
      </w:ins>
      <w:r w:rsidRPr="00ED7239">
        <w:rPr>
          <w:rFonts w:cs="Times New Roman"/>
          <w:szCs w:val="24"/>
        </w:rPr>
        <w:t xml:space="preserve"> scale </w:t>
      </w:r>
      <w:del w:id="279" w:author="Author">
        <w:r w:rsidRPr="00ED7239" w:rsidDel="00310465">
          <w:rPr>
            <w:rFonts w:cs="Times New Roman"/>
            <w:szCs w:val="24"/>
          </w:rPr>
          <w:delText xml:space="preserve">was </w:delText>
        </w:r>
      </w:del>
      <w:ins w:id="280" w:author="Author">
        <w:r w:rsidR="003275E0">
          <w:rPr>
            <w:rFonts w:cs="Times New Roman"/>
            <w:szCs w:val="24"/>
          </w:rPr>
          <w:t>a</w:t>
        </w:r>
        <w:r w:rsidR="00310465">
          <w:rPr>
            <w:rFonts w:cs="Times New Roman"/>
            <w:szCs w:val="24"/>
          </w:rPr>
          <w:t>re each</w:t>
        </w:r>
        <w:r w:rsidR="00310465" w:rsidRPr="00ED7239">
          <w:rPr>
            <w:rFonts w:cs="Times New Roman"/>
            <w:szCs w:val="24"/>
          </w:rPr>
          <w:t xml:space="preserve"> </w:t>
        </w:r>
      </w:ins>
      <w:r w:rsidRPr="00ED7239">
        <w:rPr>
          <w:rFonts w:cs="Times New Roman"/>
          <w:szCs w:val="24"/>
        </w:rPr>
        <w:t xml:space="preserve">scored </w:t>
      </w:r>
      <w:ins w:id="281" w:author="Author">
        <w:r w:rsidR="00310465">
          <w:rPr>
            <w:rFonts w:cs="Times New Roman"/>
            <w:szCs w:val="24"/>
          </w:rPr>
          <w:t xml:space="preserve">in terms of frequency using </w:t>
        </w:r>
      </w:ins>
      <w:del w:id="282" w:author="Author">
        <w:r w:rsidRPr="00ED7239" w:rsidDel="00310465">
          <w:rPr>
            <w:rFonts w:cs="Times New Roman"/>
            <w:szCs w:val="24"/>
          </w:rPr>
          <w:delText xml:space="preserve">on </w:delText>
        </w:r>
      </w:del>
      <w:r w:rsidRPr="00ED7239">
        <w:rPr>
          <w:rFonts w:cs="Times New Roman"/>
          <w:szCs w:val="24"/>
        </w:rPr>
        <w:t xml:space="preserve">a 7-point </w:t>
      </w:r>
      <w:del w:id="283" w:author="Author">
        <w:r w:rsidRPr="00ED7239" w:rsidDel="00310465">
          <w:rPr>
            <w:rFonts w:cs="Times New Roman"/>
            <w:szCs w:val="24"/>
          </w:rPr>
          <w:delText xml:space="preserve">frequency </w:delText>
        </w:r>
      </w:del>
      <w:r w:rsidRPr="00ED7239">
        <w:rPr>
          <w:rFonts w:cs="Times New Roman"/>
          <w:szCs w:val="24"/>
        </w:rPr>
        <w:t>Likert scale (0 = </w:t>
      </w:r>
      <w:r w:rsidRPr="007165D8">
        <w:rPr>
          <w:rFonts w:cs="Times New Roman"/>
          <w:i/>
          <w:szCs w:val="24"/>
        </w:rPr>
        <w:t>never</w:t>
      </w:r>
      <w:r w:rsidRPr="00ED7239">
        <w:rPr>
          <w:rFonts w:cs="Times New Roman"/>
          <w:szCs w:val="24"/>
        </w:rPr>
        <w:t> to 6 = </w:t>
      </w:r>
      <w:r w:rsidRPr="007165D8">
        <w:rPr>
          <w:rFonts w:cs="Times New Roman"/>
          <w:i/>
          <w:szCs w:val="24"/>
        </w:rPr>
        <w:t>every day</w:t>
      </w:r>
      <w:r w:rsidRPr="00ED7239">
        <w:rPr>
          <w:rFonts w:cs="Times New Roman"/>
          <w:szCs w:val="24"/>
        </w:rPr>
        <w:t xml:space="preserve">). One example item is </w:t>
      </w:r>
      <w:del w:id="284" w:author="Author">
        <w:r w:rsidRPr="00ED7239" w:rsidDel="00310465">
          <w:rPr>
            <w:rFonts w:cs="Times New Roman"/>
            <w:szCs w:val="24"/>
          </w:rPr>
          <w:delText xml:space="preserve">as follows: </w:delText>
        </w:r>
      </w:del>
      <w:r w:rsidRPr="00ED7239">
        <w:rPr>
          <w:rFonts w:cs="Times New Roman"/>
          <w:szCs w:val="24"/>
        </w:rPr>
        <w:t xml:space="preserve">“I feel emotionally drained from my work.” Items </w:t>
      </w:r>
      <w:del w:id="285" w:author="Author">
        <w:r w:rsidRPr="00ED7239" w:rsidDel="003275E0">
          <w:rPr>
            <w:rFonts w:cs="Times New Roman"/>
            <w:szCs w:val="24"/>
          </w:rPr>
          <w:delText xml:space="preserve">were </w:delText>
        </w:r>
      </w:del>
      <w:ins w:id="286" w:author="Author">
        <w:r w:rsidR="003275E0">
          <w:rPr>
            <w:rFonts w:cs="Times New Roman"/>
            <w:szCs w:val="24"/>
          </w:rPr>
          <w:t>a</w:t>
        </w:r>
        <w:r w:rsidR="003275E0" w:rsidRPr="00ED7239">
          <w:rPr>
            <w:rFonts w:cs="Times New Roman"/>
            <w:szCs w:val="24"/>
          </w:rPr>
          <w:t xml:space="preserve">re </w:t>
        </w:r>
      </w:ins>
      <w:del w:id="287" w:author="Author">
        <w:r w:rsidRPr="00ED7239" w:rsidDel="00310465">
          <w:rPr>
            <w:rFonts w:cs="Times New Roman"/>
            <w:szCs w:val="24"/>
          </w:rPr>
          <w:delText xml:space="preserve">then </w:delText>
        </w:r>
      </w:del>
      <w:r w:rsidRPr="00ED7239">
        <w:rPr>
          <w:rFonts w:cs="Times New Roman"/>
          <w:szCs w:val="24"/>
        </w:rPr>
        <w:t>averaged</w:t>
      </w:r>
      <w:ins w:id="288" w:author="Author">
        <w:r w:rsidR="003275E0">
          <w:rPr>
            <w:rFonts w:cs="Times New Roman"/>
            <w:szCs w:val="24"/>
          </w:rPr>
          <w:t xml:space="preserve"> to produce an overall score</w:t>
        </w:r>
      </w:ins>
      <w:r w:rsidRPr="00ED7239">
        <w:rPr>
          <w:rFonts w:cs="Times New Roman"/>
          <w:szCs w:val="24"/>
        </w:rPr>
        <w:t>.</w:t>
      </w:r>
    </w:p>
    <w:p w14:paraId="2DC1D05E" w14:textId="714A8A8F" w:rsidR="00D31E35" w:rsidRPr="00ED7239" w:rsidRDefault="00D31E35" w:rsidP="001A14EF">
      <w:pPr>
        <w:rPr>
          <w:rFonts w:cs="Times New Roman"/>
          <w:szCs w:val="24"/>
        </w:rPr>
      </w:pPr>
      <w:r w:rsidRPr="00ED7239">
        <w:rPr>
          <w:rFonts w:cs="Times New Roman"/>
          <w:szCs w:val="24"/>
        </w:rPr>
        <w:t xml:space="preserve">Musculoskeletal disorders were </w:t>
      </w:r>
      <w:del w:id="289" w:author="Author">
        <w:r w:rsidRPr="00ED7239" w:rsidDel="009A32D9">
          <w:rPr>
            <w:rFonts w:cs="Times New Roman"/>
            <w:szCs w:val="24"/>
          </w:rPr>
          <w:delText xml:space="preserve">measured </w:delText>
        </w:r>
      </w:del>
      <w:ins w:id="290" w:author="Author">
        <w:r w:rsidR="009A32D9">
          <w:rPr>
            <w:rFonts w:cs="Times New Roman"/>
            <w:szCs w:val="24"/>
          </w:rPr>
          <w:t>assessed</w:t>
        </w:r>
        <w:r w:rsidR="009A32D9" w:rsidRPr="00ED7239">
          <w:rPr>
            <w:rFonts w:cs="Times New Roman"/>
            <w:szCs w:val="24"/>
          </w:rPr>
          <w:t xml:space="preserve"> </w:t>
        </w:r>
      </w:ins>
      <w:r w:rsidRPr="00ED7239">
        <w:rPr>
          <w:rFonts w:cs="Times New Roman"/>
          <w:szCs w:val="24"/>
        </w:rPr>
        <w:t xml:space="preserve">through </w:t>
      </w:r>
      <w:del w:id="291" w:author="Author">
        <w:r w:rsidRPr="00ED7239" w:rsidDel="009A32D9">
          <w:rPr>
            <w:rFonts w:cs="Times New Roman"/>
            <w:szCs w:val="24"/>
          </w:rPr>
          <w:delText xml:space="preserve">4 </w:delText>
        </w:r>
      </w:del>
      <w:ins w:id="292" w:author="Author">
        <w:r w:rsidR="009A32D9">
          <w:rPr>
            <w:rFonts w:cs="Times New Roman"/>
            <w:szCs w:val="24"/>
          </w:rPr>
          <w:t>four</w:t>
        </w:r>
        <w:r w:rsidR="009A32D9" w:rsidRPr="00ED7239">
          <w:rPr>
            <w:rFonts w:cs="Times New Roman"/>
            <w:szCs w:val="24"/>
          </w:rPr>
          <w:t xml:space="preserve"> </w:t>
        </w:r>
      </w:ins>
      <w:r w:rsidRPr="00ED7239">
        <w:rPr>
          <w:rFonts w:cs="Times New Roman"/>
          <w:szCs w:val="24"/>
        </w:rPr>
        <w:t xml:space="preserve">items related to four different parts of the body: low back, upper back, neck, and shoulders. The question was, “During the past 12 months have you had pain, aching, stiffness, burning, numbness, or tingling </w:t>
      </w:r>
      <w:del w:id="293" w:author="Author">
        <w:r w:rsidRPr="00ED7239" w:rsidDel="009A32D9">
          <w:rPr>
            <w:rFonts w:cs="Times New Roman"/>
            <w:szCs w:val="24"/>
          </w:rPr>
          <w:delText>(“</w:delText>
        </w:r>
      </w:del>
      <w:ins w:id="294" w:author="Author">
        <w:r w:rsidR="009A32D9" w:rsidRPr="00ED7239">
          <w:rPr>
            <w:rFonts w:cs="Times New Roman"/>
            <w:szCs w:val="24"/>
          </w:rPr>
          <w:t>(</w:t>
        </w:r>
        <w:r w:rsidR="009A32D9">
          <w:rPr>
            <w:rFonts w:cs="Times New Roman"/>
            <w:szCs w:val="24"/>
          </w:rPr>
          <w:t>‘</w:t>
        </w:r>
      </w:ins>
      <w:r w:rsidRPr="00ED7239">
        <w:rPr>
          <w:rFonts w:cs="Times New Roman"/>
          <w:szCs w:val="24"/>
        </w:rPr>
        <w:t>pins and needles</w:t>
      </w:r>
      <w:del w:id="295" w:author="Author">
        <w:r w:rsidRPr="00ED7239" w:rsidDel="009A32D9">
          <w:rPr>
            <w:rFonts w:cs="Times New Roman"/>
            <w:szCs w:val="24"/>
          </w:rPr>
          <w:delText xml:space="preserve">”) </w:delText>
        </w:r>
      </w:del>
      <w:ins w:id="296" w:author="Author">
        <w:r w:rsidR="009A32D9">
          <w:rPr>
            <w:rFonts w:cs="Times New Roman"/>
            <w:szCs w:val="24"/>
          </w:rPr>
          <w:t>’</w:t>
        </w:r>
        <w:r w:rsidR="009A32D9" w:rsidRPr="00ED7239">
          <w:rPr>
            <w:rFonts w:cs="Times New Roman"/>
            <w:szCs w:val="24"/>
          </w:rPr>
          <w:t xml:space="preserve">) </w:t>
        </w:r>
      </w:ins>
      <w:r w:rsidRPr="00ED7239">
        <w:rPr>
          <w:rFonts w:cs="Times New Roman"/>
          <w:szCs w:val="24"/>
        </w:rPr>
        <w:t>in any areas of the following that occurred more than three times or at least more than a week?” The possible answers were either </w:t>
      </w:r>
      <w:ins w:id="297" w:author="Author">
        <w:r w:rsidR="009A32D9">
          <w:rPr>
            <w:rFonts w:cs="Times New Roman"/>
            <w:szCs w:val="24"/>
          </w:rPr>
          <w:t>“</w:t>
        </w:r>
      </w:ins>
      <w:r w:rsidRPr="00ED7239">
        <w:rPr>
          <w:rFonts w:cs="Times New Roman"/>
          <w:szCs w:val="24"/>
        </w:rPr>
        <w:t>yes</w:t>
      </w:r>
      <w:ins w:id="298" w:author="Author">
        <w:r w:rsidR="009A32D9">
          <w:rPr>
            <w:rFonts w:cs="Times New Roman"/>
            <w:szCs w:val="24"/>
          </w:rPr>
          <w:t>”</w:t>
        </w:r>
      </w:ins>
      <w:r w:rsidRPr="00ED7239">
        <w:rPr>
          <w:rFonts w:cs="Times New Roman"/>
          <w:szCs w:val="24"/>
        </w:rPr>
        <w:t> or </w:t>
      </w:r>
      <w:ins w:id="299" w:author="Author">
        <w:r w:rsidR="009A32D9">
          <w:rPr>
            <w:rFonts w:cs="Times New Roman"/>
            <w:szCs w:val="24"/>
          </w:rPr>
          <w:t>“</w:t>
        </w:r>
      </w:ins>
      <w:r w:rsidRPr="00ED7239">
        <w:rPr>
          <w:rFonts w:cs="Times New Roman"/>
          <w:szCs w:val="24"/>
        </w:rPr>
        <w:t>no.</w:t>
      </w:r>
      <w:ins w:id="300" w:author="Author">
        <w:r w:rsidR="009A32D9">
          <w:rPr>
            <w:rFonts w:cs="Times New Roman"/>
            <w:szCs w:val="24"/>
          </w:rPr>
          <w:t>”</w:t>
        </w:r>
      </w:ins>
    </w:p>
    <w:p w14:paraId="7F63847B" w14:textId="2108B28E" w:rsidR="00D31E35" w:rsidRPr="00ED7239" w:rsidRDefault="00D31E35" w:rsidP="001A14EF">
      <w:pPr>
        <w:rPr>
          <w:rFonts w:cs="Times New Roman"/>
          <w:szCs w:val="24"/>
        </w:rPr>
      </w:pPr>
      <w:r w:rsidRPr="00ED7239">
        <w:rPr>
          <w:rFonts w:cs="Times New Roman"/>
          <w:szCs w:val="24"/>
        </w:rPr>
        <w:t xml:space="preserve">In </w:t>
      </w:r>
      <w:proofErr w:type="gramStart"/>
      <w:r w:rsidRPr="00ED7239">
        <w:rPr>
          <w:rFonts w:cs="Times New Roman"/>
          <w:szCs w:val="24"/>
        </w:rPr>
        <w:t>addition</w:t>
      </w:r>
      <w:proofErr w:type="gramEnd"/>
      <w:del w:id="301" w:author="Author">
        <w:r w:rsidRPr="00ED7239" w:rsidDel="0077497D">
          <w:rPr>
            <w:rFonts w:cs="Times New Roman"/>
            <w:szCs w:val="24"/>
          </w:rPr>
          <w:delText xml:space="preserve"> to those variables</w:delText>
        </w:r>
      </w:del>
      <w:r w:rsidRPr="00ED7239">
        <w:rPr>
          <w:rFonts w:cs="Times New Roman"/>
          <w:szCs w:val="24"/>
        </w:rPr>
        <w:t xml:space="preserve">, possible confounding variables were included: gender, age, organizational role, </w:t>
      </w:r>
      <w:ins w:id="302" w:author="Author">
        <w:r w:rsidR="0077497D">
          <w:rPr>
            <w:rFonts w:cs="Times New Roman"/>
            <w:szCs w:val="24"/>
          </w:rPr>
          <w:t xml:space="preserve">and </w:t>
        </w:r>
      </w:ins>
      <w:r w:rsidRPr="00ED7239">
        <w:rPr>
          <w:rFonts w:cs="Times New Roman"/>
          <w:szCs w:val="24"/>
        </w:rPr>
        <w:t>type of contract. Furthermore, as participants were working in a large retail company, we introduced physical job demand</w:t>
      </w:r>
      <w:ins w:id="303" w:author="Author">
        <w:r w:rsidR="0077497D">
          <w:rPr>
            <w:rFonts w:cs="Times New Roman"/>
            <w:szCs w:val="24"/>
          </w:rPr>
          <w:t>s, as</w:t>
        </w:r>
      </w:ins>
      <w:r w:rsidRPr="00ED7239">
        <w:rPr>
          <w:rFonts w:cs="Times New Roman"/>
          <w:szCs w:val="24"/>
        </w:rPr>
        <w:t xml:space="preserve"> measured </w:t>
      </w:r>
      <w:del w:id="304" w:author="Author">
        <w:r w:rsidRPr="00ED7239" w:rsidDel="0077497D">
          <w:rPr>
            <w:rFonts w:cs="Times New Roman"/>
            <w:szCs w:val="24"/>
          </w:rPr>
          <w:delText xml:space="preserve">with </w:delText>
        </w:r>
      </w:del>
      <w:ins w:id="305" w:author="Author">
        <w:r w:rsidR="0077497D">
          <w:rPr>
            <w:rFonts w:cs="Times New Roman"/>
            <w:szCs w:val="24"/>
          </w:rPr>
          <w:t xml:space="preserve">using </w:t>
        </w:r>
      </w:ins>
      <w:r w:rsidRPr="00ED7239">
        <w:rPr>
          <w:rFonts w:cs="Times New Roman"/>
          <w:szCs w:val="24"/>
        </w:rPr>
        <w:t>the Italian version [</w:t>
      </w:r>
      <w:hyperlink r:id="rId43" w:anchor="B33" w:history="1">
        <w:r w:rsidRPr="00ED7239">
          <w:rPr>
            <w:rFonts w:cs="Times New Roman"/>
            <w:color w:val="418B34"/>
            <w:szCs w:val="24"/>
            <w:u w:val="single"/>
            <w:bdr w:val="none" w:sz="0" w:space="0" w:color="auto" w:frame="1"/>
          </w:rPr>
          <w:t>33</w:t>
        </w:r>
      </w:hyperlink>
      <w:r w:rsidRPr="00ED7239">
        <w:rPr>
          <w:rFonts w:cs="Times New Roman"/>
          <w:szCs w:val="24"/>
        </w:rPr>
        <w:t xml:space="preserve">] of </w:t>
      </w:r>
      <w:proofErr w:type="spellStart"/>
      <w:r w:rsidRPr="00ED7239">
        <w:rPr>
          <w:rFonts w:cs="Times New Roman"/>
          <w:szCs w:val="24"/>
        </w:rPr>
        <w:t>Karasek’s</w:t>
      </w:r>
      <w:proofErr w:type="spellEnd"/>
      <w:r w:rsidRPr="00ED7239">
        <w:rPr>
          <w:rFonts w:cs="Times New Roman"/>
          <w:szCs w:val="24"/>
        </w:rPr>
        <w:t xml:space="preserve"> [</w:t>
      </w:r>
      <w:hyperlink r:id="rId44" w:anchor="B34" w:history="1">
        <w:r w:rsidRPr="00ED7239">
          <w:rPr>
            <w:rFonts w:cs="Times New Roman"/>
            <w:color w:val="418B34"/>
            <w:szCs w:val="24"/>
            <w:u w:val="single"/>
            <w:bdr w:val="none" w:sz="0" w:space="0" w:color="auto" w:frame="1"/>
          </w:rPr>
          <w:t>34</w:t>
        </w:r>
      </w:hyperlink>
      <w:r w:rsidRPr="00ED7239">
        <w:rPr>
          <w:rFonts w:cs="Times New Roman"/>
          <w:szCs w:val="24"/>
        </w:rPr>
        <w:t>] Job Content Questionnaire</w:t>
      </w:r>
      <w:ins w:id="306" w:author="Author">
        <w:r w:rsidR="0077497D">
          <w:rPr>
            <w:rFonts w:cs="Times New Roman"/>
            <w:szCs w:val="24"/>
          </w:rPr>
          <w:t>,</w:t>
        </w:r>
      </w:ins>
      <w:r w:rsidRPr="00ED7239">
        <w:rPr>
          <w:rFonts w:cs="Times New Roman"/>
          <w:szCs w:val="24"/>
        </w:rPr>
        <w:t xml:space="preserve"> as a control variable. The scale consists of </w:t>
      </w:r>
      <w:del w:id="307" w:author="Author">
        <w:r w:rsidRPr="00ED7239" w:rsidDel="0077497D">
          <w:rPr>
            <w:rFonts w:cs="Times New Roman"/>
            <w:szCs w:val="24"/>
          </w:rPr>
          <w:delText xml:space="preserve">5 </w:delText>
        </w:r>
      </w:del>
      <w:ins w:id="308" w:author="Author">
        <w:r w:rsidR="0077497D">
          <w:rPr>
            <w:rFonts w:cs="Times New Roman"/>
            <w:szCs w:val="24"/>
          </w:rPr>
          <w:t>five</w:t>
        </w:r>
        <w:r w:rsidR="0077497D" w:rsidRPr="00ED7239">
          <w:rPr>
            <w:rFonts w:cs="Times New Roman"/>
            <w:szCs w:val="24"/>
          </w:rPr>
          <w:t xml:space="preserve"> </w:t>
        </w:r>
      </w:ins>
      <w:r w:rsidRPr="00ED7239">
        <w:rPr>
          <w:rFonts w:cs="Times New Roman"/>
          <w:szCs w:val="24"/>
        </w:rPr>
        <w:t>items with response options ranging from 1 (</w:t>
      </w:r>
      <w:r w:rsidRPr="007165D8">
        <w:rPr>
          <w:rFonts w:cs="Times New Roman"/>
          <w:i/>
          <w:szCs w:val="24"/>
        </w:rPr>
        <w:t>strongly disagree</w:t>
      </w:r>
      <w:r w:rsidRPr="00ED7239">
        <w:rPr>
          <w:rFonts w:cs="Times New Roman"/>
          <w:szCs w:val="24"/>
        </w:rPr>
        <w:t>) to 4 (</w:t>
      </w:r>
      <w:r w:rsidRPr="007165D8">
        <w:rPr>
          <w:rFonts w:cs="Times New Roman"/>
          <w:i/>
          <w:szCs w:val="24"/>
        </w:rPr>
        <w:t>strongly agree</w:t>
      </w:r>
      <w:r w:rsidRPr="00ED7239">
        <w:rPr>
          <w:rFonts w:cs="Times New Roman"/>
          <w:szCs w:val="24"/>
        </w:rPr>
        <w:t xml:space="preserve">). One example item is “I am often required to move or lift very heavy loads on my job.” Items </w:t>
      </w:r>
      <w:del w:id="309" w:author="Author">
        <w:r w:rsidRPr="00ED7239" w:rsidDel="0077497D">
          <w:rPr>
            <w:rFonts w:cs="Times New Roman"/>
            <w:szCs w:val="24"/>
          </w:rPr>
          <w:delText xml:space="preserve">were </w:delText>
        </w:r>
      </w:del>
      <w:ins w:id="310" w:author="Author">
        <w:r w:rsidR="0077497D">
          <w:rPr>
            <w:rFonts w:cs="Times New Roman"/>
            <w:szCs w:val="24"/>
          </w:rPr>
          <w:t>a</w:t>
        </w:r>
        <w:r w:rsidR="0077497D" w:rsidRPr="00ED7239">
          <w:rPr>
            <w:rFonts w:cs="Times New Roman"/>
            <w:szCs w:val="24"/>
          </w:rPr>
          <w:t xml:space="preserve">re </w:t>
        </w:r>
      </w:ins>
      <w:del w:id="311" w:author="Author">
        <w:r w:rsidRPr="00ED7239" w:rsidDel="0077497D">
          <w:rPr>
            <w:rFonts w:cs="Times New Roman"/>
            <w:szCs w:val="24"/>
          </w:rPr>
          <w:delText xml:space="preserve">then </w:delText>
        </w:r>
      </w:del>
      <w:r w:rsidRPr="00ED7239">
        <w:rPr>
          <w:rFonts w:cs="Times New Roman"/>
          <w:szCs w:val="24"/>
        </w:rPr>
        <w:t>averaged</w:t>
      </w:r>
      <w:ins w:id="312" w:author="Author">
        <w:r w:rsidR="0077497D">
          <w:rPr>
            <w:rFonts w:cs="Times New Roman"/>
            <w:szCs w:val="24"/>
          </w:rPr>
          <w:t xml:space="preserve"> to produce an overall score</w:t>
        </w:r>
      </w:ins>
      <w:r w:rsidRPr="00ED7239">
        <w:rPr>
          <w:rFonts w:cs="Times New Roman"/>
          <w:szCs w:val="24"/>
        </w:rPr>
        <w:t>.</w:t>
      </w:r>
    </w:p>
    <w:p w14:paraId="27DE56D3" w14:textId="77777777" w:rsidR="00D31E35" w:rsidRPr="00ED7239" w:rsidRDefault="00D31E35" w:rsidP="007165D8">
      <w:pPr>
        <w:pStyle w:val="Heading2"/>
      </w:pPr>
      <w:del w:id="313" w:author="Author">
        <w:r w:rsidRPr="00ED7239" w:rsidDel="00861EE9">
          <w:delText xml:space="preserve">2.3. </w:delText>
        </w:r>
      </w:del>
      <w:r w:rsidRPr="00ED7239">
        <w:t>Statistical Analysis</w:t>
      </w:r>
    </w:p>
    <w:p w14:paraId="17B5A51C" w14:textId="50EA452B" w:rsidR="00D31E35" w:rsidRPr="00ED7239" w:rsidRDefault="00D31E35" w:rsidP="001A14EF">
      <w:pPr>
        <w:rPr>
          <w:rFonts w:cs="Times New Roman"/>
          <w:szCs w:val="24"/>
        </w:rPr>
      </w:pPr>
      <w:r w:rsidRPr="00ED7239">
        <w:rPr>
          <w:rFonts w:cs="Times New Roman"/>
          <w:szCs w:val="24"/>
        </w:rPr>
        <w:lastRenderedPageBreak/>
        <w:t xml:space="preserve">Logistic regression models </w:t>
      </w:r>
      <w:proofErr w:type="gramStart"/>
      <w:r w:rsidRPr="00ED7239">
        <w:rPr>
          <w:rFonts w:cs="Times New Roman"/>
          <w:szCs w:val="24"/>
        </w:rPr>
        <w:t>were fitted</w:t>
      </w:r>
      <w:proofErr w:type="gramEnd"/>
      <w:r w:rsidRPr="00ED7239">
        <w:rPr>
          <w:rFonts w:cs="Times New Roman"/>
          <w:szCs w:val="24"/>
        </w:rPr>
        <w:t xml:space="preserve"> to the data </w:t>
      </w:r>
      <w:del w:id="314" w:author="Author">
        <w:r w:rsidRPr="00ED7239" w:rsidDel="00861EE9">
          <w:rPr>
            <w:rFonts w:cs="Times New Roman"/>
            <w:szCs w:val="24"/>
          </w:rPr>
          <w:delText xml:space="preserve">by </w:delText>
        </w:r>
      </w:del>
      <w:r w:rsidRPr="00ED7239">
        <w:rPr>
          <w:rFonts w:cs="Times New Roman"/>
          <w:szCs w:val="24"/>
        </w:rPr>
        <w:t xml:space="preserve">using </w:t>
      </w:r>
      <w:del w:id="315" w:author="Author">
        <w:r w:rsidRPr="00ED7239" w:rsidDel="00861EE9">
          <w:rPr>
            <w:rFonts w:cs="Times New Roman"/>
            <w:szCs w:val="24"/>
          </w:rPr>
          <w:delText xml:space="preserve">the software </w:delText>
        </w:r>
      </w:del>
      <w:r w:rsidRPr="00ED7239">
        <w:rPr>
          <w:rFonts w:cs="Times New Roman"/>
          <w:szCs w:val="24"/>
        </w:rPr>
        <w:t>SPSS version 20.0</w:t>
      </w:r>
      <w:ins w:id="316" w:author="Author">
        <w:r w:rsidR="00861EE9">
          <w:rPr>
            <w:rFonts w:cs="Times New Roman"/>
            <w:szCs w:val="24"/>
          </w:rPr>
          <w:t xml:space="preserve"> </w:t>
        </w:r>
        <w:commentRangeStart w:id="317"/>
        <w:r w:rsidR="00861EE9">
          <w:rPr>
            <w:rFonts w:cs="Times New Roman"/>
            <w:szCs w:val="24"/>
          </w:rPr>
          <w:t>software</w:t>
        </w:r>
        <w:commentRangeEnd w:id="317"/>
        <w:r w:rsidR="00861EE9">
          <w:rPr>
            <w:rStyle w:val="CommentReference"/>
          </w:rPr>
          <w:commentReference w:id="317"/>
        </w:r>
      </w:ins>
      <w:r w:rsidRPr="00ED7239">
        <w:rPr>
          <w:rFonts w:cs="Times New Roman"/>
          <w:szCs w:val="24"/>
        </w:rPr>
        <w:t xml:space="preserve">. The risk factor was bullying, while the outcome variables were four specific MSDs of the low back, upper back, neck, and shoulders. To test </w:t>
      </w:r>
      <w:del w:id="318" w:author="Author">
        <w:r w:rsidRPr="00ED7239" w:rsidDel="00861EE9">
          <w:rPr>
            <w:rFonts w:cs="Times New Roman"/>
            <w:szCs w:val="24"/>
          </w:rPr>
          <w:delText xml:space="preserve">for </w:delText>
        </w:r>
      </w:del>
      <w:r w:rsidRPr="00ED7239">
        <w:rPr>
          <w:rFonts w:cs="Times New Roman"/>
          <w:szCs w:val="24"/>
        </w:rPr>
        <w:t xml:space="preserve">the </w:t>
      </w:r>
      <w:ins w:id="319" w:author="Author">
        <w:r w:rsidR="00861EE9">
          <w:rPr>
            <w:rFonts w:cs="Times New Roman"/>
            <w:szCs w:val="24"/>
          </w:rPr>
          <w:t xml:space="preserve">possible </w:t>
        </w:r>
      </w:ins>
      <w:r w:rsidRPr="00ED7239">
        <w:rPr>
          <w:rFonts w:cs="Times New Roman"/>
          <w:szCs w:val="24"/>
        </w:rPr>
        <w:t xml:space="preserve">mediating role played by job-related strain (i.e., emotional exhaustion) in the relationship between exposure to bullying and MSDs, we adopted the </w:t>
      </w:r>
      <w:ins w:id="320" w:author="Author">
        <w:r w:rsidR="00861EE9">
          <w:rPr>
            <w:rFonts w:cs="Times New Roman"/>
            <w:szCs w:val="24"/>
          </w:rPr>
          <w:t xml:space="preserve">analytical approach of </w:t>
        </w:r>
      </w:ins>
      <w:r w:rsidRPr="00ED7239">
        <w:rPr>
          <w:rFonts w:cs="Times New Roman"/>
          <w:szCs w:val="24"/>
        </w:rPr>
        <w:t>Preacher and Hayes [</w:t>
      </w:r>
      <w:hyperlink r:id="rId45" w:anchor="B35" w:history="1">
        <w:r w:rsidRPr="00ED7239">
          <w:rPr>
            <w:rFonts w:cs="Times New Roman"/>
            <w:color w:val="418B34"/>
            <w:szCs w:val="24"/>
            <w:u w:val="single"/>
            <w:bdr w:val="none" w:sz="0" w:space="0" w:color="auto" w:frame="1"/>
          </w:rPr>
          <w:t>35</w:t>
        </w:r>
      </w:hyperlink>
      <w:r w:rsidRPr="00ED7239">
        <w:rPr>
          <w:rFonts w:cs="Times New Roman"/>
          <w:szCs w:val="24"/>
        </w:rPr>
        <w:t>]</w:t>
      </w:r>
      <w:del w:id="321" w:author="Author">
        <w:r w:rsidRPr="00ED7239" w:rsidDel="00861EE9">
          <w:rPr>
            <w:rFonts w:cs="Times New Roman"/>
            <w:szCs w:val="24"/>
          </w:rPr>
          <w:delText xml:space="preserve"> analytical approach</w:delText>
        </w:r>
      </w:del>
      <w:r w:rsidRPr="00ED7239">
        <w:rPr>
          <w:rFonts w:cs="Times New Roman"/>
          <w:szCs w:val="24"/>
        </w:rPr>
        <w:t xml:space="preserve">. This approach tests the indirect relationship between an exposure factor and an outcome through a mediator </w:t>
      </w:r>
      <w:del w:id="322" w:author="Author">
        <w:r w:rsidRPr="00ED7239" w:rsidDel="00861EE9">
          <w:rPr>
            <w:rFonts w:cs="Times New Roman"/>
            <w:szCs w:val="24"/>
          </w:rPr>
          <w:delText xml:space="preserve">by </w:delText>
        </w:r>
      </w:del>
      <w:r w:rsidRPr="00ED7239">
        <w:rPr>
          <w:rFonts w:cs="Times New Roman"/>
          <w:szCs w:val="24"/>
        </w:rPr>
        <w:t>using a bootstrap (i.e., resampling) procedure that addresses some weaknesses associated with the Sobel test [</w:t>
      </w:r>
      <w:hyperlink r:id="rId46" w:anchor="B35" w:history="1">
        <w:r w:rsidRPr="00ED7239">
          <w:rPr>
            <w:rFonts w:cs="Times New Roman"/>
            <w:color w:val="418B34"/>
            <w:szCs w:val="24"/>
            <w:u w:val="single"/>
            <w:bdr w:val="none" w:sz="0" w:space="0" w:color="auto" w:frame="1"/>
          </w:rPr>
          <w:t>35</w:t>
        </w:r>
      </w:hyperlink>
      <w:r w:rsidRPr="00ED7239">
        <w:rPr>
          <w:rFonts w:cs="Times New Roman"/>
          <w:szCs w:val="24"/>
        </w:rPr>
        <w:t xml:space="preserve">]. To compute the direct and indirect effects, all path coefficients in the model </w:t>
      </w:r>
      <w:proofErr w:type="gramStart"/>
      <w:r w:rsidRPr="00ED7239">
        <w:rPr>
          <w:rFonts w:cs="Times New Roman"/>
          <w:szCs w:val="24"/>
        </w:rPr>
        <w:t>were estimated</w:t>
      </w:r>
      <w:proofErr w:type="gramEnd"/>
      <w:r w:rsidRPr="00ED7239">
        <w:rPr>
          <w:rFonts w:cs="Times New Roman"/>
          <w:szCs w:val="24"/>
        </w:rPr>
        <w:t xml:space="preserve"> concurrently. Furthermore, the bootstrapping procedure </w:t>
      </w:r>
      <w:proofErr w:type="gramStart"/>
      <w:r w:rsidRPr="00ED7239">
        <w:rPr>
          <w:rFonts w:cs="Times New Roman"/>
          <w:szCs w:val="24"/>
        </w:rPr>
        <w:t>was used</w:t>
      </w:r>
      <w:proofErr w:type="gramEnd"/>
      <w:r w:rsidRPr="00ED7239">
        <w:rPr>
          <w:rFonts w:cs="Times New Roman"/>
          <w:szCs w:val="24"/>
        </w:rPr>
        <w:t xml:space="preserve"> to compute formal statistical tests of the specific indirect effects. This method can produce an estimate of the indirect effect, including a 95% confidence interval. When </w:t>
      </w:r>
      <w:ins w:id="323" w:author="Author">
        <w:r w:rsidR="00861EE9">
          <w:rPr>
            <w:rFonts w:cs="Times New Roman"/>
            <w:szCs w:val="24"/>
          </w:rPr>
          <w:t xml:space="preserve">the </w:t>
        </w:r>
      </w:ins>
      <w:r w:rsidRPr="00ED7239">
        <w:rPr>
          <w:rFonts w:cs="Times New Roman"/>
          <w:szCs w:val="24"/>
        </w:rPr>
        <w:t>95% confidence interval does not include zero, the indirect effect is significant</w:t>
      </w:r>
      <w:del w:id="324" w:author="Author">
        <w:r w:rsidRPr="00ED7239" w:rsidDel="00861EE9">
          <w:rPr>
            <w:rFonts w:cs="Times New Roman"/>
            <w:szCs w:val="24"/>
          </w:rPr>
          <w:delText>ly</w:delText>
        </w:r>
      </w:del>
      <w:r w:rsidRPr="00ED7239">
        <w:rPr>
          <w:rFonts w:cs="Times New Roman"/>
          <w:szCs w:val="24"/>
        </w:rPr>
        <w:t xml:space="preserve"> </w:t>
      </w:r>
      <w:del w:id="325" w:author="Author">
        <w:r w:rsidRPr="00ED7239" w:rsidDel="00861EE9">
          <w:rPr>
            <w:rFonts w:cs="Times New Roman"/>
            <w:szCs w:val="24"/>
          </w:rPr>
          <w:delText>different between the level of zero and</w:delText>
        </w:r>
      </w:del>
      <w:ins w:id="326" w:author="Author">
        <w:r w:rsidR="00861EE9">
          <w:rPr>
            <w:rFonts w:cs="Times New Roman"/>
            <w:szCs w:val="24"/>
          </w:rPr>
          <w:t xml:space="preserve">at </w:t>
        </w:r>
        <w:r w:rsidR="00861EE9" w:rsidRPr="007165D8">
          <w:rPr>
            <w:rFonts w:cs="Times New Roman"/>
            <w:i/>
            <w:szCs w:val="24"/>
          </w:rPr>
          <w:t>p</w:t>
        </w:r>
        <w:r w:rsidR="00861EE9">
          <w:rPr>
            <w:rFonts w:cs="Times New Roman"/>
            <w:szCs w:val="24"/>
          </w:rPr>
          <w:t xml:space="preserve"> &lt;</w:t>
        </w:r>
      </w:ins>
      <w:r w:rsidRPr="00ED7239">
        <w:rPr>
          <w:rFonts w:cs="Times New Roman"/>
          <w:szCs w:val="24"/>
        </w:rPr>
        <w:t xml:space="preserve"> 0.05. Four different mediation analyses </w:t>
      </w:r>
      <w:proofErr w:type="gramStart"/>
      <w:r w:rsidRPr="00ED7239">
        <w:rPr>
          <w:rFonts w:cs="Times New Roman"/>
          <w:szCs w:val="24"/>
        </w:rPr>
        <w:t>were performed</w:t>
      </w:r>
      <w:proofErr w:type="gramEnd"/>
      <w:r w:rsidRPr="00ED7239">
        <w:rPr>
          <w:rFonts w:cs="Times New Roman"/>
          <w:szCs w:val="24"/>
        </w:rPr>
        <w:t>, one for each specific MSD, that is, for the low back, upper back, neck, and shoulders.</w:t>
      </w:r>
    </w:p>
    <w:p w14:paraId="2E8BEF73" w14:textId="77777777" w:rsidR="00D31E35" w:rsidRPr="00ED7239" w:rsidRDefault="00D31E35" w:rsidP="007165D8">
      <w:pPr>
        <w:pStyle w:val="Heading1"/>
      </w:pPr>
      <w:del w:id="327" w:author="Author">
        <w:r w:rsidRPr="00ED7239" w:rsidDel="00CA25C5">
          <w:delText xml:space="preserve">3. </w:delText>
        </w:r>
      </w:del>
      <w:r w:rsidRPr="00ED7239">
        <w:t>Results</w:t>
      </w:r>
    </w:p>
    <w:p w14:paraId="496DE52B" w14:textId="77777777" w:rsidR="00D31E35" w:rsidRPr="00ED7239" w:rsidRDefault="00D31E35" w:rsidP="007165D8">
      <w:pPr>
        <w:pStyle w:val="Heading2"/>
      </w:pPr>
      <w:del w:id="328" w:author="Author">
        <w:r w:rsidRPr="00ED7239" w:rsidDel="00CA25C5">
          <w:delText xml:space="preserve">3.1. </w:delText>
        </w:r>
      </w:del>
      <w:r w:rsidRPr="00ED7239">
        <w:t>Demographic and Working Characteristics of Subjects</w:t>
      </w:r>
    </w:p>
    <w:p w14:paraId="17FD8D06" w14:textId="2D341EB7" w:rsidR="00D31E35" w:rsidRPr="00ED7239" w:rsidRDefault="00D31E35" w:rsidP="001A14EF">
      <w:pPr>
        <w:rPr>
          <w:rFonts w:cs="Times New Roman"/>
          <w:szCs w:val="24"/>
        </w:rPr>
      </w:pPr>
      <w:r w:rsidRPr="00ED7239">
        <w:rPr>
          <w:rFonts w:cs="Times New Roman"/>
          <w:szCs w:val="24"/>
        </w:rPr>
        <w:t>Due to missing data, 41 cases were deleted; thus, the final sample consisted of 512 Italian workers</w:t>
      </w:r>
      <w:ins w:id="329" w:author="Author">
        <w:r w:rsidR="00692A1F">
          <w:rPr>
            <w:rFonts w:cs="Times New Roman"/>
            <w:szCs w:val="24"/>
          </w:rPr>
          <w:t xml:space="preserve">, whose </w:t>
        </w:r>
        <w:r w:rsidR="00692A1F" w:rsidRPr="00ED7239">
          <w:rPr>
            <w:rFonts w:cs="Times New Roman"/>
            <w:szCs w:val="24"/>
          </w:rPr>
          <w:t>mean age was 43.64 years (</w:t>
        </w:r>
        <w:r w:rsidR="00692A1F" w:rsidRPr="007165D8">
          <w:rPr>
            <w:rFonts w:cs="Times New Roman"/>
            <w:i/>
            <w:szCs w:val="24"/>
          </w:rPr>
          <w:t>SD</w:t>
        </w:r>
        <w:r w:rsidR="00692A1F" w:rsidRPr="00ED7239">
          <w:rPr>
            <w:rFonts w:cs="Times New Roman"/>
            <w:szCs w:val="24"/>
          </w:rPr>
          <w:t xml:space="preserve"> = 7.8)</w:t>
        </w:r>
        <w:r w:rsidR="00692A1F">
          <w:rPr>
            <w:rFonts w:cs="Times New Roman"/>
            <w:szCs w:val="24"/>
          </w:rPr>
          <w:t xml:space="preserve">, </w:t>
        </w:r>
      </w:ins>
      <w:del w:id="330" w:author="Author">
        <w:r w:rsidRPr="00ED7239" w:rsidDel="00692A1F">
          <w:rPr>
            <w:rFonts w:cs="Times New Roman"/>
            <w:szCs w:val="24"/>
          </w:rPr>
          <w:delText>. M</w:delText>
        </w:r>
      </w:del>
      <w:ins w:id="331" w:author="Author">
        <w:r w:rsidR="00692A1F">
          <w:rPr>
            <w:rFonts w:cs="Times New Roman"/>
            <w:szCs w:val="24"/>
          </w:rPr>
          <w:t>m</w:t>
        </w:r>
      </w:ins>
      <w:r w:rsidRPr="00ED7239">
        <w:rPr>
          <w:rFonts w:cs="Times New Roman"/>
          <w:szCs w:val="24"/>
        </w:rPr>
        <w:t xml:space="preserve">ost </w:t>
      </w:r>
      <w:ins w:id="332" w:author="Author">
        <w:r w:rsidR="00692A1F">
          <w:rPr>
            <w:rFonts w:cs="Times New Roman"/>
            <w:szCs w:val="24"/>
          </w:rPr>
          <w:t xml:space="preserve">of whom </w:t>
        </w:r>
      </w:ins>
      <w:del w:id="333" w:author="Author">
        <w:r w:rsidRPr="00ED7239" w:rsidDel="00692A1F">
          <w:rPr>
            <w:rFonts w:cs="Times New Roman"/>
            <w:szCs w:val="24"/>
          </w:rPr>
          <w:delText xml:space="preserve">of them (322 workers, 62.9%) </w:delText>
        </w:r>
      </w:del>
      <w:r w:rsidRPr="00ED7239">
        <w:rPr>
          <w:rFonts w:cs="Times New Roman"/>
          <w:szCs w:val="24"/>
        </w:rPr>
        <w:t xml:space="preserve">were female </w:t>
      </w:r>
      <w:ins w:id="334" w:author="Author">
        <w:r w:rsidR="00692A1F" w:rsidRPr="00ED7239">
          <w:rPr>
            <w:rFonts w:cs="Times New Roman"/>
            <w:szCs w:val="24"/>
          </w:rPr>
          <w:t>(322 workers, 62.9%)</w:t>
        </w:r>
      </w:ins>
      <w:del w:id="335" w:author="Author">
        <w:r w:rsidRPr="00ED7239" w:rsidDel="00692A1F">
          <w:rPr>
            <w:rFonts w:cs="Times New Roman"/>
            <w:szCs w:val="24"/>
          </w:rPr>
          <w:delText>and the mean age was 43.64 years (SD = 7.8)</w:delText>
        </w:r>
      </w:del>
      <w:r w:rsidRPr="00ED7239">
        <w:rPr>
          <w:rFonts w:cs="Times New Roman"/>
          <w:szCs w:val="24"/>
        </w:rPr>
        <w:t>. The mean occupational tenure was 16.15 years (</w:t>
      </w:r>
      <w:r w:rsidRPr="007165D8">
        <w:rPr>
          <w:rFonts w:cs="Times New Roman"/>
          <w:i/>
          <w:szCs w:val="24"/>
        </w:rPr>
        <w:t>SD</w:t>
      </w:r>
      <w:r w:rsidRPr="00ED7239">
        <w:rPr>
          <w:rFonts w:cs="Times New Roman"/>
          <w:szCs w:val="24"/>
        </w:rPr>
        <w:t xml:space="preserve"> = 8.46). Concerning the type of contract, 52.3% had a part-time contract, while all other workers had a full-time contract. Concerning the organizational role, 94 workers (18.4%) were supervisors, while 418 were employees (81.6%).</w:t>
      </w:r>
    </w:p>
    <w:p w14:paraId="7517CFF5" w14:textId="2A8353EA" w:rsidR="00D31E35" w:rsidRPr="00ED7239" w:rsidRDefault="00D31E35" w:rsidP="007165D8">
      <w:pPr>
        <w:pStyle w:val="Heading2"/>
      </w:pPr>
      <w:del w:id="336" w:author="Author">
        <w:r w:rsidRPr="00ED7239" w:rsidDel="00E60655">
          <w:lastRenderedPageBreak/>
          <w:delText xml:space="preserve">3.2. </w:delText>
        </w:r>
      </w:del>
      <w:r w:rsidRPr="00ED7239">
        <w:t xml:space="preserve">Descriptive Statistics, Correlations, and </w:t>
      </w:r>
      <w:ins w:id="337" w:author="Author">
        <w:r w:rsidR="00E60655">
          <w:t xml:space="preserve">Mediation Effect of </w:t>
        </w:r>
      </w:ins>
      <w:r w:rsidRPr="00ED7239">
        <w:t xml:space="preserve">Job-Related Strain </w:t>
      </w:r>
      <w:del w:id="338" w:author="Author">
        <w:r w:rsidRPr="00ED7239" w:rsidDel="00E60655">
          <w:delText xml:space="preserve">Mediation Effect </w:delText>
        </w:r>
      </w:del>
      <w:r w:rsidRPr="00ED7239">
        <w:t>between Bullying and MSDs</w:t>
      </w:r>
    </w:p>
    <w:p w14:paraId="7A1928E0" w14:textId="33C70B8B" w:rsidR="00747C4E" w:rsidRPr="00ED7239" w:rsidRDefault="00D31E35" w:rsidP="001A14EF">
      <w:pPr>
        <w:rPr>
          <w:rFonts w:cs="Times New Roman"/>
          <w:szCs w:val="24"/>
        </w:rPr>
      </w:pPr>
      <w:r w:rsidRPr="00ED7239">
        <w:rPr>
          <w:rFonts w:cs="Times New Roman"/>
          <w:szCs w:val="24"/>
        </w:rPr>
        <w:t>Means, standard deviations, percentages, internal consistencies, and correlations were computed for all the study variables (Table </w:t>
      </w:r>
      <w:hyperlink r:id="rId47" w:tgtFrame="_blank" w:history="1">
        <w:r w:rsidRPr="007165D8">
          <w:t>1</w:t>
        </w:r>
      </w:hyperlink>
      <w:r w:rsidRPr="00ED7239">
        <w:rPr>
          <w:rFonts w:cs="Times New Roman"/>
          <w:szCs w:val="24"/>
        </w:rPr>
        <w:t xml:space="preserve">). Internal consistencies (Cronbach’s α) of the </w:t>
      </w:r>
      <w:del w:id="339" w:author="Author">
        <w:r w:rsidRPr="00ED7239" w:rsidDel="00E60655">
          <w:rPr>
            <w:rFonts w:cs="Times New Roman"/>
            <w:szCs w:val="24"/>
          </w:rPr>
          <w:delText xml:space="preserve">used </w:delText>
        </w:r>
      </w:del>
      <w:r w:rsidRPr="00ED7239">
        <w:rPr>
          <w:rFonts w:cs="Times New Roman"/>
          <w:szCs w:val="24"/>
        </w:rPr>
        <w:t xml:space="preserve">scales were good, as all </w:t>
      </w:r>
      <w:del w:id="340" w:author="Author">
        <w:r w:rsidRPr="00ED7239" w:rsidDel="00E60655">
          <w:rPr>
            <w:rFonts w:cs="Times New Roman"/>
            <w:szCs w:val="24"/>
          </w:rPr>
          <w:delText xml:space="preserve">the </w:delText>
        </w:r>
      </w:del>
      <w:r w:rsidRPr="00ED7239">
        <w:rPr>
          <w:rFonts w:cs="Times New Roman"/>
          <w:szCs w:val="24"/>
        </w:rPr>
        <w:t>values exceeded the threshold of 0.70 [</w:t>
      </w:r>
      <w:hyperlink r:id="rId48" w:anchor="B36" w:history="1">
        <w:r w:rsidRPr="00ED7239">
          <w:rPr>
            <w:rFonts w:cs="Times New Roman"/>
            <w:color w:val="418B34"/>
            <w:szCs w:val="24"/>
            <w:u w:val="single"/>
            <w:bdr w:val="none" w:sz="0" w:space="0" w:color="auto" w:frame="1"/>
          </w:rPr>
          <w:t>36</w:t>
        </w:r>
      </w:hyperlink>
      <w:r w:rsidRPr="00ED7239">
        <w:rPr>
          <w:rFonts w:cs="Times New Roman"/>
          <w:szCs w:val="24"/>
        </w:rPr>
        <w:t>]. Exposure to bullying behavio</w:t>
      </w:r>
      <w:del w:id="341" w:author="Author">
        <w:r w:rsidRPr="00ED7239" w:rsidDel="00E60655">
          <w:rPr>
            <w:rFonts w:cs="Times New Roman"/>
            <w:szCs w:val="24"/>
          </w:rPr>
          <w:delText>u</w:delText>
        </w:r>
      </w:del>
      <w:r w:rsidRPr="00ED7239">
        <w:rPr>
          <w:rFonts w:cs="Times New Roman"/>
          <w:szCs w:val="24"/>
        </w:rPr>
        <w:t>rs was relatively low</w:t>
      </w:r>
      <w:del w:id="342" w:author="Author">
        <w:r w:rsidRPr="00ED7239" w:rsidDel="00E60655">
          <w:rPr>
            <w:rFonts w:cs="Times New Roman"/>
            <w:szCs w:val="24"/>
          </w:rPr>
          <w:delText xml:space="preserve">, </w:delText>
        </w:r>
      </w:del>
      <w:ins w:id="343" w:author="Author">
        <w:r w:rsidR="00E60655">
          <w:rPr>
            <w:rFonts w:cs="Times New Roman"/>
            <w:szCs w:val="24"/>
          </w:rPr>
          <w:t>;</w:t>
        </w:r>
        <w:r w:rsidR="00E60655" w:rsidRPr="00ED7239">
          <w:rPr>
            <w:rFonts w:cs="Times New Roman"/>
            <w:szCs w:val="24"/>
          </w:rPr>
          <w:t xml:space="preserve"> </w:t>
        </w:r>
      </w:ins>
      <w:del w:id="344" w:author="Author">
        <w:r w:rsidRPr="00ED7239" w:rsidDel="00E60655">
          <w:rPr>
            <w:rFonts w:cs="Times New Roman"/>
            <w:szCs w:val="24"/>
          </w:rPr>
          <w:delText xml:space="preserve">meaning </w:delText>
        </w:r>
      </w:del>
      <w:r w:rsidRPr="00ED7239">
        <w:rPr>
          <w:rFonts w:cs="Times New Roman"/>
          <w:szCs w:val="24"/>
        </w:rPr>
        <w:t>that</w:t>
      </w:r>
      <w:ins w:id="345" w:author="Author">
        <w:r w:rsidR="00E60655">
          <w:rPr>
            <w:rFonts w:cs="Times New Roman"/>
            <w:szCs w:val="24"/>
          </w:rPr>
          <w:t xml:space="preserve"> is</w:t>
        </w:r>
      </w:ins>
      <w:r w:rsidRPr="00ED7239">
        <w:rPr>
          <w:rFonts w:cs="Times New Roman"/>
          <w:szCs w:val="24"/>
        </w:rPr>
        <w:t>, on average, employees only occasionally experienced th</w:t>
      </w:r>
      <w:del w:id="346" w:author="Author">
        <w:r w:rsidRPr="00ED7239" w:rsidDel="00E60655">
          <w:rPr>
            <w:rFonts w:cs="Times New Roman"/>
            <w:szCs w:val="24"/>
          </w:rPr>
          <w:delText>os</w:delText>
        </w:r>
      </w:del>
      <w:r w:rsidRPr="00ED7239">
        <w:rPr>
          <w:rFonts w:cs="Times New Roman"/>
          <w:szCs w:val="24"/>
        </w:rPr>
        <w:t>e negative acts that are the essence of bullying (Table </w:t>
      </w:r>
      <w:hyperlink r:id="rId49" w:tgtFrame="_blank" w:history="1">
        <w:r w:rsidRPr="007165D8">
          <w:t>1</w:t>
        </w:r>
      </w:hyperlink>
      <w:r w:rsidRPr="00ED7239">
        <w:rPr>
          <w:rFonts w:cs="Times New Roman"/>
          <w:szCs w:val="24"/>
        </w:rPr>
        <w:t xml:space="preserve">). The </w:t>
      </w:r>
      <w:del w:id="347" w:author="Author">
        <w:r w:rsidRPr="00ED7239" w:rsidDel="00E60655">
          <w:rPr>
            <w:rFonts w:cs="Times New Roman"/>
            <w:szCs w:val="24"/>
          </w:rPr>
          <w:delText xml:space="preserve">obtained </w:delText>
        </w:r>
      </w:del>
      <w:ins w:id="348" w:author="Author">
        <w:r w:rsidR="00E60655">
          <w:rPr>
            <w:rFonts w:cs="Times New Roman"/>
            <w:szCs w:val="24"/>
          </w:rPr>
          <w:t>mean</w:t>
        </w:r>
        <w:r w:rsidR="00E60655" w:rsidRPr="00ED7239">
          <w:rPr>
            <w:rFonts w:cs="Times New Roman"/>
            <w:szCs w:val="24"/>
          </w:rPr>
          <w:t xml:space="preserve"> </w:t>
        </w:r>
      </w:ins>
      <w:r w:rsidRPr="00ED7239">
        <w:rPr>
          <w:rFonts w:cs="Times New Roman"/>
          <w:szCs w:val="24"/>
        </w:rPr>
        <w:t xml:space="preserve">value of 1.67 </w:t>
      </w:r>
      <w:del w:id="349" w:author="Author">
        <w:r w:rsidRPr="00ED7239" w:rsidDel="00E60655">
          <w:rPr>
            <w:rFonts w:cs="Times New Roman"/>
            <w:szCs w:val="24"/>
          </w:rPr>
          <w:delText xml:space="preserve">at </w:delText>
        </w:r>
      </w:del>
      <w:ins w:id="350" w:author="Author">
        <w:r w:rsidR="00E60655">
          <w:rPr>
            <w:rFonts w:cs="Times New Roman"/>
            <w:szCs w:val="24"/>
          </w:rPr>
          <w:t>of</w:t>
        </w:r>
        <w:r w:rsidR="00E60655" w:rsidRPr="00ED7239">
          <w:rPr>
            <w:rFonts w:cs="Times New Roman"/>
            <w:szCs w:val="24"/>
          </w:rPr>
          <w:t xml:space="preserve"> </w:t>
        </w:r>
      </w:ins>
      <w:r w:rsidRPr="00ED7239">
        <w:rPr>
          <w:rFonts w:cs="Times New Roman"/>
          <w:szCs w:val="24"/>
        </w:rPr>
        <w:t xml:space="preserve">the bullying measure is similar to that commonly found in organizational research in this area in which the same operationalization of bullying </w:t>
      </w:r>
      <w:del w:id="351" w:author="Author">
        <w:r w:rsidRPr="00ED7239" w:rsidDel="00E60655">
          <w:rPr>
            <w:rFonts w:cs="Times New Roman"/>
            <w:szCs w:val="24"/>
          </w:rPr>
          <w:delText xml:space="preserve">is </w:delText>
        </w:r>
      </w:del>
      <w:ins w:id="352" w:author="Author">
        <w:r w:rsidR="00E60655">
          <w:rPr>
            <w:rFonts w:cs="Times New Roman"/>
            <w:szCs w:val="24"/>
          </w:rPr>
          <w:t>wa</w:t>
        </w:r>
        <w:r w:rsidR="00E60655" w:rsidRPr="00ED7239">
          <w:rPr>
            <w:rFonts w:cs="Times New Roman"/>
            <w:szCs w:val="24"/>
          </w:rPr>
          <w:t xml:space="preserve">s </w:t>
        </w:r>
      </w:ins>
      <w:r w:rsidRPr="00ED7239">
        <w:rPr>
          <w:rFonts w:cs="Times New Roman"/>
          <w:szCs w:val="24"/>
        </w:rPr>
        <w:t>used [</w:t>
      </w:r>
      <w:hyperlink r:id="rId50" w:anchor="B37" w:history="1">
        <w:r w:rsidRPr="00ED7239">
          <w:rPr>
            <w:rFonts w:cs="Times New Roman"/>
            <w:color w:val="418B34"/>
            <w:szCs w:val="24"/>
            <w:u w:val="single"/>
            <w:bdr w:val="none" w:sz="0" w:space="0" w:color="auto" w:frame="1"/>
          </w:rPr>
          <w:t>37</w:t>
        </w:r>
      </w:hyperlink>
      <w:r w:rsidRPr="00ED7239">
        <w:rPr>
          <w:rFonts w:cs="Times New Roman"/>
          <w:szCs w:val="24"/>
        </w:rPr>
        <w:t>, </w:t>
      </w:r>
      <w:hyperlink r:id="rId51" w:anchor="B38" w:history="1">
        <w:r w:rsidRPr="00ED7239">
          <w:rPr>
            <w:rFonts w:cs="Times New Roman"/>
            <w:color w:val="418B34"/>
            <w:szCs w:val="24"/>
            <w:u w:val="single"/>
            <w:bdr w:val="none" w:sz="0" w:space="0" w:color="auto" w:frame="1"/>
          </w:rPr>
          <w:t>38</w:t>
        </w:r>
      </w:hyperlink>
      <w:r w:rsidRPr="00ED7239">
        <w:rPr>
          <w:rFonts w:cs="Times New Roman"/>
          <w:szCs w:val="24"/>
        </w:rPr>
        <w:t xml:space="preserve">]. </w:t>
      </w:r>
      <w:del w:id="353" w:author="Author">
        <w:r w:rsidRPr="00ED7239" w:rsidDel="00E60655">
          <w:rPr>
            <w:rFonts w:cs="Times New Roman"/>
            <w:szCs w:val="24"/>
          </w:rPr>
          <w:delText>A c</w:delText>
        </w:r>
      </w:del>
      <w:ins w:id="354" w:author="Author">
        <w:r w:rsidR="00E60655">
          <w:rPr>
            <w:rFonts w:cs="Times New Roman"/>
            <w:szCs w:val="24"/>
          </w:rPr>
          <w:t>C</w:t>
        </w:r>
      </w:ins>
      <w:r w:rsidRPr="00ED7239">
        <w:rPr>
          <w:rFonts w:cs="Times New Roman"/>
          <w:szCs w:val="24"/>
        </w:rPr>
        <w:t xml:space="preserve">loser inspection of the distribution of the bullying </w:t>
      </w:r>
      <w:del w:id="355" w:author="Author">
        <w:r w:rsidRPr="00ED7239" w:rsidDel="00E60655">
          <w:rPr>
            <w:rFonts w:cs="Times New Roman"/>
            <w:szCs w:val="24"/>
          </w:rPr>
          <w:delText xml:space="preserve">variable </w:delText>
        </w:r>
      </w:del>
      <w:ins w:id="356" w:author="Author">
        <w:r w:rsidR="00E60655">
          <w:rPr>
            <w:rFonts w:cs="Times New Roman"/>
            <w:szCs w:val="24"/>
          </w:rPr>
          <w:t>scores</w:t>
        </w:r>
        <w:r w:rsidR="00E60655" w:rsidRPr="00ED7239">
          <w:rPr>
            <w:rFonts w:cs="Times New Roman"/>
            <w:szCs w:val="24"/>
          </w:rPr>
          <w:t xml:space="preserve"> </w:t>
        </w:r>
      </w:ins>
      <w:r w:rsidRPr="00ED7239">
        <w:rPr>
          <w:rFonts w:cs="Times New Roman"/>
          <w:szCs w:val="24"/>
        </w:rPr>
        <w:t>revealed that 3.51% of employees (not reported in Table </w:t>
      </w:r>
      <w:hyperlink r:id="rId52" w:tgtFrame="_blank" w:history="1">
        <w:r w:rsidRPr="007165D8">
          <w:t>1</w:t>
        </w:r>
      </w:hyperlink>
      <w:r w:rsidRPr="00ED7239">
        <w:rPr>
          <w:rFonts w:cs="Times New Roman"/>
          <w:szCs w:val="24"/>
        </w:rPr>
        <w:t xml:space="preserve">) reported a score indicating </w:t>
      </w:r>
      <w:del w:id="357" w:author="Author">
        <w:r w:rsidRPr="00ED7239" w:rsidDel="00E60655">
          <w:rPr>
            <w:rFonts w:cs="Times New Roman"/>
            <w:szCs w:val="24"/>
          </w:rPr>
          <w:delText xml:space="preserve">an </w:delText>
        </w:r>
      </w:del>
      <w:r w:rsidRPr="00ED7239">
        <w:rPr>
          <w:rFonts w:cs="Times New Roman"/>
          <w:szCs w:val="24"/>
        </w:rPr>
        <w:t>exposure on a weekly or daily basis to the bullying behavio</w:t>
      </w:r>
      <w:del w:id="358" w:author="Author">
        <w:r w:rsidRPr="00ED7239" w:rsidDel="00E60655">
          <w:rPr>
            <w:rFonts w:cs="Times New Roman"/>
            <w:szCs w:val="24"/>
          </w:rPr>
          <w:delText>u</w:delText>
        </w:r>
      </w:del>
      <w:r w:rsidRPr="00ED7239">
        <w:rPr>
          <w:rFonts w:cs="Times New Roman"/>
          <w:szCs w:val="24"/>
        </w:rPr>
        <w:t>rs investigated.</w:t>
      </w:r>
    </w:p>
    <w:p w14:paraId="2C469B3D" w14:textId="2AADB397" w:rsidR="00747C4E" w:rsidRPr="00ED7239" w:rsidDel="00682C3F" w:rsidRDefault="00747C4E" w:rsidP="001A14EF">
      <w:pPr>
        <w:rPr>
          <w:del w:id="359" w:author="Author"/>
          <w:rFonts w:cs="Times New Roman"/>
          <w:szCs w:val="24"/>
        </w:rPr>
      </w:pPr>
    </w:p>
    <w:p w14:paraId="3D357AD7" w14:textId="64CF8032" w:rsidR="00747C4E" w:rsidRPr="00ED7239" w:rsidDel="00682C3F" w:rsidRDefault="00747C4E" w:rsidP="001A14EF">
      <w:pPr>
        <w:rPr>
          <w:del w:id="360" w:author="Author"/>
          <w:rFonts w:cs="Times New Roman"/>
          <w:szCs w:val="24"/>
        </w:rPr>
      </w:pPr>
      <w:del w:id="361" w:author="Author">
        <w:r w:rsidRPr="00ED7239" w:rsidDel="00682C3F">
          <w:rPr>
            <w:rFonts w:cs="Times New Roman"/>
            <w:szCs w:val="24"/>
          </w:rPr>
          <w:delText>Add Table 1 here</w:delText>
        </w:r>
      </w:del>
    </w:p>
    <w:p w14:paraId="37C99341" w14:textId="0775DDED" w:rsidR="00747C4E" w:rsidRPr="00ED7239" w:rsidDel="00682C3F" w:rsidRDefault="00747C4E" w:rsidP="001A14EF">
      <w:pPr>
        <w:rPr>
          <w:del w:id="362" w:author="Author"/>
          <w:rFonts w:cs="Times New Roman"/>
          <w:szCs w:val="24"/>
        </w:rPr>
      </w:pPr>
    </w:p>
    <w:p w14:paraId="45FA1153" w14:textId="31DBDABC" w:rsidR="00D31E35" w:rsidRPr="00ED7239" w:rsidRDefault="00D31E35" w:rsidP="001A14EF">
      <w:pPr>
        <w:rPr>
          <w:rFonts w:cs="Times New Roman"/>
          <w:szCs w:val="24"/>
        </w:rPr>
      </w:pPr>
      <w:del w:id="363" w:author="Author">
        <w:r w:rsidRPr="00ED7239" w:rsidDel="00682C3F">
          <w:rPr>
            <w:rFonts w:cs="Times New Roman"/>
            <w:szCs w:val="24"/>
          </w:rPr>
          <w:delText>On the</w:delText>
        </w:r>
      </w:del>
      <w:ins w:id="364" w:author="Author">
        <w:r w:rsidR="00682C3F">
          <w:rPr>
            <w:rFonts w:cs="Times New Roman"/>
            <w:szCs w:val="24"/>
          </w:rPr>
          <w:t>In</w:t>
        </w:r>
      </w:ins>
      <w:r w:rsidRPr="00ED7239">
        <w:rPr>
          <w:rFonts w:cs="Times New Roman"/>
          <w:szCs w:val="24"/>
        </w:rPr>
        <w:t xml:space="preserve"> </w:t>
      </w:r>
      <w:del w:id="365" w:author="Author">
        <w:r w:rsidRPr="00ED7239" w:rsidDel="00682C3F">
          <w:rPr>
            <w:rFonts w:cs="Times New Roman"/>
            <w:szCs w:val="24"/>
          </w:rPr>
          <w:delText>contrary</w:delText>
        </w:r>
      </w:del>
      <w:ins w:id="366" w:author="Author">
        <w:r w:rsidR="00682C3F" w:rsidRPr="00ED7239">
          <w:rPr>
            <w:rFonts w:cs="Times New Roman"/>
            <w:szCs w:val="24"/>
          </w:rPr>
          <w:t>contra</w:t>
        </w:r>
        <w:r w:rsidR="00682C3F">
          <w:rPr>
            <w:rFonts w:cs="Times New Roman"/>
            <w:szCs w:val="24"/>
          </w:rPr>
          <w:t>st</w:t>
        </w:r>
      </w:ins>
      <w:r w:rsidRPr="00ED7239">
        <w:rPr>
          <w:rFonts w:cs="Times New Roman"/>
          <w:szCs w:val="24"/>
        </w:rPr>
        <w:t>, job-related strain and physical demand</w:t>
      </w:r>
      <w:ins w:id="367" w:author="Author">
        <w:r w:rsidR="00682C3F">
          <w:rPr>
            <w:rFonts w:cs="Times New Roman"/>
            <w:szCs w:val="24"/>
          </w:rPr>
          <w:t>s</w:t>
        </w:r>
      </w:ins>
      <w:r w:rsidRPr="00ED7239">
        <w:rPr>
          <w:rFonts w:cs="Times New Roman"/>
          <w:szCs w:val="24"/>
        </w:rPr>
        <w:t xml:space="preserve"> were relatively more prevalent</w:t>
      </w:r>
      <w:ins w:id="368" w:author="Author">
        <w:r w:rsidR="00682C3F">
          <w:rPr>
            <w:rFonts w:cs="Times New Roman"/>
            <w:szCs w:val="24"/>
          </w:rPr>
          <w:t xml:space="preserve"> than bullying</w:t>
        </w:r>
      </w:ins>
      <w:r w:rsidRPr="00ED7239">
        <w:rPr>
          <w:rFonts w:cs="Times New Roman"/>
          <w:szCs w:val="24"/>
        </w:rPr>
        <w:t xml:space="preserve">, with their </w:t>
      </w:r>
      <w:del w:id="369" w:author="Author">
        <w:r w:rsidRPr="00ED7239" w:rsidDel="00682C3F">
          <w:rPr>
            <w:rFonts w:cs="Times New Roman"/>
            <w:szCs w:val="24"/>
          </w:rPr>
          <w:delText>average levels</w:delText>
        </w:r>
      </w:del>
      <w:ins w:id="370" w:author="Author">
        <w:r w:rsidR="00682C3F">
          <w:rPr>
            <w:rFonts w:cs="Times New Roman"/>
            <w:szCs w:val="24"/>
          </w:rPr>
          <w:t>means</w:t>
        </w:r>
      </w:ins>
      <w:r w:rsidRPr="00ED7239">
        <w:rPr>
          <w:rFonts w:cs="Times New Roman"/>
          <w:szCs w:val="24"/>
        </w:rPr>
        <w:t xml:space="preserve"> (i.e., 17.30 and 2.71, resp</w:t>
      </w:r>
      <w:del w:id="371" w:author="Author">
        <w:r w:rsidRPr="00ED7239" w:rsidDel="00682C3F">
          <w:rPr>
            <w:rFonts w:cs="Times New Roman"/>
            <w:szCs w:val="24"/>
          </w:rPr>
          <w:delText xml:space="preserve">.) </w:delText>
        </w:r>
      </w:del>
      <w:ins w:id="372" w:author="Author">
        <w:r w:rsidR="00682C3F">
          <w:rPr>
            <w:rFonts w:cs="Times New Roman"/>
            <w:szCs w:val="24"/>
          </w:rPr>
          <w:t>ectively</w:t>
        </w:r>
        <w:r w:rsidR="00682C3F" w:rsidRPr="00ED7239">
          <w:rPr>
            <w:rFonts w:cs="Times New Roman"/>
            <w:szCs w:val="24"/>
          </w:rPr>
          <w:t xml:space="preserve">) </w:t>
        </w:r>
      </w:ins>
      <w:r w:rsidRPr="00ED7239">
        <w:rPr>
          <w:rFonts w:cs="Times New Roman"/>
          <w:szCs w:val="24"/>
        </w:rPr>
        <w:t xml:space="preserve">being above the central point of </w:t>
      </w:r>
      <w:del w:id="373" w:author="Author">
        <w:r w:rsidRPr="00ED7239" w:rsidDel="00682C3F">
          <w:rPr>
            <w:rFonts w:cs="Times New Roman"/>
            <w:szCs w:val="24"/>
          </w:rPr>
          <w:delText>the adopted</w:delText>
        </w:r>
      </w:del>
      <w:ins w:id="374" w:author="Author">
        <w:r w:rsidR="00682C3F">
          <w:rPr>
            <w:rFonts w:cs="Times New Roman"/>
            <w:szCs w:val="24"/>
          </w:rPr>
          <w:t>each</w:t>
        </w:r>
      </w:ins>
      <w:r w:rsidRPr="00ED7239">
        <w:rPr>
          <w:rFonts w:cs="Times New Roman"/>
          <w:szCs w:val="24"/>
        </w:rPr>
        <w:t xml:space="preserve"> response scale. For example, </w:t>
      </w:r>
      <w:del w:id="375" w:author="Author">
        <w:r w:rsidRPr="00ED7239" w:rsidDel="00682C3F">
          <w:rPr>
            <w:rFonts w:cs="Times New Roman"/>
            <w:szCs w:val="24"/>
          </w:rPr>
          <w:delText xml:space="preserve">a </w:delText>
        </w:r>
      </w:del>
      <w:ins w:id="376" w:author="Author">
        <w:r w:rsidR="00682C3F">
          <w:rPr>
            <w:rFonts w:cs="Times New Roman"/>
            <w:szCs w:val="24"/>
          </w:rPr>
          <w:t>the mean</w:t>
        </w:r>
        <w:r w:rsidR="00682C3F" w:rsidRPr="00ED7239">
          <w:rPr>
            <w:rFonts w:cs="Times New Roman"/>
            <w:szCs w:val="24"/>
          </w:rPr>
          <w:t xml:space="preserve"> </w:t>
        </w:r>
      </w:ins>
      <w:r w:rsidRPr="00ED7239">
        <w:rPr>
          <w:rFonts w:cs="Times New Roman"/>
          <w:szCs w:val="24"/>
        </w:rPr>
        <w:t xml:space="preserve">score of 2.71 </w:t>
      </w:r>
      <w:del w:id="377" w:author="Author">
        <w:r w:rsidRPr="00ED7239" w:rsidDel="00682C3F">
          <w:rPr>
            <w:rFonts w:cs="Times New Roman"/>
            <w:szCs w:val="24"/>
          </w:rPr>
          <w:delText xml:space="preserve">at </w:delText>
        </w:r>
      </w:del>
      <w:ins w:id="378" w:author="Author">
        <w:r w:rsidR="00682C3F">
          <w:rPr>
            <w:rFonts w:cs="Times New Roman"/>
            <w:szCs w:val="24"/>
          </w:rPr>
          <w:t>on</w:t>
        </w:r>
        <w:r w:rsidR="00682C3F" w:rsidRPr="00ED7239">
          <w:rPr>
            <w:rFonts w:cs="Times New Roman"/>
            <w:szCs w:val="24"/>
          </w:rPr>
          <w:t xml:space="preserve"> </w:t>
        </w:r>
      </w:ins>
      <w:r w:rsidRPr="00ED7239">
        <w:rPr>
          <w:rFonts w:cs="Times New Roman"/>
          <w:szCs w:val="24"/>
        </w:rPr>
        <w:t xml:space="preserve">the physical demand scale </w:t>
      </w:r>
      <w:del w:id="379" w:author="Author">
        <w:r w:rsidRPr="00ED7239" w:rsidDel="00682C3F">
          <w:rPr>
            <w:rFonts w:cs="Times New Roman"/>
            <w:szCs w:val="24"/>
          </w:rPr>
          <w:delText xml:space="preserve">meant </w:delText>
        </w:r>
      </w:del>
      <w:ins w:id="380" w:author="Author">
        <w:r w:rsidR="00682C3F">
          <w:rPr>
            <w:rFonts w:cs="Times New Roman"/>
            <w:szCs w:val="24"/>
          </w:rPr>
          <w:t>indicated</w:t>
        </w:r>
        <w:r w:rsidR="00682C3F" w:rsidRPr="00ED7239">
          <w:rPr>
            <w:rFonts w:cs="Times New Roman"/>
            <w:szCs w:val="24"/>
          </w:rPr>
          <w:t xml:space="preserve"> </w:t>
        </w:r>
      </w:ins>
      <w:r w:rsidRPr="00ED7239">
        <w:rPr>
          <w:rFonts w:cs="Times New Roman"/>
          <w:szCs w:val="24"/>
        </w:rPr>
        <w:t xml:space="preserve">that all </w:t>
      </w:r>
      <w:del w:id="381" w:author="Author">
        <w:r w:rsidRPr="00ED7239" w:rsidDel="00682C3F">
          <w:rPr>
            <w:rFonts w:cs="Times New Roman"/>
            <w:szCs w:val="24"/>
          </w:rPr>
          <w:delText xml:space="preserve">the </w:delText>
        </w:r>
      </w:del>
      <w:r w:rsidRPr="00ED7239">
        <w:rPr>
          <w:rFonts w:cs="Times New Roman"/>
          <w:szCs w:val="24"/>
        </w:rPr>
        <w:t xml:space="preserve">five investigated aspects </w:t>
      </w:r>
      <w:del w:id="382" w:author="Author">
        <w:r w:rsidRPr="00ED7239" w:rsidDel="00682C3F">
          <w:rPr>
            <w:rFonts w:cs="Times New Roman"/>
            <w:szCs w:val="24"/>
          </w:rPr>
          <w:delText>describing a</w:delText>
        </w:r>
      </w:del>
      <w:ins w:id="383" w:author="Author">
        <w:r w:rsidR="00682C3F">
          <w:rPr>
            <w:rFonts w:cs="Times New Roman"/>
            <w:szCs w:val="24"/>
          </w:rPr>
          <w:t>of</w:t>
        </w:r>
      </w:ins>
      <w:r w:rsidRPr="00ED7239">
        <w:rPr>
          <w:rFonts w:cs="Times New Roman"/>
          <w:szCs w:val="24"/>
        </w:rPr>
        <w:t xml:space="preserve"> high physical demand</w:t>
      </w:r>
      <w:ins w:id="384" w:author="Author">
        <w:r w:rsidR="00682C3F">
          <w:rPr>
            <w:rFonts w:cs="Times New Roman"/>
            <w:szCs w:val="24"/>
          </w:rPr>
          <w:t>s</w:t>
        </w:r>
      </w:ins>
      <w:r w:rsidRPr="00ED7239">
        <w:rPr>
          <w:rFonts w:cs="Times New Roman"/>
          <w:szCs w:val="24"/>
        </w:rPr>
        <w:t xml:space="preserve"> tended to </w:t>
      </w:r>
      <w:proofErr w:type="gramStart"/>
      <w:r w:rsidRPr="00ED7239">
        <w:rPr>
          <w:rFonts w:cs="Times New Roman"/>
          <w:szCs w:val="24"/>
        </w:rPr>
        <w:t>be reported</w:t>
      </w:r>
      <w:proofErr w:type="gramEnd"/>
      <w:r w:rsidRPr="00ED7239">
        <w:rPr>
          <w:rFonts w:cs="Times New Roman"/>
          <w:szCs w:val="24"/>
        </w:rPr>
        <w:t xml:space="preserve"> by most </w:t>
      </w:r>
      <w:del w:id="385" w:author="Author">
        <w:r w:rsidRPr="00ED7239" w:rsidDel="00682C3F">
          <w:rPr>
            <w:rFonts w:cs="Times New Roman"/>
            <w:szCs w:val="24"/>
          </w:rPr>
          <w:delText xml:space="preserve">of </w:delText>
        </w:r>
      </w:del>
      <w:r w:rsidRPr="00ED7239">
        <w:rPr>
          <w:rFonts w:cs="Times New Roman"/>
          <w:szCs w:val="24"/>
        </w:rPr>
        <w:t xml:space="preserve">participants. </w:t>
      </w:r>
      <w:del w:id="386" w:author="Author">
        <w:r w:rsidRPr="00ED7239" w:rsidDel="00682C3F">
          <w:rPr>
            <w:rFonts w:cs="Times New Roman"/>
            <w:szCs w:val="24"/>
          </w:rPr>
          <w:delText>As far as</w:delText>
        </w:r>
      </w:del>
      <w:ins w:id="387" w:author="Author">
        <w:r w:rsidR="00682C3F">
          <w:rPr>
            <w:rFonts w:cs="Times New Roman"/>
            <w:szCs w:val="24"/>
          </w:rPr>
          <w:t>Regarding</w:t>
        </w:r>
      </w:ins>
      <w:r w:rsidRPr="00ED7239">
        <w:rPr>
          <w:rFonts w:cs="Times New Roman"/>
          <w:szCs w:val="24"/>
        </w:rPr>
        <w:t xml:space="preserve"> musculoskeletal problems</w:t>
      </w:r>
      <w:del w:id="388" w:author="Author">
        <w:r w:rsidRPr="00ED7239" w:rsidDel="00682C3F">
          <w:rPr>
            <w:rFonts w:cs="Times New Roman"/>
            <w:szCs w:val="24"/>
          </w:rPr>
          <w:delText xml:space="preserve"> are concerned</w:delText>
        </w:r>
      </w:del>
      <w:r w:rsidRPr="00ED7239">
        <w:rPr>
          <w:rFonts w:cs="Times New Roman"/>
          <w:szCs w:val="24"/>
        </w:rPr>
        <w:t>, in general they were highly prevalent among participants, with the highest prevalence being for the low back problems.</w:t>
      </w:r>
    </w:p>
    <w:p w14:paraId="25776C5A" w14:textId="4DB54F87" w:rsidR="00D31E35" w:rsidRPr="00ED7239" w:rsidRDefault="00D31E35" w:rsidP="001A14EF">
      <w:pPr>
        <w:rPr>
          <w:rFonts w:cs="Times New Roman"/>
          <w:szCs w:val="24"/>
        </w:rPr>
      </w:pPr>
      <w:r w:rsidRPr="00ED7239">
        <w:rPr>
          <w:rFonts w:cs="Times New Roman"/>
          <w:szCs w:val="24"/>
        </w:rPr>
        <w:lastRenderedPageBreak/>
        <w:t xml:space="preserve">Furthermore, </w:t>
      </w:r>
      <w:ins w:id="389" w:author="Author">
        <w:r w:rsidR="00880F45">
          <w:rPr>
            <w:rFonts w:cs="Times New Roman"/>
            <w:szCs w:val="24"/>
          </w:rPr>
          <w:t xml:space="preserve">the </w:t>
        </w:r>
      </w:ins>
      <w:r w:rsidRPr="00ED7239">
        <w:rPr>
          <w:rFonts w:cs="Times New Roman"/>
          <w:szCs w:val="24"/>
        </w:rPr>
        <w:t>results</w:t>
      </w:r>
      <w:del w:id="390" w:author="Author">
        <w:r w:rsidRPr="00ED7239" w:rsidDel="00880F45">
          <w:rPr>
            <w:rFonts w:cs="Times New Roman"/>
            <w:szCs w:val="24"/>
          </w:rPr>
          <w:delText>,</w:delText>
        </w:r>
      </w:del>
      <w:r w:rsidRPr="00ED7239">
        <w:rPr>
          <w:rFonts w:cs="Times New Roman"/>
          <w:szCs w:val="24"/>
        </w:rPr>
        <w:t xml:space="preserve"> presented in Table </w:t>
      </w:r>
      <w:hyperlink r:id="rId53" w:tgtFrame="_blank" w:history="1">
        <w:r w:rsidRPr="007165D8">
          <w:t>1</w:t>
        </w:r>
      </w:hyperlink>
      <w:del w:id="391" w:author="Author">
        <w:r w:rsidRPr="00ED7239" w:rsidDel="00880F45">
          <w:rPr>
            <w:rFonts w:cs="Times New Roman"/>
            <w:szCs w:val="24"/>
          </w:rPr>
          <w:delText>,</w:delText>
        </w:r>
      </w:del>
      <w:r w:rsidRPr="00ED7239">
        <w:rPr>
          <w:rFonts w:cs="Times New Roman"/>
          <w:szCs w:val="24"/>
        </w:rPr>
        <w:t xml:space="preserve"> show</w:t>
      </w:r>
      <w:del w:id="392" w:author="Author">
        <w:r w:rsidRPr="00ED7239" w:rsidDel="00880F45">
          <w:rPr>
            <w:rFonts w:cs="Times New Roman"/>
            <w:szCs w:val="24"/>
          </w:rPr>
          <w:delText>ed</w:delText>
        </w:r>
      </w:del>
      <w:r w:rsidRPr="00ED7239">
        <w:rPr>
          <w:rFonts w:cs="Times New Roman"/>
          <w:szCs w:val="24"/>
        </w:rPr>
        <w:t xml:space="preserve"> that, </w:t>
      </w:r>
      <w:del w:id="393" w:author="Author">
        <w:r w:rsidRPr="00ED7239" w:rsidDel="00880F45">
          <w:rPr>
            <w:rFonts w:cs="Times New Roman"/>
            <w:szCs w:val="24"/>
          </w:rPr>
          <w:delText>among the</w:delText>
        </w:r>
      </w:del>
      <w:ins w:id="394" w:author="Author">
        <w:r w:rsidR="00880F45">
          <w:rPr>
            <w:rFonts w:cs="Times New Roman"/>
            <w:szCs w:val="24"/>
          </w:rPr>
          <w:t>all</w:t>
        </w:r>
      </w:ins>
      <w:r w:rsidRPr="00ED7239">
        <w:rPr>
          <w:rFonts w:cs="Times New Roman"/>
          <w:szCs w:val="24"/>
        </w:rPr>
        <w:t xml:space="preserve"> confounding variables (</w:t>
      </w:r>
      <w:ins w:id="395" w:author="Author">
        <w:r w:rsidR="00880F45">
          <w:rPr>
            <w:rFonts w:cs="Times New Roman"/>
            <w:szCs w:val="24"/>
          </w:rPr>
          <w:t xml:space="preserve">i.e., </w:t>
        </w:r>
      </w:ins>
      <w:r w:rsidRPr="00ED7239">
        <w:rPr>
          <w:rFonts w:cs="Times New Roman"/>
          <w:szCs w:val="24"/>
        </w:rPr>
        <w:t xml:space="preserve">age, gender, </w:t>
      </w:r>
      <w:del w:id="396" w:author="Author">
        <w:r w:rsidRPr="00ED7239" w:rsidDel="00880F45">
          <w:rPr>
            <w:rFonts w:cs="Times New Roman"/>
            <w:szCs w:val="24"/>
          </w:rPr>
          <w:delText xml:space="preserve">organisational </w:delText>
        </w:r>
      </w:del>
      <w:ins w:id="397" w:author="Author">
        <w:r w:rsidR="00880F45" w:rsidRPr="00ED7239">
          <w:rPr>
            <w:rFonts w:cs="Times New Roman"/>
            <w:szCs w:val="24"/>
          </w:rPr>
          <w:t>organi</w:t>
        </w:r>
        <w:r w:rsidR="00880F45">
          <w:rPr>
            <w:rFonts w:cs="Times New Roman"/>
            <w:szCs w:val="24"/>
          </w:rPr>
          <w:t>z</w:t>
        </w:r>
        <w:r w:rsidR="00880F45" w:rsidRPr="00ED7239">
          <w:rPr>
            <w:rFonts w:cs="Times New Roman"/>
            <w:szCs w:val="24"/>
          </w:rPr>
          <w:t xml:space="preserve">ational </w:t>
        </w:r>
      </w:ins>
      <w:r w:rsidRPr="00ED7239">
        <w:rPr>
          <w:rFonts w:cs="Times New Roman"/>
          <w:szCs w:val="24"/>
        </w:rPr>
        <w:t>role, type of contract, and physical demands)</w:t>
      </w:r>
      <w:ins w:id="398" w:author="Author">
        <w:r w:rsidR="00880F45">
          <w:rPr>
            <w:rFonts w:cs="Times New Roman"/>
            <w:szCs w:val="24"/>
          </w:rPr>
          <w:t xml:space="preserve"> </w:t>
        </w:r>
      </w:ins>
      <w:del w:id="399" w:author="Author">
        <w:r w:rsidRPr="00ED7239" w:rsidDel="00880F45">
          <w:rPr>
            <w:rFonts w:cs="Times New Roman"/>
            <w:szCs w:val="24"/>
          </w:rPr>
          <w:delText xml:space="preserve">, all of them </w:delText>
        </w:r>
      </w:del>
      <w:r w:rsidRPr="00ED7239">
        <w:rPr>
          <w:rFonts w:cs="Times New Roman"/>
          <w:szCs w:val="24"/>
        </w:rPr>
        <w:t xml:space="preserve">were related to at least one of the outcome variables </w:t>
      </w:r>
      <w:del w:id="400" w:author="Author">
        <w:r w:rsidRPr="00ED7239" w:rsidDel="00880F45">
          <w:rPr>
            <w:rFonts w:cs="Times New Roman"/>
            <w:szCs w:val="24"/>
          </w:rPr>
          <w:delText xml:space="preserve">considered </w:delText>
        </w:r>
      </w:del>
      <w:r w:rsidRPr="00ED7239">
        <w:rPr>
          <w:rFonts w:cs="Times New Roman"/>
          <w:szCs w:val="24"/>
        </w:rPr>
        <w:t>(</w:t>
      </w:r>
      <w:ins w:id="401" w:author="Author">
        <w:r w:rsidR="00880F45">
          <w:rPr>
            <w:rFonts w:cs="Times New Roman"/>
            <w:szCs w:val="24"/>
          </w:rPr>
          <w:t xml:space="preserve">i.e., </w:t>
        </w:r>
      </w:ins>
      <w:r w:rsidRPr="00ED7239">
        <w:rPr>
          <w:rFonts w:cs="Times New Roman"/>
          <w:szCs w:val="24"/>
        </w:rPr>
        <w:t xml:space="preserve">MSDs of low back, upper back, neck, and shoulders). Thus, these confounding variables </w:t>
      </w:r>
      <w:del w:id="402" w:author="Author">
        <w:r w:rsidRPr="00ED7239" w:rsidDel="00880F45">
          <w:rPr>
            <w:rFonts w:cs="Times New Roman"/>
            <w:szCs w:val="24"/>
          </w:rPr>
          <w:delText>have been</w:delText>
        </w:r>
      </w:del>
      <w:proofErr w:type="gramStart"/>
      <w:ins w:id="403" w:author="Author">
        <w:r w:rsidR="00880F45">
          <w:rPr>
            <w:rFonts w:cs="Times New Roman"/>
            <w:szCs w:val="24"/>
          </w:rPr>
          <w:t>were</w:t>
        </w:r>
      </w:ins>
      <w:r w:rsidRPr="00ED7239">
        <w:rPr>
          <w:rFonts w:cs="Times New Roman"/>
          <w:szCs w:val="24"/>
        </w:rPr>
        <w:t xml:space="preserve"> included</w:t>
      </w:r>
      <w:proofErr w:type="gramEnd"/>
      <w:r w:rsidRPr="00ED7239">
        <w:rPr>
          <w:rFonts w:cs="Times New Roman"/>
          <w:szCs w:val="24"/>
        </w:rPr>
        <w:t xml:space="preserve"> in the mediation analysis.</w:t>
      </w:r>
    </w:p>
    <w:p w14:paraId="7184924F" w14:textId="2263D0DC" w:rsidR="00D31E35" w:rsidRPr="00ED7239" w:rsidRDefault="00D31E35" w:rsidP="001A14EF">
      <w:pPr>
        <w:rPr>
          <w:rFonts w:cs="Times New Roman"/>
          <w:szCs w:val="24"/>
        </w:rPr>
      </w:pPr>
      <w:del w:id="404" w:author="Author">
        <w:r w:rsidRPr="00ED7239" w:rsidDel="00D700C4">
          <w:rPr>
            <w:rFonts w:cs="Times New Roman"/>
            <w:szCs w:val="24"/>
          </w:rPr>
          <w:delText>In order t</w:delText>
        </w:r>
      </w:del>
      <w:ins w:id="405" w:author="Author">
        <w:r w:rsidR="00D700C4">
          <w:rPr>
            <w:rFonts w:cs="Times New Roman"/>
            <w:szCs w:val="24"/>
          </w:rPr>
          <w:t>T</w:t>
        </w:r>
      </w:ins>
      <w:r w:rsidRPr="00ED7239">
        <w:rPr>
          <w:rFonts w:cs="Times New Roman"/>
          <w:szCs w:val="24"/>
        </w:rPr>
        <w:t xml:space="preserve">o test our hypothesis, which </w:t>
      </w:r>
      <w:del w:id="406" w:author="Author">
        <w:r w:rsidRPr="00ED7239" w:rsidDel="00D700C4">
          <w:rPr>
            <w:rFonts w:cs="Times New Roman"/>
            <w:szCs w:val="24"/>
          </w:rPr>
          <w:delText xml:space="preserve">postulates </w:delText>
        </w:r>
      </w:del>
      <w:ins w:id="407" w:author="Author">
        <w:r w:rsidR="00D700C4" w:rsidRPr="00ED7239">
          <w:rPr>
            <w:rFonts w:cs="Times New Roman"/>
            <w:szCs w:val="24"/>
          </w:rPr>
          <w:t>postulate</w:t>
        </w:r>
        <w:r w:rsidR="00D700C4">
          <w:rPr>
            <w:rFonts w:cs="Times New Roman"/>
            <w:szCs w:val="24"/>
          </w:rPr>
          <w:t>d</w:t>
        </w:r>
        <w:r w:rsidR="00D700C4" w:rsidRPr="00ED7239">
          <w:rPr>
            <w:rFonts w:cs="Times New Roman"/>
            <w:szCs w:val="24"/>
          </w:rPr>
          <w:t xml:space="preserve"> </w:t>
        </w:r>
      </w:ins>
      <w:r w:rsidRPr="00ED7239">
        <w:rPr>
          <w:rFonts w:cs="Times New Roman"/>
          <w:szCs w:val="24"/>
        </w:rPr>
        <w:t xml:space="preserve">that strain mediates </w:t>
      </w:r>
      <w:ins w:id="408" w:author="Author">
        <w:r w:rsidR="00D700C4">
          <w:rPr>
            <w:rFonts w:cs="Times New Roman"/>
            <w:szCs w:val="24"/>
          </w:rPr>
          <w:t xml:space="preserve">the relationship </w:t>
        </w:r>
      </w:ins>
      <w:r w:rsidRPr="00ED7239">
        <w:rPr>
          <w:rFonts w:cs="Times New Roman"/>
          <w:szCs w:val="24"/>
        </w:rPr>
        <w:t xml:space="preserve">between bullying and MSDs, four mediation analyses </w:t>
      </w:r>
      <w:del w:id="409" w:author="Author">
        <w:r w:rsidRPr="00ED7239" w:rsidDel="00D700C4">
          <w:rPr>
            <w:rFonts w:cs="Times New Roman"/>
            <w:szCs w:val="24"/>
          </w:rPr>
          <w:delText>have been</w:delText>
        </w:r>
      </w:del>
      <w:proofErr w:type="gramStart"/>
      <w:ins w:id="410" w:author="Author">
        <w:r w:rsidR="00D700C4">
          <w:rPr>
            <w:rFonts w:cs="Times New Roman"/>
            <w:szCs w:val="24"/>
          </w:rPr>
          <w:t>were</w:t>
        </w:r>
      </w:ins>
      <w:r w:rsidRPr="00ED7239">
        <w:rPr>
          <w:rFonts w:cs="Times New Roman"/>
          <w:szCs w:val="24"/>
        </w:rPr>
        <w:t xml:space="preserve"> performed</w:t>
      </w:r>
      <w:proofErr w:type="gramEnd"/>
      <w:r w:rsidRPr="00ED7239">
        <w:rPr>
          <w:rFonts w:cs="Times New Roman"/>
          <w:szCs w:val="24"/>
        </w:rPr>
        <w:t xml:space="preserve">. As mentioned </w:t>
      </w:r>
      <w:del w:id="411" w:author="Author">
        <w:r w:rsidRPr="00ED7239" w:rsidDel="00D700C4">
          <w:rPr>
            <w:rFonts w:cs="Times New Roman"/>
            <w:szCs w:val="24"/>
          </w:rPr>
          <w:delText>before</w:delText>
        </w:r>
      </w:del>
      <w:ins w:id="412" w:author="Author">
        <w:r w:rsidR="00D700C4">
          <w:rPr>
            <w:rFonts w:cs="Times New Roman"/>
            <w:szCs w:val="24"/>
          </w:rPr>
          <w:t>earlier</w:t>
        </w:r>
      </w:ins>
      <w:r w:rsidRPr="00ED7239">
        <w:rPr>
          <w:rFonts w:cs="Times New Roman"/>
          <w:szCs w:val="24"/>
        </w:rPr>
        <w:t xml:space="preserve">, the </w:t>
      </w:r>
      <w:ins w:id="413" w:author="Author">
        <w:r w:rsidR="00D700C4">
          <w:rPr>
            <w:rFonts w:cs="Times New Roman"/>
            <w:szCs w:val="24"/>
          </w:rPr>
          <w:t xml:space="preserve">analytical approach of </w:t>
        </w:r>
      </w:ins>
      <w:r w:rsidRPr="00ED7239">
        <w:rPr>
          <w:rFonts w:cs="Times New Roman"/>
          <w:szCs w:val="24"/>
        </w:rPr>
        <w:t>Preacher and Hayes [</w:t>
      </w:r>
      <w:hyperlink r:id="rId54" w:anchor="B35" w:history="1">
        <w:r w:rsidRPr="00ED7239">
          <w:rPr>
            <w:rFonts w:cs="Times New Roman"/>
            <w:color w:val="418B34"/>
            <w:szCs w:val="24"/>
            <w:u w:val="single"/>
            <w:bdr w:val="none" w:sz="0" w:space="0" w:color="auto" w:frame="1"/>
          </w:rPr>
          <w:t>35</w:t>
        </w:r>
      </w:hyperlink>
      <w:r w:rsidRPr="00ED7239">
        <w:rPr>
          <w:rFonts w:cs="Times New Roman"/>
          <w:szCs w:val="24"/>
        </w:rPr>
        <w:t xml:space="preserve">] </w:t>
      </w:r>
      <w:del w:id="414" w:author="Author">
        <w:r w:rsidRPr="00ED7239" w:rsidDel="00D700C4">
          <w:rPr>
            <w:rFonts w:cs="Times New Roman"/>
            <w:szCs w:val="24"/>
          </w:rPr>
          <w:delText xml:space="preserve">analytical approach </w:delText>
        </w:r>
      </w:del>
      <w:r w:rsidRPr="00ED7239">
        <w:rPr>
          <w:rFonts w:cs="Times New Roman"/>
          <w:szCs w:val="24"/>
        </w:rPr>
        <w:t>allowed us to test the direct and indirect effects of the variables considered. Thus, we provide</w:t>
      </w:r>
      <w:del w:id="415" w:author="Author">
        <w:r w:rsidRPr="00ED7239" w:rsidDel="00D700C4">
          <w:rPr>
            <w:rFonts w:cs="Times New Roman"/>
            <w:szCs w:val="24"/>
          </w:rPr>
          <w:delText>d</w:delText>
        </w:r>
      </w:del>
      <w:r w:rsidRPr="00ED7239">
        <w:rPr>
          <w:rFonts w:cs="Times New Roman"/>
          <w:szCs w:val="24"/>
        </w:rPr>
        <w:t xml:space="preserve"> estimates of all </w:t>
      </w:r>
      <w:del w:id="416" w:author="Author">
        <w:r w:rsidRPr="00ED7239" w:rsidDel="00D700C4">
          <w:rPr>
            <w:rFonts w:cs="Times New Roman"/>
            <w:szCs w:val="24"/>
          </w:rPr>
          <w:delText xml:space="preserve">the </w:delText>
        </w:r>
      </w:del>
      <w:r w:rsidRPr="00ED7239">
        <w:rPr>
          <w:rFonts w:cs="Times New Roman"/>
          <w:szCs w:val="24"/>
        </w:rPr>
        <w:t>path coefficients (Table </w:t>
      </w:r>
      <w:hyperlink r:id="rId55" w:tgtFrame="_blank" w:history="1">
        <w:r w:rsidRPr="007165D8">
          <w:t>2</w:t>
        </w:r>
      </w:hyperlink>
      <w:r w:rsidRPr="00ED7239">
        <w:rPr>
          <w:rFonts w:cs="Times New Roman"/>
          <w:szCs w:val="24"/>
        </w:rPr>
        <w:t>), as well as indirect effects (Table </w:t>
      </w:r>
      <w:hyperlink r:id="rId56" w:tgtFrame="_blank" w:history="1">
        <w:r w:rsidRPr="007165D8">
          <w:t>3</w:t>
        </w:r>
      </w:hyperlink>
      <w:r w:rsidRPr="00ED7239">
        <w:rPr>
          <w:rFonts w:cs="Times New Roman"/>
          <w:szCs w:val="24"/>
        </w:rPr>
        <w:t>)</w:t>
      </w:r>
      <w:ins w:id="417" w:author="Author">
        <w:r w:rsidR="00D700C4">
          <w:rPr>
            <w:rFonts w:cs="Times New Roman"/>
            <w:szCs w:val="24"/>
          </w:rPr>
          <w:t>,</w:t>
        </w:r>
      </w:ins>
      <w:r w:rsidRPr="00ED7239">
        <w:rPr>
          <w:rFonts w:cs="Times New Roman"/>
          <w:szCs w:val="24"/>
        </w:rPr>
        <w:t xml:space="preserve"> along with </w:t>
      </w:r>
      <w:ins w:id="418" w:author="Author">
        <w:r w:rsidR="00D700C4">
          <w:rPr>
            <w:rFonts w:cs="Times New Roman"/>
            <w:szCs w:val="24"/>
          </w:rPr>
          <w:t xml:space="preserve">bias-corrected, bootstrapped </w:t>
        </w:r>
      </w:ins>
      <w:del w:id="419" w:author="Author">
        <w:r w:rsidRPr="00ED7239" w:rsidDel="00D700C4">
          <w:rPr>
            <w:rFonts w:cs="Times New Roman"/>
            <w:szCs w:val="24"/>
          </w:rPr>
          <w:delText xml:space="preserve">the </w:delText>
        </w:r>
      </w:del>
      <w:r w:rsidRPr="00ED7239">
        <w:rPr>
          <w:rFonts w:cs="Times New Roman"/>
          <w:szCs w:val="24"/>
        </w:rPr>
        <w:t xml:space="preserve">95% </w:t>
      </w:r>
      <w:del w:id="420" w:author="Author">
        <w:r w:rsidRPr="00ED7239" w:rsidDel="00D700C4">
          <w:rPr>
            <w:rFonts w:cs="Times New Roman"/>
            <w:szCs w:val="24"/>
          </w:rPr>
          <w:delText xml:space="preserve">bias-corrected, bootstrapped </w:delText>
        </w:r>
      </w:del>
      <w:r w:rsidRPr="00ED7239">
        <w:rPr>
          <w:rFonts w:cs="Times New Roman"/>
          <w:szCs w:val="24"/>
        </w:rPr>
        <w:t>confidence intervals for the four different musculoskeletal disorders (</w:t>
      </w:r>
      <w:ins w:id="421" w:author="Author">
        <w:r w:rsidR="00D700C4">
          <w:rPr>
            <w:rFonts w:cs="Times New Roman"/>
            <w:szCs w:val="24"/>
          </w:rPr>
          <w:t xml:space="preserve">i.e., </w:t>
        </w:r>
      </w:ins>
      <w:r w:rsidRPr="00ED7239">
        <w:rPr>
          <w:rFonts w:cs="Times New Roman"/>
          <w:szCs w:val="24"/>
        </w:rPr>
        <w:t xml:space="preserve">low back, upper back, neck, and shoulders). Specifically, </w:t>
      </w:r>
      <w:del w:id="422" w:author="Author">
        <w:r w:rsidRPr="00ED7239" w:rsidDel="00D700C4">
          <w:rPr>
            <w:rFonts w:cs="Times New Roman"/>
            <w:szCs w:val="24"/>
          </w:rPr>
          <w:delText xml:space="preserve">in </w:delText>
        </w:r>
      </w:del>
      <w:r w:rsidRPr="00ED7239">
        <w:rPr>
          <w:rFonts w:cs="Times New Roman"/>
          <w:szCs w:val="24"/>
        </w:rPr>
        <w:t>Table </w:t>
      </w:r>
      <w:hyperlink r:id="rId57" w:tgtFrame="_blank" w:history="1">
        <w:r w:rsidRPr="007165D8">
          <w:t>2</w:t>
        </w:r>
      </w:hyperlink>
      <w:ins w:id="423" w:author="Author">
        <w:r w:rsidR="00D700C4">
          <w:t xml:space="preserve"> presents</w:t>
        </w:r>
      </w:ins>
      <w:r w:rsidRPr="00ED7239">
        <w:rPr>
          <w:rFonts w:cs="Times New Roman"/>
          <w:szCs w:val="24"/>
        </w:rPr>
        <w:t> both results concerning the direct effects of the antecedent and confounding variables on the mediator (job-related strain) and results concerning the direct effects of the antecedents, confounding variables, and the mediator on the outcomes (MSDs of low back, upper back, neck, and shoulders)</w:t>
      </w:r>
      <w:del w:id="424" w:author="Author">
        <w:r w:rsidRPr="00ED7239" w:rsidDel="00D700C4">
          <w:rPr>
            <w:rFonts w:cs="Times New Roman"/>
            <w:szCs w:val="24"/>
          </w:rPr>
          <w:delText xml:space="preserve"> are presented</w:delText>
        </w:r>
      </w:del>
      <w:r w:rsidRPr="00ED7239">
        <w:rPr>
          <w:rFonts w:cs="Times New Roman"/>
          <w:szCs w:val="24"/>
        </w:rPr>
        <w:t>.</w:t>
      </w:r>
    </w:p>
    <w:p w14:paraId="397CA7F5" w14:textId="5A6339C8" w:rsidR="007600B9" w:rsidRPr="00ED7239" w:rsidDel="00682C3F" w:rsidRDefault="007600B9" w:rsidP="001A14EF">
      <w:pPr>
        <w:rPr>
          <w:del w:id="425" w:author="Author"/>
          <w:rFonts w:cs="Times New Roman"/>
          <w:szCs w:val="24"/>
        </w:rPr>
      </w:pPr>
      <w:commentRangeStart w:id="426"/>
    </w:p>
    <w:p w14:paraId="6CF6E1E2" w14:textId="416FB1E5" w:rsidR="00E0499F" w:rsidRPr="00ED7239" w:rsidDel="00682C3F" w:rsidRDefault="00E0499F" w:rsidP="001A14EF">
      <w:pPr>
        <w:rPr>
          <w:del w:id="427" w:author="Author"/>
          <w:rFonts w:cs="Times New Roman"/>
          <w:szCs w:val="24"/>
        </w:rPr>
      </w:pPr>
      <w:del w:id="428" w:author="Author">
        <w:r w:rsidRPr="00ED7239" w:rsidDel="00682C3F">
          <w:rPr>
            <w:rFonts w:cs="Times New Roman"/>
            <w:szCs w:val="24"/>
          </w:rPr>
          <w:delText>Add tables 2 and 3 here</w:delText>
        </w:r>
      </w:del>
    </w:p>
    <w:p w14:paraId="1EF5E8E2" w14:textId="75086B71" w:rsidR="00E0499F" w:rsidRPr="00ED7239" w:rsidDel="00682C3F" w:rsidRDefault="00E0499F" w:rsidP="001A14EF">
      <w:pPr>
        <w:rPr>
          <w:del w:id="429" w:author="Author"/>
          <w:rFonts w:cs="Times New Roman"/>
          <w:szCs w:val="24"/>
        </w:rPr>
      </w:pPr>
    </w:p>
    <w:p w14:paraId="49480F8A" w14:textId="5104AC9E" w:rsidR="00D31E35" w:rsidRPr="00ED7239" w:rsidRDefault="00D31E35" w:rsidP="001A14EF">
      <w:pPr>
        <w:rPr>
          <w:rFonts w:cs="Times New Roman"/>
          <w:szCs w:val="24"/>
        </w:rPr>
      </w:pPr>
      <w:del w:id="430" w:author="Author">
        <w:r w:rsidRPr="00ED7239" w:rsidDel="00D700C4">
          <w:rPr>
            <w:rFonts w:cs="Times New Roman"/>
            <w:szCs w:val="24"/>
          </w:rPr>
          <w:delText>Thus, c</w:delText>
        </w:r>
      </w:del>
      <w:ins w:id="431" w:author="Author">
        <w:r w:rsidR="00D700C4">
          <w:rPr>
            <w:rFonts w:cs="Times New Roman"/>
            <w:szCs w:val="24"/>
          </w:rPr>
          <w:t>C</w:t>
        </w:r>
      </w:ins>
      <w:r w:rsidRPr="00ED7239">
        <w:rPr>
          <w:rFonts w:cs="Times New Roman"/>
          <w:szCs w:val="24"/>
        </w:rPr>
        <w:t>oncerning</w:t>
      </w:r>
      <w:commentRangeEnd w:id="426"/>
      <w:r w:rsidR="0031671F">
        <w:rPr>
          <w:rStyle w:val="CommentReference"/>
        </w:rPr>
        <w:commentReference w:id="426"/>
      </w:r>
      <w:r w:rsidRPr="00ED7239">
        <w:rPr>
          <w:rFonts w:cs="Times New Roman"/>
          <w:szCs w:val="24"/>
        </w:rPr>
        <w:t xml:space="preserve"> the direct effects, bullying </w:t>
      </w:r>
      <w:del w:id="432" w:author="Author">
        <w:r w:rsidRPr="00ED7239" w:rsidDel="00D700C4">
          <w:rPr>
            <w:rFonts w:cs="Times New Roman"/>
            <w:szCs w:val="24"/>
          </w:rPr>
          <w:delText xml:space="preserve">has </w:delText>
        </w:r>
      </w:del>
      <w:ins w:id="433" w:author="Author">
        <w:r w:rsidR="00D700C4" w:rsidRPr="00ED7239">
          <w:rPr>
            <w:rFonts w:cs="Times New Roman"/>
            <w:szCs w:val="24"/>
          </w:rPr>
          <w:t>ha</w:t>
        </w:r>
        <w:r w:rsidR="00D700C4">
          <w:rPr>
            <w:rFonts w:cs="Times New Roman"/>
            <w:szCs w:val="24"/>
          </w:rPr>
          <w:t>d</w:t>
        </w:r>
        <w:r w:rsidR="00D700C4" w:rsidRPr="00ED7239">
          <w:rPr>
            <w:rFonts w:cs="Times New Roman"/>
            <w:szCs w:val="24"/>
          </w:rPr>
          <w:t xml:space="preserve"> </w:t>
        </w:r>
      </w:ins>
      <w:r w:rsidRPr="00ED7239">
        <w:rPr>
          <w:rFonts w:cs="Times New Roman"/>
          <w:szCs w:val="24"/>
        </w:rPr>
        <w:t xml:space="preserve">a positive effect on strain and on all </w:t>
      </w:r>
      <w:del w:id="434" w:author="Author">
        <w:r w:rsidRPr="00ED7239" w:rsidDel="00D700C4">
          <w:rPr>
            <w:rFonts w:cs="Times New Roman"/>
            <w:szCs w:val="24"/>
          </w:rPr>
          <w:delText xml:space="preserve">the </w:delText>
        </w:r>
      </w:del>
      <w:r w:rsidRPr="00ED7239">
        <w:rPr>
          <w:rFonts w:cs="Times New Roman"/>
          <w:szCs w:val="24"/>
        </w:rPr>
        <w:t>MSDs</w:t>
      </w:r>
      <w:del w:id="435" w:author="Author">
        <w:r w:rsidRPr="00ED7239" w:rsidDel="00D700C4">
          <w:rPr>
            <w:rFonts w:cs="Times New Roman"/>
            <w:szCs w:val="24"/>
          </w:rPr>
          <w:delText xml:space="preserve"> considered</w:delText>
        </w:r>
      </w:del>
      <w:r w:rsidRPr="00ED7239">
        <w:rPr>
          <w:rFonts w:cs="Times New Roman"/>
          <w:szCs w:val="24"/>
        </w:rPr>
        <w:t xml:space="preserve">, except for MSD of the shoulders. </w:t>
      </w:r>
      <w:commentRangeStart w:id="436"/>
      <w:del w:id="437" w:author="Author">
        <w:r w:rsidRPr="00ED7239" w:rsidDel="00D700C4">
          <w:rPr>
            <w:rFonts w:cs="Times New Roman"/>
            <w:szCs w:val="24"/>
          </w:rPr>
          <w:delText>This means t</w:delText>
        </w:r>
      </w:del>
      <w:ins w:id="438" w:author="Author">
        <w:r w:rsidR="00D700C4">
          <w:rPr>
            <w:rFonts w:cs="Times New Roman"/>
            <w:szCs w:val="24"/>
          </w:rPr>
          <w:t>T</w:t>
        </w:r>
      </w:ins>
      <w:r w:rsidRPr="00ED7239">
        <w:rPr>
          <w:rFonts w:cs="Times New Roman"/>
          <w:szCs w:val="24"/>
        </w:rPr>
        <w:t xml:space="preserve">hat </w:t>
      </w:r>
      <w:ins w:id="439" w:author="Author">
        <w:r w:rsidR="00D700C4">
          <w:rPr>
            <w:rFonts w:cs="Times New Roman"/>
            <w:szCs w:val="24"/>
          </w:rPr>
          <w:t xml:space="preserve">is, </w:t>
        </w:r>
      </w:ins>
      <w:r w:rsidRPr="00ED7239">
        <w:rPr>
          <w:rFonts w:cs="Times New Roman"/>
          <w:szCs w:val="24"/>
        </w:rPr>
        <w:t xml:space="preserve">the </w:t>
      </w:r>
      <w:del w:id="440" w:author="Author">
        <w:r w:rsidRPr="00ED7239" w:rsidDel="00D700C4">
          <w:rPr>
            <w:rFonts w:cs="Times New Roman"/>
            <w:szCs w:val="24"/>
          </w:rPr>
          <w:delText xml:space="preserve">more </w:delText>
        </w:r>
      </w:del>
      <w:ins w:id="441" w:author="Author">
        <w:r w:rsidR="00D700C4">
          <w:rPr>
            <w:rFonts w:cs="Times New Roman"/>
            <w:szCs w:val="24"/>
          </w:rPr>
          <w:t>greater the</w:t>
        </w:r>
        <w:r w:rsidR="00D700C4" w:rsidRPr="00ED7239">
          <w:rPr>
            <w:rFonts w:cs="Times New Roman"/>
            <w:szCs w:val="24"/>
          </w:rPr>
          <w:t xml:space="preserve"> </w:t>
        </w:r>
      </w:ins>
      <w:r w:rsidRPr="00ED7239">
        <w:rPr>
          <w:rFonts w:cs="Times New Roman"/>
          <w:szCs w:val="24"/>
        </w:rPr>
        <w:t>workers</w:t>
      </w:r>
      <w:ins w:id="442" w:author="Author">
        <w:r w:rsidR="00D700C4">
          <w:rPr>
            <w:rFonts w:cs="Times New Roman"/>
            <w:szCs w:val="24"/>
          </w:rPr>
          <w:t>’</w:t>
        </w:r>
      </w:ins>
      <w:r w:rsidRPr="00ED7239">
        <w:rPr>
          <w:rFonts w:cs="Times New Roman"/>
          <w:szCs w:val="24"/>
        </w:rPr>
        <w:t xml:space="preserve"> </w:t>
      </w:r>
      <w:del w:id="443" w:author="Author">
        <w:r w:rsidRPr="00ED7239" w:rsidDel="00D700C4">
          <w:rPr>
            <w:rFonts w:cs="Times New Roman"/>
            <w:szCs w:val="24"/>
          </w:rPr>
          <w:delText xml:space="preserve">are </w:delText>
        </w:r>
      </w:del>
      <w:r w:rsidRPr="00ED7239">
        <w:rPr>
          <w:rFonts w:cs="Times New Roman"/>
          <w:szCs w:val="24"/>
        </w:rPr>
        <w:t>expos</w:t>
      </w:r>
      <w:del w:id="444" w:author="Author">
        <w:r w:rsidRPr="00ED7239" w:rsidDel="00D700C4">
          <w:rPr>
            <w:rFonts w:cs="Times New Roman"/>
            <w:szCs w:val="24"/>
          </w:rPr>
          <w:delText>ed</w:delText>
        </w:r>
      </w:del>
      <w:ins w:id="445" w:author="Author">
        <w:r w:rsidR="00D700C4">
          <w:rPr>
            <w:rFonts w:cs="Times New Roman"/>
            <w:szCs w:val="24"/>
          </w:rPr>
          <w:t>ure</w:t>
        </w:r>
      </w:ins>
      <w:r w:rsidRPr="00ED7239">
        <w:rPr>
          <w:rFonts w:cs="Times New Roman"/>
          <w:szCs w:val="24"/>
        </w:rPr>
        <w:t xml:space="preserve"> to bullying, the more they report</w:t>
      </w:r>
      <w:ins w:id="446" w:author="Author">
        <w:r w:rsidR="00D700C4">
          <w:rPr>
            <w:rFonts w:cs="Times New Roman"/>
            <w:szCs w:val="24"/>
          </w:rPr>
          <w:t>ed</w:t>
        </w:r>
      </w:ins>
      <w:r w:rsidRPr="00ED7239">
        <w:rPr>
          <w:rFonts w:cs="Times New Roman"/>
          <w:szCs w:val="24"/>
        </w:rPr>
        <w:t xml:space="preserve"> MSDs of the low back, upper </w:t>
      </w:r>
      <w:r w:rsidRPr="00ED7239">
        <w:rPr>
          <w:rFonts w:cs="Times New Roman"/>
          <w:szCs w:val="24"/>
        </w:rPr>
        <w:lastRenderedPageBreak/>
        <w:t>back, and neck</w:t>
      </w:r>
      <w:commentRangeEnd w:id="436"/>
      <w:r w:rsidR="0031671F">
        <w:rPr>
          <w:rStyle w:val="CommentReference"/>
        </w:rPr>
        <w:commentReference w:id="436"/>
      </w:r>
      <w:r w:rsidRPr="00ED7239">
        <w:rPr>
          <w:rFonts w:cs="Times New Roman"/>
          <w:szCs w:val="24"/>
        </w:rPr>
        <w:t xml:space="preserve">. </w:t>
      </w:r>
      <w:del w:id="447" w:author="Author">
        <w:r w:rsidRPr="00ED7239" w:rsidDel="00D700C4">
          <w:rPr>
            <w:rFonts w:cs="Times New Roman"/>
            <w:szCs w:val="24"/>
          </w:rPr>
          <w:delText>Also</w:delText>
        </w:r>
      </w:del>
      <w:ins w:id="448" w:author="Author">
        <w:r w:rsidR="00D700C4" w:rsidRPr="00ED7239">
          <w:rPr>
            <w:rFonts w:cs="Times New Roman"/>
            <w:szCs w:val="24"/>
          </w:rPr>
          <w:t>A</w:t>
        </w:r>
        <w:r w:rsidR="00D700C4">
          <w:rPr>
            <w:rFonts w:cs="Times New Roman"/>
            <w:szCs w:val="24"/>
          </w:rPr>
          <w:t>dditionally</w:t>
        </w:r>
      </w:ins>
      <w:r w:rsidRPr="00ED7239">
        <w:rPr>
          <w:rFonts w:cs="Times New Roman"/>
          <w:szCs w:val="24"/>
        </w:rPr>
        <w:t xml:space="preserve">, work-related strain </w:t>
      </w:r>
      <w:del w:id="449" w:author="Author">
        <w:r w:rsidRPr="00ED7239" w:rsidDel="00D700C4">
          <w:rPr>
            <w:rFonts w:cs="Times New Roman"/>
            <w:szCs w:val="24"/>
          </w:rPr>
          <w:delText xml:space="preserve">is </w:delText>
        </w:r>
      </w:del>
      <w:ins w:id="450" w:author="Author">
        <w:r w:rsidR="00D700C4">
          <w:rPr>
            <w:rFonts w:cs="Times New Roman"/>
            <w:szCs w:val="24"/>
          </w:rPr>
          <w:t>wa</w:t>
        </w:r>
        <w:r w:rsidR="00D700C4" w:rsidRPr="00ED7239">
          <w:rPr>
            <w:rFonts w:cs="Times New Roman"/>
            <w:szCs w:val="24"/>
          </w:rPr>
          <w:t xml:space="preserve">s </w:t>
        </w:r>
      </w:ins>
      <w:r w:rsidRPr="00ED7239">
        <w:rPr>
          <w:rFonts w:cs="Times New Roman"/>
          <w:szCs w:val="24"/>
        </w:rPr>
        <w:t xml:space="preserve">directly related to all MSDs, except for </w:t>
      </w:r>
      <w:ins w:id="451" w:author="Author">
        <w:r w:rsidR="00D700C4">
          <w:rPr>
            <w:rFonts w:cs="Times New Roman"/>
            <w:szCs w:val="24"/>
          </w:rPr>
          <w:t xml:space="preserve">the </w:t>
        </w:r>
      </w:ins>
      <w:r w:rsidRPr="00ED7239">
        <w:rPr>
          <w:rFonts w:cs="Times New Roman"/>
          <w:szCs w:val="24"/>
        </w:rPr>
        <w:t xml:space="preserve">shoulders. </w:t>
      </w:r>
      <w:del w:id="452" w:author="Author">
        <w:r w:rsidRPr="00ED7239" w:rsidDel="005E5A6E">
          <w:rPr>
            <w:rFonts w:cs="Times New Roman"/>
            <w:szCs w:val="24"/>
          </w:rPr>
          <w:delText>Looking at</w:delText>
        </w:r>
      </w:del>
      <w:ins w:id="453" w:author="Author">
        <w:r w:rsidR="005E5A6E">
          <w:rPr>
            <w:rFonts w:cs="Times New Roman"/>
            <w:szCs w:val="24"/>
          </w:rPr>
          <w:t>Of</w:t>
        </w:r>
      </w:ins>
      <w:r w:rsidRPr="00ED7239">
        <w:rPr>
          <w:rFonts w:cs="Times New Roman"/>
          <w:szCs w:val="24"/>
        </w:rPr>
        <w:t xml:space="preserve"> the possible confounding variables, perceived physical demand</w:t>
      </w:r>
      <w:ins w:id="454" w:author="Author">
        <w:r w:rsidR="005E5A6E">
          <w:rPr>
            <w:rFonts w:cs="Times New Roman"/>
            <w:szCs w:val="24"/>
          </w:rPr>
          <w:t>s</w:t>
        </w:r>
      </w:ins>
      <w:r w:rsidRPr="00ED7239">
        <w:rPr>
          <w:rFonts w:cs="Times New Roman"/>
          <w:szCs w:val="24"/>
        </w:rPr>
        <w:t xml:space="preserve"> </w:t>
      </w:r>
      <w:del w:id="455" w:author="Author">
        <w:r w:rsidRPr="00ED7239" w:rsidDel="005E5A6E">
          <w:rPr>
            <w:rFonts w:cs="Times New Roman"/>
            <w:szCs w:val="24"/>
          </w:rPr>
          <w:delText>has an e</w:delText>
        </w:r>
      </w:del>
      <w:ins w:id="456" w:author="Author">
        <w:r w:rsidR="005E5A6E">
          <w:rPr>
            <w:rFonts w:cs="Times New Roman"/>
            <w:szCs w:val="24"/>
          </w:rPr>
          <w:t>a</w:t>
        </w:r>
      </w:ins>
      <w:r w:rsidRPr="00ED7239">
        <w:rPr>
          <w:rFonts w:cs="Times New Roman"/>
          <w:szCs w:val="24"/>
        </w:rPr>
        <w:t>ffect</w:t>
      </w:r>
      <w:ins w:id="457" w:author="Author">
        <w:r w:rsidR="005E5A6E">
          <w:rPr>
            <w:rFonts w:cs="Times New Roman"/>
            <w:szCs w:val="24"/>
          </w:rPr>
          <w:t>ed</w:t>
        </w:r>
      </w:ins>
      <w:r w:rsidRPr="00ED7239">
        <w:rPr>
          <w:rFonts w:cs="Times New Roman"/>
          <w:szCs w:val="24"/>
        </w:rPr>
        <w:t xml:space="preserve"> both </w:t>
      </w:r>
      <w:del w:id="458" w:author="Author">
        <w:r w:rsidRPr="00ED7239" w:rsidDel="005E5A6E">
          <w:rPr>
            <w:rFonts w:cs="Times New Roman"/>
            <w:szCs w:val="24"/>
          </w:rPr>
          <w:delText xml:space="preserve">on </w:delText>
        </w:r>
      </w:del>
      <w:r w:rsidRPr="00ED7239">
        <w:rPr>
          <w:rFonts w:cs="Times New Roman"/>
          <w:szCs w:val="24"/>
        </w:rPr>
        <w:t xml:space="preserve">strain and </w:t>
      </w:r>
      <w:del w:id="459" w:author="Author">
        <w:r w:rsidRPr="00ED7239" w:rsidDel="005E5A6E">
          <w:rPr>
            <w:rFonts w:cs="Times New Roman"/>
            <w:szCs w:val="24"/>
          </w:rPr>
          <w:delText xml:space="preserve">on </w:delText>
        </w:r>
      </w:del>
      <w:r w:rsidRPr="00ED7239">
        <w:rPr>
          <w:rFonts w:cs="Times New Roman"/>
          <w:szCs w:val="24"/>
        </w:rPr>
        <w:t xml:space="preserve">all MSDs, while age </w:t>
      </w:r>
      <w:del w:id="460" w:author="Author">
        <w:r w:rsidRPr="00ED7239" w:rsidDel="005E5A6E">
          <w:rPr>
            <w:rFonts w:cs="Times New Roman"/>
            <w:szCs w:val="24"/>
          </w:rPr>
          <w:delText xml:space="preserve">affects </w:delText>
        </w:r>
      </w:del>
      <w:ins w:id="461" w:author="Author">
        <w:r w:rsidR="005E5A6E" w:rsidRPr="00ED7239">
          <w:rPr>
            <w:rFonts w:cs="Times New Roman"/>
            <w:szCs w:val="24"/>
          </w:rPr>
          <w:t>affect</w:t>
        </w:r>
        <w:r w:rsidR="005E5A6E">
          <w:rPr>
            <w:rFonts w:cs="Times New Roman"/>
            <w:szCs w:val="24"/>
          </w:rPr>
          <w:t>ed</w:t>
        </w:r>
        <w:r w:rsidR="005E5A6E" w:rsidRPr="00ED7239">
          <w:rPr>
            <w:rFonts w:cs="Times New Roman"/>
            <w:szCs w:val="24"/>
          </w:rPr>
          <w:t xml:space="preserve"> </w:t>
        </w:r>
      </w:ins>
      <w:r w:rsidRPr="00ED7239">
        <w:rPr>
          <w:rFonts w:cs="Times New Roman"/>
          <w:szCs w:val="24"/>
        </w:rPr>
        <w:t xml:space="preserve">strain and only MSD of the shoulders. </w:t>
      </w:r>
      <w:del w:id="462" w:author="Author">
        <w:r w:rsidRPr="00ED7239" w:rsidDel="005E5A6E">
          <w:rPr>
            <w:rFonts w:cs="Times New Roman"/>
            <w:szCs w:val="24"/>
          </w:rPr>
          <w:delText xml:space="preserve">Regarding gender, </w:delText>
        </w:r>
      </w:del>
      <w:ins w:id="463" w:author="Author">
        <w:r w:rsidR="005E5A6E">
          <w:rPr>
            <w:rFonts w:cs="Times New Roman"/>
            <w:szCs w:val="24"/>
          </w:rPr>
          <w:t>F</w:t>
        </w:r>
      </w:ins>
      <w:del w:id="464" w:author="Author">
        <w:r w:rsidRPr="00ED7239" w:rsidDel="005E5A6E">
          <w:rPr>
            <w:rFonts w:cs="Times New Roman"/>
            <w:szCs w:val="24"/>
          </w:rPr>
          <w:delText>f</w:delText>
        </w:r>
      </w:del>
      <w:r w:rsidRPr="00ED7239">
        <w:rPr>
          <w:rFonts w:cs="Times New Roman"/>
          <w:szCs w:val="24"/>
        </w:rPr>
        <w:t>emales report</w:t>
      </w:r>
      <w:ins w:id="465" w:author="Author">
        <w:r w:rsidR="005E5A6E">
          <w:rPr>
            <w:rFonts w:cs="Times New Roman"/>
            <w:szCs w:val="24"/>
          </w:rPr>
          <w:t>ed</w:t>
        </w:r>
      </w:ins>
      <w:r w:rsidRPr="00ED7239">
        <w:rPr>
          <w:rFonts w:cs="Times New Roman"/>
          <w:szCs w:val="24"/>
        </w:rPr>
        <w:t xml:space="preserve"> more MSDs </w:t>
      </w:r>
      <w:ins w:id="466" w:author="Author">
        <w:r w:rsidR="005E5A6E">
          <w:rPr>
            <w:rFonts w:cs="Times New Roman"/>
            <w:szCs w:val="24"/>
          </w:rPr>
          <w:t xml:space="preserve">than males, </w:t>
        </w:r>
      </w:ins>
      <w:r w:rsidRPr="00ED7239">
        <w:rPr>
          <w:rFonts w:cs="Times New Roman"/>
          <w:szCs w:val="24"/>
        </w:rPr>
        <w:t xml:space="preserve">but not higher strain. Organizational role and type of contract </w:t>
      </w:r>
      <w:del w:id="467" w:author="Author">
        <w:r w:rsidRPr="00ED7239" w:rsidDel="005E5A6E">
          <w:rPr>
            <w:rFonts w:cs="Times New Roman"/>
            <w:szCs w:val="24"/>
          </w:rPr>
          <w:delText>seem to</w:delText>
        </w:r>
      </w:del>
      <w:ins w:id="468" w:author="Author">
        <w:r w:rsidR="005E5A6E">
          <w:rPr>
            <w:rFonts w:cs="Times New Roman"/>
            <w:szCs w:val="24"/>
          </w:rPr>
          <w:t>did</w:t>
        </w:r>
      </w:ins>
      <w:r w:rsidRPr="00ED7239">
        <w:rPr>
          <w:rFonts w:cs="Times New Roman"/>
          <w:szCs w:val="24"/>
        </w:rPr>
        <w:t xml:space="preserve"> not </w:t>
      </w:r>
      <w:proofErr w:type="gramStart"/>
      <w:r w:rsidRPr="00ED7239">
        <w:rPr>
          <w:rFonts w:cs="Times New Roman"/>
          <w:szCs w:val="24"/>
        </w:rPr>
        <w:t>have an effect on</w:t>
      </w:r>
      <w:proofErr w:type="gramEnd"/>
      <w:r w:rsidRPr="00ED7239">
        <w:rPr>
          <w:rFonts w:cs="Times New Roman"/>
          <w:szCs w:val="24"/>
        </w:rPr>
        <w:t xml:space="preserve"> either strain or MSDs.</w:t>
      </w:r>
    </w:p>
    <w:p w14:paraId="6C88F354" w14:textId="3FC75E00" w:rsidR="00D31E35" w:rsidRPr="00ED7239" w:rsidRDefault="00D31E35" w:rsidP="001A14EF">
      <w:pPr>
        <w:rPr>
          <w:rFonts w:cs="Times New Roman"/>
          <w:szCs w:val="24"/>
        </w:rPr>
      </w:pPr>
      <w:r w:rsidRPr="00ED7239">
        <w:rPr>
          <w:rFonts w:cs="Times New Roman"/>
          <w:szCs w:val="24"/>
        </w:rPr>
        <w:t>Results concerning the indirect effects between the independent variable (bullying) and the outcome</w:t>
      </w:r>
      <w:del w:id="469" w:author="Author">
        <w:r w:rsidRPr="00ED7239" w:rsidDel="00B25D41">
          <w:rPr>
            <w:rFonts w:cs="Times New Roman"/>
            <w:szCs w:val="24"/>
          </w:rPr>
          <w:delText>s</w:delText>
        </w:r>
      </w:del>
      <w:r w:rsidRPr="00ED7239">
        <w:rPr>
          <w:rFonts w:cs="Times New Roman"/>
          <w:szCs w:val="24"/>
        </w:rPr>
        <w:t xml:space="preserve"> variables (MSDs of low back, upper back, neck, and shoulders) are presented in Table </w:t>
      </w:r>
      <w:hyperlink r:id="rId58" w:tgtFrame="_blank" w:history="1">
        <w:r w:rsidRPr="007165D8">
          <w:t>3</w:t>
        </w:r>
      </w:hyperlink>
      <w:r w:rsidRPr="00ED7239">
        <w:rPr>
          <w:rFonts w:cs="Times New Roman"/>
          <w:szCs w:val="24"/>
        </w:rPr>
        <w:t xml:space="preserve">. </w:t>
      </w:r>
      <w:del w:id="470" w:author="Author">
        <w:r w:rsidRPr="00ED7239" w:rsidDel="00B25D41">
          <w:rPr>
            <w:rFonts w:cs="Times New Roman"/>
            <w:szCs w:val="24"/>
          </w:rPr>
          <w:delText>Results show that j</w:delText>
        </w:r>
      </w:del>
      <w:ins w:id="471" w:author="Author">
        <w:r w:rsidR="00B25D41">
          <w:rPr>
            <w:rFonts w:cs="Times New Roman"/>
            <w:szCs w:val="24"/>
          </w:rPr>
          <w:t>J</w:t>
        </w:r>
      </w:ins>
      <w:r w:rsidRPr="00ED7239">
        <w:rPr>
          <w:rFonts w:cs="Times New Roman"/>
          <w:szCs w:val="24"/>
        </w:rPr>
        <w:t xml:space="preserve">ob-related strain </w:t>
      </w:r>
      <w:del w:id="472" w:author="Author">
        <w:r w:rsidRPr="00ED7239" w:rsidDel="00B25D41">
          <w:rPr>
            <w:rFonts w:cs="Times New Roman"/>
            <w:szCs w:val="24"/>
          </w:rPr>
          <w:delText xml:space="preserve">mediates </w:delText>
        </w:r>
      </w:del>
      <w:ins w:id="473" w:author="Author">
        <w:r w:rsidR="00B25D41" w:rsidRPr="00ED7239">
          <w:rPr>
            <w:rFonts w:cs="Times New Roman"/>
            <w:szCs w:val="24"/>
          </w:rPr>
          <w:t>mediate</w:t>
        </w:r>
        <w:r w:rsidR="00B25D41">
          <w:rPr>
            <w:rFonts w:cs="Times New Roman"/>
            <w:szCs w:val="24"/>
          </w:rPr>
          <w:t>d</w:t>
        </w:r>
        <w:r w:rsidR="00B25D41" w:rsidRPr="00ED7239">
          <w:rPr>
            <w:rFonts w:cs="Times New Roman"/>
            <w:szCs w:val="24"/>
          </w:rPr>
          <w:t xml:space="preserve"> </w:t>
        </w:r>
      </w:ins>
      <w:r w:rsidRPr="00ED7239">
        <w:rPr>
          <w:rFonts w:cs="Times New Roman"/>
          <w:szCs w:val="24"/>
        </w:rPr>
        <w:t xml:space="preserve">the relationship between bullying and all MSDs, except for MSDs of the shoulders. </w:t>
      </w:r>
      <w:del w:id="474" w:author="Author">
        <w:r w:rsidRPr="00ED7239" w:rsidDel="00B25D41">
          <w:rPr>
            <w:rFonts w:cs="Times New Roman"/>
            <w:szCs w:val="24"/>
          </w:rPr>
          <w:delText>Those results mean t</w:delText>
        </w:r>
      </w:del>
      <w:ins w:id="475" w:author="Author">
        <w:r w:rsidR="00B25D41">
          <w:rPr>
            <w:rFonts w:cs="Times New Roman"/>
            <w:szCs w:val="24"/>
          </w:rPr>
          <w:t>T</w:t>
        </w:r>
      </w:ins>
      <w:r w:rsidRPr="00ED7239">
        <w:rPr>
          <w:rFonts w:cs="Times New Roman"/>
          <w:szCs w:val="24"/>
        </w:rPr>
        <w:t>hat</w:t>
      </w:r>
      <w:ins w:id="476" w:author="Author">
        <w:r w:rsidR="00B25D41">
          <w:rPr>
            <w:rFonts w:cs="Times New Roman"/>
            <w:szCs w:val="24"/>
          </w:rPr>
          <w:t xml:space="preserve"> is</w:t>
        </w:r>
      </w:ins>
      <w:r w:rsidRPr="00ED7239">
        <w:rPr>
          <w:rFonts w:cs="Times New Roman"/>
          <w:szCs w:val="24"/>
        </w:rPr>
        <w:t>, except for the MSD</w:t>
      </w:r>
      <w:ins w:id="477" w:author="Author">
        <w:r w:rsidR="00B25D41">
          <w:rPr>
            <w:rFonts w:cs="Times New Roman"/>
            <w:szCs w:val="24"/>
          </w:rPr>
          <w:t>s</w:t>
        </w:r>
      </w:ins>
      <w:r w:rsidRPr="00ED7239">
        <w:rPr>
          <w:rFonts w:cs="Times New Roman"/>
          <w:szCs w:val="24"/>
        </w:rPr>
        <w:t xml:space="preserve"> of shoulders, strain </w:t>
      </w:r>
      <w:del w:id="478" w:author="Author">
        <w:r w:rsidRPr="00ED7239" w:rsidDel="00B25D41">
          <w:rPr>
            <w:rFonts w:cs="Times New Roman"/>
            <w:szCs w:val="24"/>
          </w:rPr>
          <w:delText xml:space="preserve">helps </w:delText>
        </w:r>
      </w:del>
      <w:ins w:id="479" w:author="Author">
        <w:r w:rsidR="00B25D41" w:rsidRPr="00ED7239">
          <w:rPr>
            <w:rFonts w:cs="Times New Roman"/>
            <w:szCs w:val="24"/>
          </w:rPr>
          <w:t>help</w:t>
        </w:r>
        <w:r w:rsidR="00B25D41">
          <w:rPr>
            <w:rFonts w:cs="Times New Roman"/>
            <w:szCs w:val="24"/>
          </w:rPr>
          <w:t>ed</w:t>
        </w:r>
        <w:r w:rsidR="00B25D41" w:rsidRPr="00ED7239">
          <w:rPr>
            <w:rFonts w:cs="Times New Roman"/>
            <w:szCs w:val="24"/>
          </w:rPr>
          <w:t xml:space="preserve"> </w:t>
        </w:r>
      </w:ins>
      <w:r w:rsidRPr="00ED7239">
        <w:rPr>
          <w:rFonts w:cs="Times New Roman"/>
          <w:szCs w:val="24"/>
        </w:rPr>
        <w:t>in understanding the process between bullying and musculoskeletal disorders</w:t>
      </w:r>
      <w:ins w:id="480" w:author="Author">
        <w:r w:rsidR="00B25D41">
          <w:rPr>
            <w:rFonts w:cs="Times New Roman"/>
            <w:szCs w:val="24"/>
          </w:rPr>
          <w:t xml:space="preserve">. </w:t>
        </w:r>
      </w:ins>
      <w:del w:id="481" w:author="Author">
        <w:r w:rsidRPr="00ED7239" w:rsidDel="00B25D41">
          <w:rPr>
            <w:rFonts w:cs="Times New Roman"/>
            <w:szCs w:val="24"/>
          </w:rPr>
          <w:delText>, as</w:delText>
        </w:r>
      </w:del>
      <w:ins w:id="482" w:author="Author">
        <w:r w:rsidR="00B25D41">
          <w:rPr>
            <w:rFonts w:cs="Times New Roman"/>
            <w:szCs w:val="24"/>
          </w:rPr>
          <w:t>The</w:t>
        </w:r>
      </w:ins>
      <w:r w:rsidRPr="00ED7239">
        <w:rPr>
          <w:rFonts w:cs="Times New Roman"/>
          <w:szCs w:val="24"/>
        </w:rPr>
        <w:t xml:space="preserve"> results presented in Table </w:t>
      </w:r>
      <w:hyperlink r:id="rId59" w:tgtFrame="_blank" w:history="1">
        <w:r w:rsidRPr="007165D8">
          <w:t>3</w:t>
        </w:r>
      </w:hyperlink>
      <w:r w:rsidRPr="00ED7239">
        <w:rPr>
          <w:rFonts w:cs="Times New Roman"/>
          <w:szCs w:val="24"/>
        </w:rPr>
        <w:t> show that bullying affects strain</w:t>
      </w:r>
      <w:ins w:id="483" w:author="Author">
        <w:r w:rsidR="00B25D41">
          <w:rPr>
            <w:rFonts w:cs="Times New Roman"/>
            <w:szCs w:val="24"/>
          </w:rPr>
          <w:t>,</w:t>
        </w:r>
      </w:ins>
      <w:r w:rsidRPr="00ED7239">
        <w:rPr>
          <w:rFonts w:cs="Times New Roman"/>
          <w:szCs w:val="24"/>
        </w:rPr>
        <w:t xml:space="preserve"> which in turn affects MSDs </w:t>
      </w:r>
      <w:del w:id="484" w:author="Author">
        <w:r w:rsidRPr="00ED7239" w:rsidDel="00B25D41">
          <w:rPr>
            <w:rFonts w:cs="Times New Roman"/>
            <w:szCs w:val="24"/>
          </w:rPr>
          <w:delText>(</w:delText>
        </w:r>
      </w:del>
      <w:ins w:id="485" w:author="Author">
        <w:r w:rsidR="00B25D41">
          <w:rPr>
            <w:rFonts w:cs="Times New Roman"/>
            <w:szCs w:val="24"/>
          </w:rPr>
          <w:t xml:space="preserve">of the </w:t>
        </w:r>
      </w:ins>
      <w:r w:rsidRPr="00ED7239">
        <w:rPr>
          <w:rFonts w:cs="Times New Roman"/>
          <w:szCs w:val="24"/>
        </w:rPr>
        <w:t>low back, upper back, and neck</w:t>
      </w:r>
      <w:del w:id="486" w:author="Author">
        <w:r w:rsidRPr="00ED7239" w:rsidDel="00B25D41">
          <w:rPr>
            <w:rFonts w:cs="Times New Roman"/>
            <w:szCs w:val="24"/>
          </w:rPr>
          <w:delText>)</w:delText>
        </w:r>
      </w:del>
      <w:r w:rsidRPr="00ED7239">
        <w:rPr>
          <w:rFonts w:cs="Times New Roman"/>
          <w:szCs w:val="24"/>
        </w:rPr>
        <w:t>.</w:t>
      </w:r>
    </w:p>
    <w:p w14:paraId="5CEBC152" w14:textId="77777777" w:rsidR="00D31E35" w:rsidRPr="00ED7239" w:rsidRDefault="00D31E35" w:rsidP="007165D8">
      <w:pPr>
        <w:pStyle w:val="Heading1"/>
      </w:pPr>
      <w:bookmarkStart w:id="487" w:name="_GoBack"/>
      <w:del w:id="488" w:author="Author">
        <w:r w:rsidRPr="00ED7239" w:rsidDel="00D700C4">
          <w:delText xml:space="preserve">4. </w:delText>
        </w:r>
      </w:del>
      <w:r w:rsidRPr="00ED7239">
        <w:t>Discussion</w:t>
      </w:r>
      <w:bookmarkEnd w:id="487"/>
    </w:p>
    <w:p w14:paraId="5B643E87" w14:textId="5012789B" w:rsidR="00D31E35" w:rsidRPr="00ED7239" w:rsidRDefault="00D31E35" w:rsidP="001A14EF">
      <w:pPr>
        <w:rPr>
          <w:rFonts w:cs="Times New Roman"/>
          <w:szCs w:val="24"/>
        </w:rPr>
      </w:pPr>
      <w:r w:rsidRPr="00ED7239">
        <w:rPr>
          <w:rFonts w:cs="Times New Roman"/>
          <w:szCs w:val="24"/>
        </w:rPr>
        <w:t xml:space="preserve">Even though psychosocial risk factors have been </w:t>
      </w:r>
      <w:del w:id="489" w:author="Author">
        <w:r w:rsidRPr="00ED7239" w:rsidDel="00772A0E">
          <w:rPr>
            <w:rFonts w:cs="Times New Roman"/>
            <w:szCs w:val="24"/>
          </w:rPr>
          <w:delText xml:space="preserve">found to be </w:delText>
        </w:r>
      </w:del>
      <w:r w:rsidRPr="00ED7239">
        <w:rPr>
          <w:rFonts w:cs="Times New Roman"/>
          <w:szCs w:val="24"/>
        </w:rPr>
        <w:t>implicated in the development of MSDs (see</w:t>
      </w:r>
      <w:del w:id="490" w:author="Author">
        <w:r w:rsidRPr="00ED7239" w:rsidDel="00772A0E">
          <w:rPr>
            <w:rFonts w:cs="Times New Roman"/>
            <w:szCs w:val="24"/>
          </w:rPr>
          <w:delText>, for a review,</w:delText>
        </w:r>
      </w:del>
      <w:r w:rsidRPr="00ED7239">
        <w:rPr>
          <w:rFonts w:cs="Times New Roman"/>
          <w:szCs w:val="24"/>
        </w:rPr>
        <w:t xml:space="preserve"> [</w:t>
      </w:r>
      <w:hyperlink r:id="rId60" w:anchor="B20" w:history="1">
        <w:r w:rsidRPr="00ED7239">
          <w:rPr>
            <w:rFonts w:cs="Times New Roman"/>
            <w:color w:val="418B34"/>
            <w:szCs w:val="24"/>
            <w:u w:val="single"/>
            <w:bdr w:val="none" w:sz="0" w:space="0" w:color="auto" w:frame="1"/>
          </w:rPr>
          <w:t>20</w:t>
        </w:r>
      </w:hyperlink>
      <w:r w:rsidRPr="00ED7239">
        <w:rPr>
          <w:rFonts w:cs="Times New Roman"/>
          <w:szCs w:val="24"/>
        </w:rPr>
        <w:t>]</w:t>
      </w:r>
      <w:ins w:id="491" w:author="Author">
        <w:r w:rsidR="00772A0E" w:rsidRPr="00ED7239">
          <w:rPr>
            <w:rFonts w:cs="Times New Roman"/>
            <w:szCs w:val="24"/>
          </w:rPr>
          <w:t xml:space="preserve"> for a review</w:t>
        </w:r>
      </w:ins>
      <w:r w:rsidRPr="00ED7239">
        <w:rPr>
          <w:rFonts w:cs="Times New Roman"/>
          <w:szCs w:val="24"/>
        </w:rPr>
        <w:t xml:space="preserve">), most studies in this area have been inspired by </w:t>
      </w:r>
      <w:proofErr w:type="spellStart"/>
      <w:r w:rsidRPr="00ED7239">
        <w:rPr>
          <w:rFonts w:cs="Times New Roman"/>
          <w:szCs w:val="24"/>
        </w:rPr>
        <w:t>Karasek</w:t>
      </w:r>
      <w:proofErr w:type="spellEnd"/>
      <w:r w:rsidRPr="00ED7239">
        <w:rPr>
          <w:rFonts w:cs="Times New Roman"/>
          <w:szCs w:val="24"/>
        </w:rPr>
        <w:t xml:space="preserve"> et al.’s [</w:t>
      </w:r>
      <w:hyperlink r:id="rId61" w:anchor="B39" w:history="1">
        <w:r w:rsidRPr="00ED7239">
          <w:rPr>
            <w:rFonts w:cs="Times New Roman"/>
            <w:color w:val="418B34"/>
            <w:szCs w:val="24"/>
            <w:u w:val="single"/>
            <w:bdr w:val="none" w:sz="0" w:space="0" w:color="auto" w:frame="1"/>
          </w:rPr>
          <w:t>39</w:t>
        </w:r>
      </w:hyperlink>
      <w:r w:rsidRPr="00ED7239">
        <w:rPr>
          <w:rFonts w:cs="Times New Roman"/>
          <w:szCs w:val="24"/>
        </w:rPr>
        <w:t xml:space="preserve">] psychosocial model and </w:t>
      </w:r>
      <w:del w:id="492" w:author="Author">
        <w:r w:rsidRPr="00ED7239" w:rsidDel="00772A0E">
          <w:rPr>
            <w:rFonts w:cs="Times New Roman"/>
            <w:szCs w:val="24"/>
          </w:rPr>
          <w:delText xml:space="preserve">have </w:delText>
        </w:r>
      </w:del>
      <w:r w:rsidRPr="00ED7239">
        <w:rPr>
          <w:rFonts w:cs="Times New Roman"/>
          <w:szCs w:val="24"/>
        </w:rPr>
        <w:t>investigated the role of psychological job demand</w:t>
      </w:r>
      <w:ins w:id="493" w:author="Author">
        <w:r w:rsidR="00772A0E">
          <w:rPr>
            <w:rFonts w:cs="Times New Roman"/>
            <w:szCs w:val="24"/>
          </w:rPr>
          <w:t>s</w:t>
        </w:r>
      </w:ins>
      <w:r w:rsidRPr="00ED7239">
        <w:rPr>
          <w:rFonts w:cs="Times New Roman"/>
          <w:szCs w:val="24"/>
        </w:rPr>
        <w:t xml:space="preserve"> (i.e., workload) and decision latitude (i.e., job control) on MSDs [</w:t>
      </w:r>
      <w:hyperlink r:id="rId62" w:anchor="B24" w:history="1">
        <w:r w:rsidRPr="00ED7239">
          <w:rPr>
            <w:rFonts w:cs="Times New Roman"/>
            <w:color w:val="418B34"/>
            <w:szCs w:val="24"/>
            <w:u w:val="single"/>
            <w:bdr w:val="none" w:sz="0" w:space="0" w:color="auto" w:frame="1"/>
          </w:rPr>
          <w:t>24</w:t>
        </w:r>
      </w:hyperlink>
      <w:r w:rsidRPr="00ED7239">
        <w:rPr>
          <w:rFonts w:cs="Times New Roman"/>
          <w:szCs w:val="24"/>
        </w:rPr>
        <w:t xml:space="preserve">]. </w:t>
      </w:r>
      <w:del w:id="494" w:author="Author">
        <w:r w:rsidRPr="00ED7239" w:rsidDel="00772A0E">
          <w:rPr>
            <w:rFonts w:cs="Times New Roman"/>
            <w:szCs w:val="24"/>
          </w:rPr>
          <w:delText>Having to do with the</w:delText>
        </w:r>
      </w:del>
      <w:ins w:id="495" w:author="Author">
        <w:r w:rsidR="00772A0E">
          <w:rPr>
            <w:rFonts w:cs="Times New Roman"/>
            <w:szCs w:val="24"/>
          </w:rPr>
          <w:t>With respect to</w:t>
        </w:r>
      </w:ins>
      <w:r w:rsidRPr="00ED7239">
        <w:rPr>
          <w:rFonts w:cs="Times New Roman"/>
          <w:szCs w:val="24"/>
        </w:rPr>
        <w:t xml:space="preserve"> tasks performed by </w:t>
      </w:r>
      <w:del w:id="496" w:author="Author">
        <w:r w:rsidRPr="00ED7239" w:rsidDel="00772A0E">
          <w:rPr>
            <w:rFonts w:cs="Times New Roman"/>
            <w:szCs w:val="24"/>
          </w:rPr>
          <w:delText>the worker</w:delText>
        </w:r>
      </w:del>
      <w:ins w:id="497" w:author="Author">
        <w:r w:rsidR="00772A0E">
          <w:rPr>
            <w:rFonts w:cs="Times New Roman"/>
            <w:szCs w:val="24"/>
          </w:rPr>
          <w:t>employees</w:t>
        </w:r>
      </w:ins>
      <w:r w:rsidRPr="00ED7239">
        <w:rPr>
          <w:rFonts w:cs="Times New Roman"/>
          <w:szCs w:val="24"/>
        </w:rPr>
        <w:t>, job demands and decision latitude are typical job content factors (see European Agency for Safety and Health at Work [</w:t>
      </w:r>
      <w:hyperlink r:id="rId63" w:anchor="B40" w:history="1">
        <w:r w:rsidRPr="00ED7239">
          <w:rPr>
            <w:rFonts w:cs="Times New Roman"/>
            <w:color w:val="418B34"/>
            <w:szCs w:val="24"/>
            <w:u w:val="single"/>
            <w:bdr w:val="none" w:sz="0" w:space="0" w:color="auto" w:frame="1"/>
          </w:rPr>
          <w:t>40</w:t>
        </w:r>
      </w:hyperlink>
      <w:r w:rsidRPr="00ED7239">
        <w:rPr>
          <w:rFonts w:cs="Times New Roman"/>
          <w:szCs w:val="24"/>
        </w:rPr>
        <w:t xml:space="preserve">]). Psychosocial contextual factors, such as those describing the quality of relationships at work, have rarely </w:t>
      </w:r>
      <w:proofErr w:type="gramStart"/>
      <w:r w:rsidRPr="00ED7239">
        <w:rPr>
          <w:rFonts w:cs="Times New Roman"/>
          <w:szCs w:val="24"/>
        </w:rPr>
        <w:t>been examined</w:t>
      </w:r>
      <w:proofErr w:type="gramEnd"/>
      <w:r w:rsidRPr="00ED7239">
        <w:rPr>
          <w:rFonts w:cs="Times New Roman"/>
          <w:szCs w:val="24"/>
        </w:rPr>
        <w:t xml:space="preserve"> in detail. </w:t>
      </w:r>
      <w:del w:id="498" w:author="Author">
        <w:r w:rsidRPr="00ED7239" w:rsidDel="00772A0E">
          <w:rPr>
            <w:rFonts w:cs="Times New Roman"/>
            <w:szCs w:val="24"/>
          </w:rPr>
          <w:delText>As far as</w:delText>
        </w:r>
      </w:del>
      <w:ins w:id="499" w:author="Author">
        <w:r w:rsidR="00772A0E">
          <w:rPr>
            <w:rFonts w:cs="Times New Roman"/>
            <w:szCs w:val="24"/>
          </w:rPr>
          <w:t>Regarding</w:t>
        </w:r>
      </w:ins>
      <w:r w:rsidRPr="00ED7239">
        <w:rPr>
          <w:rFonts w:cs="Times New Roman"/>
          <w:szCs w:val="24"/>
        </w:rPr>
        <w:t xml:space="preserve"> workplace bullying</w:t>
      </w:r>
      <w:del w:id="500" w:author="Author">
        <w:r w:rsidRPr="00ED7239" w:rsidDel="00772A0E">
          <w:rPr>
            <w:rFonts w:cs="Times New Roman"/>
            <w:szCs w:val="24"/>
          </w:rPr>
          <w:delText xml:space="preserve"> is specifically concerned</w:delText>
        </w:r>
      </w:del>
      <w:r w:rsidRPr="00ED7239">
        <w:rPr>
          <w:rFonts w:cs="Times New Roman"/>
          <w:szCs w:val="24"/>
        </w:rPr>
        <w:t xml:space="preserve">, </w:t>
      </w:r>
      <w:del w:id="501" w:author="Author">
        <w:r w:rsidRPr="00ED7239" w:rsidDel="00772A0E">
          <w:rPr>
            <w:rFonts w:cs="Times New Roman"/>
            <w:szCs w:val="24"/>
          </w:rPr>
          <w:delText xml:space="preserve">only a </w:delText>
        </w:r>
      </w:del>
      <w:r w:rsidRPr="00ED7239">
        <w:rPr>
          <w:rFonts w:cs="Times New Roman"/>
          <w:szCs w:val="24"/>
        </w:rPr>
        <w:t xml:space="preserve">few studies have explored the relationship between </w:t>
      </w:r>
      <w:r w:rsidRPr="00ED7239">
        <w:rPr>
          <w:rFonts w:cs="Times New Roman"/>
          <w:szCs w:val="24"/>
        </w:rPr>
        <w:lastRenderedPageBreak/>
        <w:t>exposure to such contextual factors and MSDs [</w:t>
      </w:r>
      <w:hyperlink r:id="rId64" w:anchor="B26" w:history="1">
        <w:r w:rsidRPr="00ED7239">
          <w:rPr>
            <w:rFonts w:cs="Times New Roman"/>
            <w:color w:val="418B34"/>
            <w:szCs w:val="24"/>
            <w:u w:val="single"/>
            <w:bdr w:val="none" w:sz="0" w:space="0" w:color="auto" w:frame="1"/>
          </w:rPr>
          <w:t>26</w:t>
        </w:r>
      </w:hyperlink>
      <w:r w:rsidRPr="00ED7239">
        <w:rPr>
          <w:rFonts w:cs="Times New Roman"/>
          <w:szCs w:val="24"/>
        </w:rPr>
        <w:t>, </w:t>
      </w:r>
      <w:hyperlink r:id="rId65" w:anchor="B27" w:history="1">
        <w:r w:rsidRPr="00ED7239">
          <w:rPr>
            <w:rFonts w:cs="Times New Roman"/>
            <w:color w:val="418B34"/>
            <w:szCs w:val="24"/>
            <w:u w:val="single"/>
            <w:bdr w:val="none" w:sz="0" w:space="0" w:color="auto" w:frame="1"/>
          </w:rPr>
          <w:t>27</w:t>
        </w:r>
      </w:hyperlink>
      <w:r w:rsidRPr="00ED7239">
        <w:rPr>
          <w:rFonts w:cs="Times New Roman"/>
          <w:szCs w:val="24"/>
        </w:rPr>
        <w:t xml:space="preserve">]. However, such studies </w:t>
      </w:r>
      <w:del w:id="502" w:author="Author">
        <w:r w:rsidRPr="00ED7239" w:rsidDel="00772A0E">
          <w:rPr>
            <w:rFonts w:cs="Times New Roman"/>
            <w:szCs w:val="24"/>
          </w:rPr>
          <w:delText xml:space="preserve">have </w:delText>
        </w:r>
      </w:del>
      <w:ins w:id="503" w:author="Author">
        <w:r w:rsidR="00772A0E">
          <w:rPr>
            <w:rFonts w:cs="Times New Roman"/>
            <w:szCs w:val="24"/>
          </w:rPr>
          <w:t>did</w:t>
        </w:r>
        <w:r w:rsidR="00772A0E" w:rsidRPr="00ED7239">
          <w:rPr>
            <w:rFonts w:cs="Times New Roman"/>
            <w:szCs w:val="24"/>
          </w:rPr>
          <w:t xml:space="preserve"> </w:t>
        </w:r>
      </w:ins>
      <w:r w:rsidRPr="00ED7239">
        <w:rPr>
          <w:rFonts w:cs="Times New Roman"/>
          <w:szCs w:val="24"/>
        </w:rPr>
        <w:t>not adopt</w:t>
      </w:r>
      <w:del w:id="504" w:author="Author">
        <w:r w:rsidRPr="00ED7239" w:rsidDel="00772A0E">
          <w:rPr>
            <w:rFonts w:cs="Times New Roman"/>
            <w:szCs w:val="24"/>
          </w:rPr>
          <w:delText>ed</w:delText>
        </w:r>
      </w:del>
      <w:r w:rsidRPr="00ED7239">
        <w:rPr>
          <w:rFonts w:cs="Times New Roman"/>
          <w:szCs w:val="24"/>
        </w:rPr>
        <w:t xml:space="preserve"> a fine-grained approach </w:t>
      </w:r>
      <w:del w:id="505" w:author="Author">
        <w:r w:rsidRPr="00ED7239" w:rsidDel="00772A0E">
          <w:rPr>
            <w:rFonts w:cs="Times New Roman"/>
            <w:szCs w:val="24"/>
          </w:rPr>
          <w:delText xml:space="preserve">on </w:delText>
        </w:r>
      </w:del>
      <w:ins w:id="506" w:author="Author">
        <w:r w:rsidR="00772A0E">
          <w:rPr>
            <w:rFonts w:cs="Times New Roman"/>
            <w:szCs w:val="24"/>
          </w:rPr>
          <w:t>toward</w:t>
        </w:r>
        <w:r w:rsidR="00772A0E" w:rsidRPr="00ED7239">
          <w:rPr>
            <w:rFonts w:cs="Times New Roman"/>
            <w:szCs w:val="24"/>
          </w:rPr>
          <w:t xml:space="preserve"> </w:t>
        </w:r>
      </w:ins>
      <w:r w:rsidRPr="00ED7239">
        <w:rPr>
          <w:rFonts w:cs="Times New Roman"/>
          <w:szCs w:val="24"/>
        </w:rPr>
        <w:t>MSDs or include</w:t>
      </w:r>
      <w:del w:id="507" w:author="Author">
        <w:r w:rsidRPr="00ED7239" w:rsidDel="00772A0E">
          <w:rPr>
            <w:rFonts w:cs="Times New Roman"/>
            <w:szCs w:val="24"/>
          </w:rPr>
          <w:delText>d</w:delText>
        </w:r>
      </w:del>
      <w:r w:rsidRPr="00ED7239">
        <w:rPr>
          <w:rFonts w:cs="Times New Roman"/>
          <w:szCs w:val="24"/>
        </w:rPr>
        <w:t xml:space="preserve"> an overall index of MSDs</w:t>
      </w:r>
      <w:del w:id="508" w:author="Author">
        <w:r w:rsidRPr="00ED7239" w:rsidDel="00772A0E">
          <w:rPr>
            <w:rFonts w:cs="Times New Roman"/>
            <w:szCs w:val="24"/>
          </w:rPr>
          <w:delText xml:space="preserve">, </w:delText>
        </w:r>
      </w:del>
      <w:ins w:id="509" w:author="Author">
        <w:r w:rsidR="00772A0E">
          <w:rPr>
            <w:rFonts w:cs="Times New Roman"/>
            <w:szCs w:val="24"/>
          </w:rPr>
          <w:t>;</w:t>
        </w:r>
        <w:r w:rsidR="00772A0E" w:rsidRPr="00ED7239">
          <w:rPr>
            <w:rFonts w:cs="Times New Roman"/>
            <w:szCs w:val="24"/>
          </w:rPr>
          <w:t xml:space="preserve"> </w:t>
        </w:r>
        <w:r w:rsidR="00772A0E">
          <w:rPr>
            <w:rFonts w:cs="Times New Roman"/>
            <w:szCs w:val="24"/>
          </w:rPr>
          <w:t xml:space="preserve">these facts render prior studies </w:t>
        </w:r>
      </w:ins>
      <w:del w:id="510" w:author="Author">
        <w:r w:rsidRPr="00ED7239" w:rsidDel="00772A0E">
          <w:rPr>
            <w:rFonts w:cs="Times New Roman"/>
            <w:szCs w:val="24"/>
          </w:rPr>
          <w:delText xml:space="preserve">which is </w:delText>
        </w:r>
      </w:del>
      <w:r w:rsidRPr="00ED7239">
        <w:rPr>
          <w:rFonts w:cs="Times New Roman"/>
          <w:szCs w:val="24"/>
        </w:rPr>
        <w:t xml:space="preserve">less informative </w:t>
      </w:r>
      <w:ins w:id="511" w:author="Author">
        <w:r w:rsidR="00772A0E">
          <w:rPr>
            <w:rFonts w:cs="Times New Roman"/>
            <w:szCs w:val="24"/>
          </w:rPr>
          <w:t xml:space="preserve">than ideal </w:t>
        </w:r>
      </w:ins>
      <w:r w:rsidRPr="00ED7239">
        <w:rPr>
          <w:rFonts w:cs="Times New Roman"/>
          <w:szCs w:val="24"/>
        </w:rPr>
        <w:t xml:space="preserve">and generally </w:t>
      </w:r>
      <w:del w:id="512" w:author="Author">
        <w:r w:rsidRPr="00ED7239" w:rsidDel="00772A0E">
          <w:rPr>
            <w:rFonts w:cs="Times New Roman"/>
            <w:szCs w:val="24"/>
          </w:rPr>
          <w:delText>not recommended</w:delText>
        </w:r>
      </w:del>
      <w:ins w:id="513" w:author="Author">
        <w:r w:rsidR="00772A0E">
          <w:rPr>
            <w:rFonts w:cs="Times New Roman"/>
            <w:szCs w:val="24"/>
          </w:rPr>
          <w:t>of limited utility</w:t>
        </w:r>
      </w:ins>
      <w:r w:rsidRPr="00ED7239">
        <w:rPr>
          <w:rFonts w:cs="Times New Roman"/>
          <w:szCs w:val="24"/>
        </w:rPr>
        <w:t xml:space="preserve"> [</w:t>
      </w:r>
      <w:hyperlink r:id="rId66" w:anchor="B25" w:history="1">
        <w:r w:rsidRPr="00ED7239">
          <w:rPr>
            <w:rFonts w:cs="Times New Roman"/>
            <w:color w:val="418B34"/>
            <w:szCs w:val="24"/>
            <w:u w:val="single"/>
            <w:bdr w:val="none" w:sz="0" w:space="0" w:color="auto" w:frame="1"/>
          </w:rPr>
          <w:t>25</w:t>
        </w:r>
      </w:hyperlink>
      <w:r w:rsidRPr="00ED7239">
        <w:rPr>
          <w:rFonts w:cs="Times New Roman"/>
          <w:szCs w:val="24"/>
        </w:rPr>
        <w:t xml:space="preserve">]. Furthermore, there is a substantial lack of knowledge </w:t>
      </w:r>
      <w:del w:id="514" w:author="Author">
        <w:r w:rsidRPr="00ED7239" w:rsidDel="00772A0E">
          <w:rPr>
            <w:rFonts w:cs="Times New Roman"/>
            <w:szCs w:val="24"/>
          </w:rPr>
          <w:delText xml:space="preserve">about </w:delText>
        </w:r>
      </w:del>
      <w:ins w:id="515" w:author="Author">
        <w:r w:rsidR="00772A0E">
          <w:rPr>
            <w:rFonts w:cs="Times New Roman"/>
            <w:szCs w:val="24"/>
          </w:rPr>
          <w:t>regarding</w:t>
        </w:r>
        <w:r w:rsidR="00772A0E" w:rsidRPr="00ED7239">
          <w:rPr>
            <w:rFonts w:cs="Times New Roman"/>
            <w:szCs w:val="24"/>
          </w:rPr>
          <w:t xml:space="preserve"> </w:t>
        </w:r>
      </w:ins>
      <w:r w:rsidRPr="00ED7239">
        <w:rPr>
          <w:rFonts w:cs="Times New Roman"/>
          <w:szCs w:val="24"/>
        </w:rPr>
        <w:t xml:space="preserve">the possible mechanisms </w:t>
      </w:r>
      <w:del w:id="516" w:author="Author">
        <w:r w:rsidRPr="00ED7239" w:rsidDel="00772A0E">
          <w:rPr>
            <w:rFonts w:cs="Times New Roman"/>
            <w:szCs w:val="24"/>
          </w:rPr>
          <w:delText>for explaining</w:delText>
        </w:r>
      </w:del>
      <w:ins w:id="517" w:author="Author">
        <w:r w:rsidR="00772A0E">
          <w:rPr>
            <w:rFonts w:cs="Times New Roman"/>
            <w:szCs w:val="24"/>
          </w:rPr>
          <w:t>underlying</w:t>
        </w:r>
      </w:ins>
      <w:r w:rsidRPr="00ED7239">
        <w:rPr>
          <w:rFonts w:cs="Times New Roman"/>
          <w:szCs w:val="24"/>
        </w:rPr>
        <w:t xml:space="preserve"> the link between psychosocial factors and MSDs. The experience of psychological strain has been </w:t>
      </w:r>
      <w:del w:id="518" w:author="Author">
        <w:r w:rsidRPr="00ED7239" w:rsidDel="00772A0E">
          <w:rPr>
            <w:rFonts w:cs="Times New Roman"/>
            <w:szCs w:val="24"/>
          </w:rPr>
          <w:delText xml:space="preserve">hypothesised </w:delText>
        </w:r>
      </w:del>
      <w:ins w:id="519" w:author="Author">
        <w:r w:rsidR="00772A0E" w:rsidRPr="00ED7239">
          <w:rPr>
            <w:rFonts w:cs="Times New Roman"/>
            <w:szCs w:val="24"/>
          </w:rPr>
          <w:t>hypothesi</w:t>
        </w:r>
        <w:r w:rsidR="00772A0E">
          <w:rPr>
            <w:rFonts w:cs="Times New Roman"/>
            <w:szCs w:val="24"/>
          </w:rPr>
          <w:t>z</w:t>
        </w:r>
        <w:r w:rsidR="00772A0E" w:rsidRPr="00ED7239">
          <w:rPr>
            <w:rFonts w:cs="Times New Roman"/>
            <w:szCs w:val="24"/>
          </w:rPr>
          <w:t xml:space="preserve">ed </w:t>
        </w:r>
      </w:ins>
      <w:r w:rsidRPr="00ED7239">
        <w:rPr>
          <w:rFonts w:cs="Times New Roman"/>
          <w:szCs w:val="24"/>
        </w:rPr>
        <w:t>as one such mechanism [</w:t>
      </w:r>
      <w:hyperlink r:id="rId67" w:anchor="B23" w:history="1">
        <w:r w:rsidRPr="00ED7239">
          <w:rPr>
            <w:rFonts w:cs="Times New Roman"/>
            <w:color w:val="418B34"/>
            <w:szCs w:val="24"/>
            <w:u w:val="single"/>
            <w:bdr w:val="none" w:sz="0" w:space="0" w:color="auto" w:frame="1"/>
          </w:rPr>
          <w:t>23</w:t>
        </w:r>
      </w:hyperlink>
      <w:r w:rsidRPr="00ED7239">
        <w:rPr>
          <w:rFonts w:cs="Times New Roman"/>
          <w:szCs w:val="24"/>
        </w:rPr>
        <w:t>], but its involvement has rarely been directly explored.</w:t>
      </w:r>
    </w:p>
    <w:p w14:paraId="2FBFB5C8" w14:textId="27438054" w:rsidR="00D31E35" w:rsidRPr="00ED7239" w:rsidRDefault="00D31E35" w:rsidP="001A14EF">
      <w:pPr>
        <w:rPr>
          <w:rFonts w:cs="Times New Roman"/>
          <w:szCs w:val="24"/>
        </w:rPr>
      </w:pPr>
      <w:r w:rsidRPr="00ED7239">
        <w:rPr>
          <w:rFonts w:cs="Times New Roman"/>
          <w:szCs w:val="24"/>
        </w:rPr>
        <w:t>Our results confirm that exposure to bullying behavio</w:t>
      </w:r>
      <w:del w:id="520" w:author="Author">
        <w:r w:rsidRPr="00ED7239" w:rsidDel="003E2E0D">
          <w:rPr>
            <w:rFonts w:cs="Times New Roman"/>
            <w:szCs w:val="24"/>
          </w:rPr>
          <w:delText>u</w:delText>
        </w:r>
      </w:del>
      <w:r w:rsidRPr="00ED7239">
        <w:rPr>
          <w:rFonts w:cs="Times New Roman"/>
          <w:szCs w:val="24"/>
        </w:rPr>
        <w:t xml:space="preserve">r </w:t>
      </w:r>
      <w:proofErr w:type="gramStart"/>
      <w:r w:rsidRPr="00ED7239">
        <w:rPr>
          <w:rFonts w:cs="Times New Roman"/>
          <w:szCs w:val="24"/>
        </w:rPr>
        <w:t>is linked</w:t>
      </w:r>
      <w:proofErr w:type="gramEnd"/>
      <w:r w:rsidRPr="00ED7239">
        <w:rPr>
          <w:rFonts w:cs="Times New Roman"/>
          <w:szCs w:val="24"/>
        </w:rPr>
        <w:t xml:space="preserve"> to MSDs </w:t>
      </w:r>
      <w:del w:id="521" w:author="Author">
        <w:r w:rsidRPr="00ED7239" w:rsidDel="003E2E0D">
          <w:rPr>
            <w:rFonts w:cs="Times New Roman"/>
            <w:szCs w:val="24"/>
          </w:rPr>
          <w:delText>(</w:delText>
        </w:r>
      </w:del>
      <w:r w:rsidRPr="00ED7239">
        <w:rPr>
          <w:rFonts w:cs="Times New Roman"/>
          <w:szCs w:val="24"/>
        </w:rPr>
        <w:t>in the low back, upper back, and neck regions</w:t>
      </w:r>
      <w:del w:id="522" w:author="Author">
        <w:r w:rsidRPr="00ED7239" w:rsidDel="003E2E0D">
          <w:rPr>
            <w:rFonts w:cs="Times New Roman"/>
            <w:szCs w:val="24"/>
          </w:rPr>
          <w:delText>)</w:delText>
        </w:r>
      </w:del>
      <w:r w:rsidRPr="00ED7239">
        <w:rPr>
          <w:rFonts w:cs="Times New Roman"/>
          <w:szCs w:val="24"/>
        </w:rPr>
        <w:t xml:space="preserve">. </w:t>
      </w:r>
      <w:ins w:id="523" w:author="Author">
        <w:r w:rsidR="003E2E0D">
          <w:rPr>
            <w:rFonts w:cs="Times New Roman"/>
            <w:szCs w:val="24"/>
          </w:rPr>
          <w:t xml:space="preserve">Of the body regions considered, </w:t>
        </w:r>
      </w:ins>
      <w:del w:id="524" w:author="Author">
        <w:r w:rsidRPr="00ED7239" w:rsidDel="003E2E0D">
          <w:rPr>
            <w:rFonts w:cs="Times New Roman"/>
            <w:szCs w:val="24"/>
          </w:rPr>
          <w:delText xml:space="preserve">Only </w:delText>
        </w:r>
      </w:del>
      <w:ins w:id="525" w:author="Author">
        <w:r w:rsidR="003E2E0D">
          <w:rPr>
            <w:rFonts w:cs="Times New Roman"/>
            <w:szCs w:val="24"/>
          </w:rPr>
          <w:t>o</w:t>
        </w:r>
        <w:r w:rsidR="003E2E0D" w:rsidRPr="00ED7239">
          <w:rPr>
            <w:rFonts w:cs="Times New Roman"/>
            <w:szCs w:val="24"/>
          </w:rPr>
          <w:t xml:space="preserve">nly </w:t>
        </w:r>
      </w:ins>
      <w:r w:rsidRPr="00ED7239">
        <w:rPr>
          <w:rFonts w:cs="Times New Roman"/>
          <w:szCs w:val="24"/>
        </w:rPr>
        <w:t xml:space="preserve">the shoulders </w:t>
      </w:r>
      <w:del w:id="526" w:author="Author">
        <w:r w:rsidRPr="00ED7239" w:rsidDel="003E2E0D">
          <w:rPr>
            <w:rFonts w:cs="Times New Roman"/>
            <w:szCs w:val="24"/>
          </w:rPr>
          <w:delText xml:space="preserve">do not </w:delText>
        </w:r>
      </w:del>
      <w:r w:rsidRPr="00ED7239">
        <w:rPr>
          <w:rFonts w:cs="Times New Roman"/>
          <w:szCs w:val="24"/>
        </w:rPr>
        <w:t>seem</w:t>
      </w:r>
      <w:ins w:id="527" w:author="Author">
        <w:r w:rsidR="003E2E0D">
          <w:rPr>
            <w:rFonts w:cs="Times New Roman"/>
            <w:szCs w:val="24"/>
          </w:rPr>
          <w:t>ed</w:t>
        </w:r>
      </w:ins>
      <w:r w:rsidRPr="00ED7239">
        <w:rPr>
          <w:rFonts w:cs="Times New Roman"/>
          <w:szCs w:val="24"/>
        </w:rPr>
        <w:t xml:space="preserve"> </w:t>
      </w:r>
      <w:ins w:id="528" w:author="Author">
        <w:r w:rsidR="003E2E0D">
          <w:rPr>
            <w:rFonts w:cs="Times New Roman"/>
            <w:szCs w:val="24"/>
          </w:rPr>
          <w:t>un</w:t>
        </w:r>
      </w:ins>
      <w:r w:rsidRPr="00ED7239">
        <w:rPr>
          <w:rFonts w:cs="Times New Roman"/>
          <w:szCs w:val="24"/>
        </w:rPr>
        <w:t xml:space="preserve">affected by this mediation. The results suggest that, along with the direct effect between bullying and MSDs </w:t>
      </w:r>
      <w:del w:id="529" w:author="Author">
        <w:r w:rsidRPr="00ED7239" w:rsidDel="003E2E0D">
          <w:rPr>
            <w:rFonts w:cs="Times New Roman"/>
            <w:szCs w:val="24"/>
          </w:rPr>
          <w:delText>(</w:delText>
        </w:r>
      </w:del>
      <w:ins w:id="530" w:author="Author">
        <w:r w:rsidR="003E2E0D">
          <w:rPr>
            <w:rFonts w:cs="Times New Roman"/>
            <w:szCs w:val="24"/>
          </w:rPr>
          <w:t xml:space="preserve">of the </w:t>
        </w:r>
      </w:ins>
      <w:r w:rsidRPr="00ED7239">
        <w:rPr>
          <w:rFonts w:cs="Times New Roman"/>
          <w:szCs w:val="24"/>
        </w:rPr>
        <w:t>low back, upper back, and neck</w:t>
      </w:r>
      <w:del w:id="531" w:author="Author">
        <w:r w:rsidRPr="00ED7239" w:rsidDel="003E2E0D">
          <w:rPr>
            <w:rFonts w:cs="Times New Roman"/>
            <w:szCs w:val="24"/>
          </w:rPr>
          <w:delText>)</w:delText>
        </w:r>
      </w:del>
      <w:r w:rsidRPr="00ED7239">
        <w:rPr>
          <w:rFonts w:cs="Times New Roman"/>
          <w:szCs w:val="24"/>
        </w:rPr>
        <w:t xml:space="preserve">, there is a process </w:t>
      </w:r>
      <w:del w:id="532" w:author="Author">
        <w:r w:rsidRPr="00ED7239" w:rsidDel="003E2E0D">
          <w:rPr>
            <w:rFonts w:cs="Times New Roman"/>
            <w:szCs w:val="24"/>
          </w:rPr>
          <w:delText xml:space="preserve">which </w:delText>
        </w:r>
      </w:del>
      <w:ins w:id="533" w:author="Author">
        <w:r w:rsidR="003E2E0D">
          <w:rPr>
            <w:rFonts w:cs="Times New Roman"/>
            <w:szCs w:val="24"/>
          </w:rPr>
          <w:t>that</w:t>
        </w:r>
        <w:r w:rsidR="003E2E0D" w:rsidRPr="00ED7239">
          <w:rPr>
            <w:rFonts w:cs="Times New Roman"/>
            <w:szCs w:val="24"/>
          </w:rPr>
          <w:t xml:space="preserve"> </w:t>
        </w:r>
      </w:ins>
      <w:del w:id="534" w:author="Author">
        <w:r w:rsidRPr="00ED7239" w:rsidDel="003E2E0D">
          <w:rPr>
            <w:rFonts w:cs="Times New Roman"/>
            <w:szCs w:val="24"/>
          </w:rPr>
          <w:delText xml:space="preserve">comprises </w:delText>
        </w:r>
      </w:del>
      <w:ins w:id="535" w:author="Author">
        <w:r w:rsidR="003E2E0D">
          <w:rPr>
            <w:rFonts w:cs="Times New Roman"/>
            <w:szCs w:val="24"/>
          </w:rPr>
          <w:t>includes</w:t>
        </w:r>
        <w:r w:rsidR="003E2E0D" w:rsidRPr="00ED7239">
          <w:rPr>
            <w:rFonts w:cs="Times New Roman"/>
            <w:szCs w:val="24"/>
          </w:rPr>
          <w:t xml:space="preserve"> </w:t>
        </w:r>
      </w:ins>
      <w:r w:rsidRPr="00ED7239">
        <w:rPr>
          <w:rFonts w:cs="Times New Roman"/>
          <w:szCs w:val="24"/>
        </w:rPr>
        <w:t xml:space="preserve">job-related strain between workplace bullying and MSDs. </w:t>
      </w:r>
      <w:proofErr w:type="gramStart"/>
      <w:r w:rsidRPr="00ED7239">
        <w:rPr>
          <w:rFonts w:cs="Times New Roman"/>
          <w:szCs w:val="24"/>
        </w:rPr>
        <w:t>Therefore</w:t>
      </w:r>
      <w:proofErr w:type="gramEnd"/>
      <w:r w:rsidRPr="00ED7239">
        <w:rPr>
          <w:rFonts w:cs="Times New Roman"/>
          <w:szCs w:val="24"/>
        </w:rPr>
        <w:t xml:space="preserve"> this relationship </w:t>
      </w:r>
      <w:del w:id="536" w:author="Author">
        <w:r w:rsidRPr="00ED7239" w:rsidDel="00BD7ADE">
          <w:rPr>
            <w:rFonts w:cs="Times New Roman"/>
            <w:szCs w:val="24"/>
          </w:rPr>
          <w:delText>ought to</w:delText>
        </w:r>
      </w:del>
      <w:ins w:id="537" w:author="Author">
        <w:r w:rsidR="00BD7ADE">
          <w:rPr>
            <w:rFonts w:cs="Times New Roman"/>
            <w:szCs w:val="24"/>
          </w:rPr>
          <w:t>should</w:t>
        </w:r>
      </w:ins>
      <w:r w:rsidRPr="00ED7239">
        <w:rPr>
          <w:rFonts w:cs="Times New Roman"/>
          <w:szCs w:val="24"/>
        </w:rPr>
        <w:t xml:space="preserve"> be </w:t>
      </w:r>
      <w:del w:id="538" w:author="Author">
        <w:r w:rsidRPr="00ED7239" w:rsidDel="00BD7ADE">
          <w:rPr>
            <w:rFonts w:cs="Times New Roman"/>
            <w:szCs w:val="24"/>
          </w:rPr>
          <w:delText xml:space="preserve">explained </w:delText>
        </w:r>
      </w:del>
      <w:ins w:id="539" w:author="Author">
        <w:r w:rsidR="00BD7ADE" w:rsidRPr="00ED7239">
          <w:rPr>
            <w:rFonts w:cs="Times New Roman"/>
            <w:szCs w:val="24"/>
          </w:rPr>
          <w:t>expl</w:t>
        </w:r>
        <w:r w:rsidR="00BD7ADE">
          <w:rPr>
            <w:rFonts w:cs="Times New Roman"/>
            <w:szCs w:val="24"/>
          </w:rPr>
          <w:t>icable</w:t>
        </w:r>
        <w:r w:rsidR="00BD7ADE" w:rsidRPr="00ED7239">
          <w:rPr>
            <w:rFonts w:cs="Times New Roman"/>
            <w:szCs w:val="24"/>
          </w:rPr>
          <w:t xml:space="preserve"> </w:t>
        </w:r>
      </w:ins>
      <w:r w:rsidRPr="00ED7239">
        <w:rPr>
          <w:rFonts w:cs="Times New Roman"/>
          <w:szCs w:val="24"/>
        </w:rPr>
        <w:t xml:space="preserve">by both the direct effect of bullying as a psychosocial factor and the indirect effect of psychological strain manifesting as MSDs. Furthermore, despite physical demands remaining the main predictor of MSDs, when strain </w:t>
      </w:r>
      <w:proofErr w:type="gramStart"/>
      <w:r w:rsidRPr="00ED7239">
        <w:rPr>
          <w:rFonts w:cs="Times New Roman"/>
          <w:szCs w:val="24"/>
        </w:rPr>
        <w:t>is considered</w:t>
      </w:r>
      <w:proofErr w:type="gramEnd"/>
      <w:r w:rsidRPr="00ED7239">
        <w:rPr>
          <w:rFonts w:cs="Times New Roman"/>
          <w:szCs w:val="24"/>
        </w:rPr>
        <w:t>, the effect of bullying on MSDs is quite similar</w:t>
      </w:r>
      <w:ins w:id="540" w:author="Author">
        <w:r w:rsidR="00BD7ADE">
          <w:rPr>
            <w:rFonts w:cs="Times New Roman"/>
            <w:szCs w:val="24"/>
          </w:rPr>
          <w:t>,</w:t>
        </w:r>
      </w:ins>
      <w:r w:rsidRPr="00ED7239">
        <w:rPr>
          <w:rFonts w:cs="Times New Roman"/>
          <w:szCs w:val="24"/>
        </w:rPr>
        <w:t xml:space="preserve"> </w:t>
      </w:r>
      <w:del w:id="541" w:author="Author">
        <w:r w:rsidRPr="00ED7239" w:rsidDel="00BD7ADE">
          <w:rPr>
            <w:rFonts w:cs="Times New Roman"/>
            <w:szCs w:val="24"/>
          </w:rPr>
          <w:delText>(</w:delText>
        </w:r>
      </w:del>
      <w:r w:rsidRPr="00ED7239">
        <w:rPr>
          <w:rFonts w:cs="Times New Roman"/>
          <w:szCs w:val="24"/>
        </w:rPr>
        <w:t xml:space="preserve">especially </w:t>
      </w:r>
      <w:del w:id="542" w:author="Author">
        <w:r w:rsidRPr="00ED7239" w:rsidDel="00BD7ADE">
          <w:rPr>
            <w:rFonts w:cs="Times New Roman"/>
            <w:szCs w:val="24"/>
          </w:rPr>
          <w:delText>on the basis of</w:delText>
        </w:r>
      </w:del>
      <w:ins w:id="543" w:author="Author">
        <w:r w:rsidR="00BD7ADE">
          <w:rPr>
            <w:rFonts w:cs="Times New Roman"/>
            <w:szCs w:val="24"/>
          </w:rPr>
          <w:t>with respect to</w:t>
        </w:r>
      </w:ins>
      <w:r w:rsidRPr="00ED7239">
        <w:rPr>
          <w:rFonts w:cs="Times New Roman"/>
          <w:szCs w:val="24"/>
        </w:rPr>
        <w:t xml:space="preserve"> the upper back and neck</w:t>
      </w:r>
      <w:del w:id="544" w:author="Author">
        <w:r w:rsidRPr="00ED7239" w:rsidDel="00BD7ADE">
          <w:rPr>
            <w:rFonts w:cs="Times New Roman"/>
            <w:szCs w:val="24"/>
          </w:rPr>
          <w:delText>)</w:delText>
        </w:r>
      </w:del>
      <w:r w:rsidRPr="00ED7239">
        <w:rPr>
          <w:rFonts w:cs="Times New Roman"/>
          <w:szCs w:val="24"/>
        </w:rPr>
        <w:t>.</w:t>
      </w:r>
    </w:p>
    <w:p w14:paraId="68AD9358" w14:textId="00B17943" w:rsidR="00D31E35" w:rsidRPr="00ED7239" w:rsidRDefault="00D31E35" w:rsidP="001A14EF">
      <w:pPr>
        <w:rPr>
          <w:rFonts w:cs="Times New Roman"/>
          <w:szCs w:val="24"/>
        </w:rPr>
      </w:pPr>
      <w:del w:id="545" w:author="Author">
        <w:r w:rsidRPr="00ED7239" w:rsidDel="00217635">
          <w:rPr>
            <w:rFonts w:cs="Times New Roman"/>
            <w:szCs w:val="24"/>
          </w:rPr>
          <w:delText>Seeing that</w:delText>
        </w:r>
      </w:del>
      <w:ins w:id="546" w:author="Author">
        <w:r w:rsidR="00217635">
          <w:rPr>
            <w:rFonts w:cs="Times New Roman"/>
            <w:szCs w:val="24"/>
          </w:rPr>
          <w:t>As</w:t>
        </w:r>
      </w:ins>
      <w:r w:rsidRPr="00ED7239">
        <w:rPr>
          <w:rFonts w:cs="Times New Roman"/>
          <w:szCs w:val="24"/>
        </w:rPr>
        <w:t xml:space="preserve"> exposure to bullying can lead to </w:t>
      </w:r>
      <w:del w:id="547" w:author="Author">
        <w:r w:rsidRPr="00ED7239" w:rsidDel="00217635">
          <w:rPr>
            <w:rFonts w:cs="Times New Roman"/>
            <w:szCs w:val="24"/>
          </w:rPr>
          <w:delText xml:space="preserve">a </w:delText>
        </w:r>
      </w:del>
      <w:r w:rsidRPr="00ED7239">
        <w:rPr>
          <w:rFonts w:cs="Times New Roman"/>
          <w:szCs w:val="24"/>
        </w:rPr>
        <w:t>profound deterioration of the victim’s psychological health</w:t>
      </w:r>
      <w:ins w:id="548" w:author="Author">
        <w:r w:rsidR="00217635">
          <w:rPr>
            <w:rFonts w:cs="Times New Roman"/>
            <w:szCs w:val="24"/>
          </w:rPr>
          <w:t>,</w:t>
        </w:r>
      </w:ins>
      <w:r w:rsidRPr="00ED7239">
        <w:rPr>
          <w:rFonts w:cs="Times New Roman"/>
          <w:szCs w:val="24"/>
        </w:rPr>
        <w:t xml:space="preserve"> mainly via the experience of stress [</w:t>
      </w:r>
      <w:hyperlink r:id="rId68" w:anchor="B13" w:history="1">
        <w:r w:rsidRPr="00ED7239">
          <w:rPr>
            <w:rFonts w:cs="Times New Roman"/>
            <w:color w:val="418B34"/>
            <w:szCs w:val="24"/>
            <w:u w:val="single"/>
            <w:bdr w:val="none" w:sz="0" w:space="0" w:color="auto" w:frame="1"/>
          </w:rPr>
          <w:t>13</w:t>
        </w:r>
      </w:hyperlink>
      <w:r w:rsidRPr="00ED7239">
        <w:rPr>
          <w:rFonts w:cs="Times New Roman"/>
          <w:szCs w:val="24"/>
        </w:rPr>
        <w:t xml:space="preserve">], the same mechanism seems to also influence physical health, specifically MSDs. </w:t>
      </w:r>
      <w:del w:id="549" w:author="Author">
        <w:r w:rsidRPr="00ED7239" w:rsidDel="00217635">
          <w:rPr>
            <w:rFonts w:cs="Times New Roman"/>
            <w:szCs w:val="24"/>
          </w:rPr>
          <w:delText xml:space="preserve">Formerly </w:delText>
        </w:r>
      </w:del>
      <w:ins w:id="550" w:author="Author">
        <w:r w:rsidR="00217635">
          <w:rPr>
            <w:rFonts w:cs="Times New Roman"/>
            <w:szCs w:val="24"/>
          </w:rPr>
          <w:t>Previously,</w:t>
        </w:r>
        <w:r w:rsidR="00217635" w:rsidRPr="00ED7239">
          <w:rPr>
            <w:rFonts w:cs="Times New Roman"/>
            <w:szCs w:val="24"/>
          </w:rPr>
          <w:t xml:space="preserve"> </w:t>
        </w:r>
      </w:ins>
      <w:r w:rsidRPr="00ED7239">
        <w:rPr>
          <w:rFonts w:cs="Times New Roman"/>
          <w:szCs w:val="24"/>
        </w:rPr>
        <w:t>Vie et al. [</w:t>
      </w:r>
      <w:hyperlink r:id="rId69" w:anchor="B27" w:history="1">
        <w:r w:rsidRPr="00ED7239">
          <w:rPr>
            <w:rFonts w:cs="Times New Roman"/>
            <w:color w:val="418B34"/>
            <w:szCs w:val="24"/>
            <w:u w:val="single"/>
            <w:bdr w:val="none" w:sz="0" w:space="0" w:color="auto" w:frame="1"/>
          </w:rPr>
          <w:t>27</w:t>
        </w:r>
      </w:hyperlink>
      <w:r w:rsidRPr="00ED7239">
        <w:rPr>
          <w:rFonts w:cs="Times New Roman"/>
          <w:szCs w:val="24"/>
        </w:rPr>
        <w:t xml:space="preserve">] found both positive and negative emotions mediate the relationship between exposure to bullying and musculoskeletal complaints, </w:t>
      </w:r>
      <w:del w:id="551" w:author="Author">
        <w:r w:rsidRPr="00ED7239" w:rsidDel="00217635">
          <w:rPr>
            <w:rFonts w:cs="Times New Roman"/>
            <w:szCs w:val="24"/>
          </w:rPr>
          <w:delText xml:space="preserve">even </w:delText>
        </w:r>
      </w:del>
      <w:ins w:id="552" w:author="Author">
        <w:r w:rsidR="00217635">
          <w:rPr>
            <w:rFonts w:cs="Times New Roman"/>
            <w:szCs w:val="24"/>
          </w:rPr>
          <w:t>al</w:t>
        </w:r>
      </w:ins>
      <w:del w:id="553" w:author="Author">
        <w:r w:rsidRPr="00ED7239" w:rsidDel="00217635">
          <w:rPr>
            <w:rFonts w:cs="Times New Roman"/>
            <w:szCs w:val="24"/>
          </w:rPr>
          <w:delText>if it seems that</w:delText>
        </w:r>
      </w:del>
      <w:ins w:id="554" w:author="Author">
        <w:r w:rsidR="00217635">
          <w:rPr>
            <w:rFonts w:cs="Times New Roman"/>
            <w:szCs w:val="24"/>
          </w:rPr>
          <w:t>though</w:t>
        </w:r>
      </w:ins>
      <w:r w:rsidRPr="00ED7239">
        <w:rPr>
          <w:rFonts w:cs="Times New Roman"/>
          <w:szCs w:val="24"/>
        </w:rPr>
        <w:t xml:space="preserve"> negative emotion, namely</w:t>
      </w:r>
      <w:del w:id="555" w:author="Author">
        <w:r w:rsidRPr="00ED7239" w:rsidDel="00217635">
          <w:rPr>
            <w:rFonts w:cs="Times New Roman"/>
            <w:szCs w:val="24"/>
          </w:rPr>
          <w:delText>,</w:delText>
        </w:r>
      </w:del>
      <w:r w:rsidRPr="00ED7239">
        <w:rPr>
          <w:rFonts w:cs="Times New Roman"/>
          <w:szCs w:val="24"/>
        </w:rPr>
        <w:t xml:space="preserve"> stress, is the main mediator. </w:t>
      </w:r>
      <w:del w:id="556" w:author="Author">
        <w:r w:rsidRPr="00ED7239" w:rsidDel="00217635">
          <w:rPr>
            <w:rFonts w:cs="Times New Roman"/>
            <w:szCs w:val="24"/>
          </w:rPr>
          <w:delText>In line with</w:delText>
        </w:r>
      </w:del>
      <w:ins w:id="557" w:author="Author">
        <w:r w:rsidR="00217635">
          <w:rPr>
            <w:rFonts w:cs="Times New Roman"/>
            <w:szCs w:val="24"/>
          </w:rPr>
          <w:t>Consistent with</w:t>
        </w:r>
      </w:ins>
      <w:r w:rsidRPr="00ED7239">
        <w:rPr>
          <w:rFonts w:cs="Times New Roman"/>
          <w:szCs w:val="24"/>
        </w:rPr>
        <w:t xml:space="preserve"> this </w:t>
      </w:r>
      <w:ins w:id="558" w:author="Author">
        <w:r w:rsidR="00217635">
          <w:rPr>
            <w:rFonts w:cs="Times New Roman"/>
            <w:szCs w:val="24"/>
          </w:rPr>
          <w:t xml:space="preserve">prior </w:t>
        </w:r>
      </w:ins>
      <w:r w:rsidRPr="00ED7239">
        <w:rPr>
          <w:rFonts w:cs="Times New Roman"/>
          <w:szCs w:val="24"/>
        </w:rPr>
        <w:t xml:space="preserve">study, to our knowledge, </w:t>
      </w:r>
      <w:del w:id="559" w:author="Author">
        <w:r w:rsidRPr="00ED7239" w:rsidDel="00217635">
          <w:rPr>
            <w:rFonts w:cs="Times New Roman"/>
            <w:szCs w:val="24"/>
          </w:rPr>
          <w:delText xml:space="preserve">this </w:delText>
        </w:r>
      </w:del>
      <w:ins w:id="560" w:author="Author">
        <w:r w:rsidR="00217635">
          <w:rPr>
            <w:rFonts w:cs="Times New Roman"/>
            <w:szCs w:val="24"/>
          </w:rPr>
          <w:t xml:space="preserve">the current </w:t>
        </w:r>
        <w:r w:rsidR="00217635">
          <w:rPr>
            <w:rFonts w:cs="Times New Roman"/>
            <w:szCs w:val="24"/>
          </w:rPr>
          <w:lastRenderedPageBreak/>
          <w:t>study</w:t>
        </w:r>
        <w:r w:rsidR="00217635" w:rsidRPr="00ED7239">
          <w:rPr>
            <w:rFonts w:cs="Times New Roman"/>
            <w:szCs w:val="24"/>
          </w:rPr>
          <w:t xml:space="preserve"> </w:t>
        </w:r>
      </w:ins>
      <w:del w:id="561" w:author="Author">
        <w:r w:rsidRPr="00ED7239" w:rsidDel="00217635">
          <w:rPr>
            <w:rFonts w:cs="Times New Roman"/>
            <w:szCs w:val="24"/>
          </w:rPr>
          <w:delText xml:space="preserve">is </w:delText>
        </w:r>
      </w:del>
      <w:ins w:id="562" w:author="Author">
        <w:r w:rsidR="00217635">
          <w:rPr>
            <w:rFonts w:cs="Times New Roman"/>
            <w:szCs w:val="24"/>
          </w:rPr>
          <w:t>provides</w:t>
        </w:r>
        <w:r w:rsidR="00217635" w:rsidRPr="00ED7239">
          <w:rPr>
            <w:rFonts w:cs="Times New Roman"/>
            <w:szCs w:val="24"/>
          </w:rPr>
          <w:t xml:space="preserve"> </w:t>
        </w:r>
      </w:ins>
      <w:r w:rsidRPr="00ED7239">
        <w:rPr>
          <w:rFonts w:cs="Times New Roman"/>
          <w:szCs w:val="24"/>
        </w:rPr>
        <w:t xml:space="preserve">the first direct evidence of job-related strain as a mediator between bullying and MSDs. Therefore, the strain process, which </w:t>
      </w:r>
      <w:del w:id="563" w:author="Author">
        <w:r w:rsidRPr="00ED7239" w:rsidDel="00217635">
          <w:rPr>
            <w:rFonts w:cs="Times New Roman"/>
            <w:szCs w:val="24"/>
          </w:rPr>
          <w:delText>notoriously may</w:delText>
        </w:r>
      </w:del>
      <w:ins w:id="564" w:author="Author">
        <w:r w:rsidR="00217635">
          <w:rPr>
            <w:rFonts w:cs="Times New Roman"/>
            <w:szCs w:val="24"/>
          </w:rPr>
          <w:t>is well known to</w:t>
        </w:r>
      </w:ins>
      <w:r w:rsidRPr="00ED7239">
        <w:rPr>
          <w:rFonts w:cs="Times New Roman"/>
          <w:szCs w:val="24"/>
        </w:rPr>
        <w:t xml:space="preserve"> affect the body, </w:t>
      </w:r>
      <w:del w:id="565" w:author="Author">
        <w:r w:rsidRPr="00ED7239" w:rsidDel="00217635">
          <w:rPr>
            <w:rFonts w:cs="Times New Roman"/>
            <w:szCs w:val="24"/>
          </w:rPr>
          <w:delText>for example,</w:delText>
        </w:r>
      </w:del>
      <w:ins w:id="566" w:author="Author">
        <w:r w:rsidR="00217635">
          <w:rPr>
            <w:rFonts w:cs="Times New Roman"/>
            <w:szCs w:val="24"/>
          </w:rPr>
          <w:t>such as</w:t>
        </w:r>
      </w:ins>
      <w:r w:rsidRPr="00ED7239">
        <w:rPr>
          <w:rFonts w:cs="Times New Roman"/>
          <w:szCs w:val="24"/>
        </w:rPr>
        <w:t xml:space="preserve"> by producing tension in the musculature, is </w:t>
      </w:r>
      <w:del w:id="567" w:author="Author">
        <w:r w:rsidRPr="00ED7239" w:rsidDel="00217635">
          <w:rPr>
            <w:rFonts w:cs="Times New Roman"/>
            <w:szCs w:val="24"/>
          </w:rPr>
          <w:delText>one of the</w:delText>
        </w:r>
      </w:del>
      <w:ins w:id="568" w:author="Author">
        <w:r w:rsidR="00217635">
          <w:rPr>
            <w:rFonts w:cs="Times New Roman"/>
            <w:szCs w:val="24"/>
          </w:rPr>
          <w:t>an</w:t>
        </w:r>
      </w:ins>
      <w:r w:rsidRPr="00ED7239">
        <w:rPr>
          <w:rFonts w:cs="Times New Roman"/>
          <w:szCs w:val="24"/>
        </w:rPr>
        <w:t xml:space="preserve"> element</w:t>
      </w:r>
      <w:del w:id="569" w:author="Author">
        <w:r w:rsidRPr="00ED7239" w:rsidDel="00217635">
          <w:rPr>
            <w:rFonts w:cs="Times New Roman"/>
            <w:szCs w:val="24"/>
          </w:rPr>
          <w:delText>s</w:delText>
        </w:r>
      </w:del>
      <w:r w:rsidRPr="00ED7239">
        <w:rPr>
          <w:rFonts w:cs="Times New Roman"/>
          <w:szCs w:val="24"/>
        </w:rPr>
        <w:t xml:space="preserve"> to consider </w:t>
      </w:r>
      <w:del w:id="570" w:author="Author">
        <w:r w:rsidRPr="00ED7239" w:rsidDel="00217635">
          <w:rPr>
            <w:rFonts w:cs="Times New Roman"/>
            <w:szCs w:val="24"/>
          </w:rPr>
          <w:delText>as we comprehend</w:delText>
        </w:r>
      </w:del>
      <w:ins w:id="571" w:author="Author">
        <w:r w:rsidR="00217635">
          <w:rPr>
            <w:rFonts w:cs="Times New Roman"/>
            <w:szCs w:val="24"/>
          </w:rPr>
          <w:t>in</w:t>
        </w:r>
      </w:ins>
      <w:r w:rsidRPr="00ED7239">
        <w:rPr>
          <w:rFonts w:cs="Times New Roman"/>
          <w:szCs w:val="24"/>
        </w:rPr>
        <w:t xml:space="preserve"> the detrimental effects of bullying on the victims’ health. Note that we only found evidence for </w:t>
      </w:r>
      <w:del w:id="572" w:author="Author">
        <w:r w:rsidRPr="00ED7239" w:rsidDel="00217635">
          <w:rPr>
            <w:rFonts w:cs="Times New Roman"/>
            <w:szCs w:val="24"/>
          </w:rPr>
          <w:delText xml:space="preserve">a </w:delText>
        </w:r>
      </w:del>
      <w:r w:rsidRPr="00ED7239">
        <w:rPr>
          <w:rFonts w:cs="Times New Roman"/>
          <w:szCs w:val="24"/>
        </w:rPr>
        <w:t xml:space="preserve">partial mediation by psychological strain, since </w:t>
      </w:r>
      <w:del w:id="573" w:author="Author">
        <w:r w:rsidRPr="00ED7239" w:rsidDel="00217635">
          <w:rPr>
            <w:rFonts w:cs="Times New Roman"/>
            <w:szCs w:val="24"/>
          </w:rPr>
          <w:delText>in the</w:delText>
        </w:r>
      </w:del>
      <w:ins w:id="574" w:author="Author">
        <w:r w:rsidR="00217635">
          <w:rPr>
            <w:rFonts w:cs="Times New Roman"/>
            <w:szCs w:val="24"/>
          </w:rPr>
          <w:t>for</w:t>
        </w:r>
      </w:ins>
      <w:r w:rsidRPr="00ED7239">
        <w:rPr>
          <w:rFonts w:cs="Times New Roman"/>
          <w:szCs w:val="24"/>
        </w:rPr>
        <w:t xml:space="preserve"> three </w:t>
      </w:r>
      <w:ins w:id="575" w:author="Author">
        <w:r w:rsidR="00217635">
          <w:rPr>
            <w:rFonts w:cs="Times New Roman"/>
            <w:szCs w:val="24"/>
          </w:rPr>
          <w:t xml:space="preserve">of the </w:t>
        </w:r>
      </w:ins>
      <w:del w:id="576" w:author="Author">
        <w:r w:rsidRPr="00ED7239" w:rsidDel="00217635">
          <w:rPr>
            <w:rFonts w:cs="Times New Roman"/>
            <w:szCs w:val="24"/>
          </w:rPr>
          <w:delText xml:space="preserve">cases </w:delText>
        </w:r>
      </w:del>
      <w:ins w:id="577" w:author="Author">
        <w:r w:rsidR="00217635">
          <w:rPr>
            <w:rFonts w:cs="Times New Roman"/>
            <w:szCs w:val="24"/>
          </w:rPr>
          <w:t>MSDs</w:t>
        </w:r>
        <w:r w:rsidR="00217635" w:rsidRPr="00ED7239">
          <w:rPr>
            <w:rFonts w:cs="Times New Roman"/>
            <w:szCs w:val="24"/>
          </w:rPr>
          <w:t xml:space="preserve"> </w:t>
        </w:r>
      </w:ins>
      <w:del w:id="578" w:author="Author">
        <w:r w:rsidRPr="00ED7239" w:rsidDel="00217635">
          <w:rPr>
            <w:rFonts w:cs="Times New Roman"/>
            <w:szCs w:val="24"/>
          </w:rPr>
          <w:delText xml:space="preserve">had </w:delText>
        </w:r>
      </w:del>
      <w:r w:rsidRPr="00ED7239">
        <w:rPr>
          <w:rFonts w:cs="Times New Roman"/>
          <w:szCs w:val="24"/>
        </w:rPr>
        <w:t>psychological strain acted as a mediator</w:t>
      </w:r>
      <w:del w:id="579" w:author="Author">
        <w:r w:rsidRPr="00ED7239" w:rsidDel="00217635">
          <w:rPr>
            <w:rFonts w:cs="Times New Roman"/>
            <w:szCs w:val="24"/>
          </w:rPr>
          <w:delText xml:space="preserve"> (i.e., of pain in the low back, upper back, and neck)</w:delText>
        </w:r>
      </w:del>
      <w:r w:rsidRPr="00ED7239">
        <w:rPr>
          <w:rFonts w:cs="Times New Roman"/>
          <w:szCs w:val="24"/>
        </w:rPr>
        <w:t xml:space="preserve">, </w:t>
      </w:r>
      <w:ins w:id="580" w:author="Author">
        <w:r w:rsidR="00217635">
          <w:rPr>
            <w:rFonts w:cs="Times New Roman"/>
            <w:szCs w:val="24"/>
          </w:rPr>
          <w:t xml:space="preserve">and </w:t>
        </w:r>
      </w:ins>
      <w:r w:rsidRPr="00ED7239">
        <w:rPr>
          <w:rFonts w:cs="Times New Roman"/>
          <w:szCs w:val="24"/>
        </w:rPr>
        <w:t>bullying would have remained a significant risk factor for the investigated MSD in the final model.</w:t>
      </w:r>
    </w:p>
    <w:p w14:paraId="65FA8111" w14:textId="0E544747" w:rsidR="00D31E35" w:rsidRPr="00ED7239" w:rsidRDefault="00D31E35" w:rsidP="001A14EF">
      <w:pPr>
        <w:rPr>
          <w:rFonts w:cs="Times New Roman"/>
          <w:szCs w:val="24"/>
        </w:rPr>
      </w:pPr>
      <w:r w:rsidRPr="00ED7239">
        <w:rPr>
          <w:rFonts w:cs="Times New Roman"/>
          <w:szCs w:val="24"/>
        </w:rPr>
        <w:t xml:space="preserve">One explanation for the direct effect between bullying and MSDs could be that we operationalized psychological strain in terms of emotional exhaustion, which mainly taps low-arousal symptoms, such as feelings of fatigue and depression, </w:t>
      </w:r>
      <w:ins w:id="581" w:author="Author">
        <w:r w:rsidR="00371B6B">
          <w:rPr>
            <w:rFonts w:cs="Times New Roman"/>
            <w:szCs w:val="24"/>
          </w:rPr>
          <w:t xml:space="preserve">and </w:t>
        </w:r>
      </w:ins>
      <w:r w:rsidRPr="00ED7239">
        <w:rPr>
          <w:rFonts w:cs="Times New Roman"/>
          <w:szCs w:val="24"/>
        </w:rPr>
        <w:t xml:space="preserve">thus </w:t>
      </w:r>
      <w:ins w:id="582" w:author="Author">
        <w:r w:rsidR="00371B6B">
          <w:rPr>
            <w:rFonts w:cs="Times New Roman"/>
            <w:szCs w:val="24"/>
          </w:rPr>
          <w:t xml:space="preserve">we </w:t>
        </w:r>
      </w:ins>
      <w:del w:id="583" w:author="Author">
        <w:r w:rsidRPr="00ED7239" w:rsidDel="00371B6B">
          <w:rPr>
            <w:rFonts w:cs="Times New Roman"/>
            <w:szCs w:val="24"/>
          </w:rPr>
          <w:delText xml:space="preserve">capturing </w:delText>
        </w:r>
      </w:del>
      <w:ins w:id="584" w:author="Author">
        <w:r w:rsidR="00371B6B" w:rsidRPr="00ED7239">
          <w:rPr>
            <w:rFonts w:cs="Times New Roman"/>
            <w:szCs w:val="24"/>
          </w:rPr>
          <w:t>captur</w:t>
        </w:r>
        <w:r w:rsidR="00371B6B">
          <w:rPr>
            <w:rFonts w:cs="Times New Roman"/>
            <w:szCs w:val="24"/>
          </w:rPr>
          <w:t>ed</w:t>
        </w:r>
        <w:r w:rsidR="00371B6B" w:rsidRPr="00ED7239">
          <w:rPr>
            <w:rFonts w:cs="Times New Roman"/>
            <w:szCs w:val="24"/>
          </w:rPr>
          <w:t xml:space="preserve"> </w:t>
        </w:r>
      </w:ins>
      <w:r w:rsidRPr="00ED7239">
        <w:rPr>
          <w:rFonts w:cs="Times New Roman"/>
          <w:szCs w:val="24"/>
        </w:rPr>
        <w:t xml:space="preserve">only certain </w:t>
      </w:r>
      <w:del w:id="585" w:author="Author">
        <w:r w:rsidRPr="00ED7239" w:rsidDel="00371B6B">
          <w:rPr>
            <w:rFonts w:cs="Times New Roman"/>
            <w:szCs w:val="24"/>
          </w:rPr>
          <w:delText xml:space="preserve">kinds of </w:delText>
        </w:r>
      </w:del>
      <w:r w:rsidRPr="00ED7239">
        <w:rPr>
          <w:rFonts w:cs="Times New Roman"/>
          <w:szCs w:val="24"/>
        </w:rPr>
        <w:t>manifestation</w:t>
      </w:r>
      <w:ins w:id="586" w:author="Author">
        <w:r w:rsidR="00371B6B">
          <w:rPr>
            <w:rFonts w:cs="Times New Roman"/>
            <w:szCs w:val="24"/>
          </w:rPr>
          <w:t>s</w:t>
        </w:r>
      </w:ins>
      <w:r w:rsidRPr="00ED7239">
        <w:rPr>
          <w:rFonts w:cs="Times New Roman"/>
          <w:szCs w:val="24"/>
        </w:rPr>
        <w:t xml:space="preserve"> of psychological strain. High-arousal symptoms such as anxiety and irritability, which </w:t>
      </w:r>
      <w:proofErr w:type="gramStart"/>
      <w:r w:rsidRPr="00ED7239">
        <w:rPr>
          <w:rFonts w:cs="Times New Roman"/>
          <w:szCs w:val="24"/>
        </w:rPr>
        <w:t>are not well represented</w:t>
      </w:r>
      <w:proofErr w:type="gramEnd"/>
      <w:r w:rsidRPr="00ED7239">
        <w:rPr>
          <w:rFonts w:cs="Times New Roman"/>
          <w:szCs w:val="24"/>
        </w:rPr>
        <w:t xml:space="preserve"> in the emotional exhaustion construct, may be even more critical in mediating the effect of bullying on MSDs. This is because bullying has been shown to generate strong feelings of anxiety and, eventually</w:t>
      </w:r>
      <w:del w:id="587" w:author="Author">
        <w:r w:rsidRPr="00ED7239" w:rsidDel="002E0FB5">
          <w:rPr>
            <w:rFonts w:cs="Times New Roman"/>
            <w:szCs w:val="24"/>
          </w:rPr>
          <w:delText>,</w:delText>
        </w:r>
      </w:del>
      <w:r w:rsidRPr="00ED7239">
        <w:rPr>
          <w:rFonts w:cs="Times New Roman"/>
          <w:szCs w:val="24"/>
        </w:rPr>
        <w:t xml:space="preserve"> disorders in those who are exposed [</w:t>
      </w:r>
      <w:hyperlink r:id="rId70" w:anchor="B3" w:history="1">
        <w:r w:rsidRPr="00ED7239">
          <w:rPr>
            <w:rFonts w:cs="Times New Roman"/>
            <w:color w:val="418B34"/>
            <w:szCs w:val="24"/>
            <w:u w:val="single"/>
            <w:bdr w:val="none" w:sz="0" w:space="0" w:color="auto" w:frame="1"/>
          </w:rPr>
          <w:t>3</w:t>
        </w:r>
      </w:hyperlink>
      <w:r w:rsidRPr="00ED7239">
        <w:rPr>
          <w:rFonts w:cs="Times New Roman"/>
          <w:szCs w:val="24"/>
        </w:rPr>
        <w:t>]; at the same time, anxiety has been found to be one of the stronger affective mediators of the relationship between psychosocial aspects of work and MSDs [</w:t>
      </w:r>
      <w:hyperlink r:id="rId71" w:anchor="B41" w:history="1">
        <w:r w:rsidRPr="00ED7239">
          <w:rPr>
            <w:rFonts w:cs="Times New Roman"/>
            <w:color w:val="418B34"/>
            <w:szCs w:val="24"/>
            <w:u w:val="single"/>
            <w:bdr w:val="none" w:sz="0" w:space="0" w:color="auto" w:frame="1"/>
          </w:rPr>
          <w:t>41</w:t>
        </w:r>
      </w:hyperlink>
      <w:r w:rsidRPr="00ED7239">
        <w:rPr>
          <w:rFonts w:cs="Times New Roman"/>
          <w:szCs w:val="24"/>
        </w:rPr>
        <w:t xml:space="preserve">]. In brief, </w:t>
      </w:r>
      <w:del w:id="588" w:author="Author">
        <w:r w:rsidRPr="00ED7239" w:rsidDel="002E0FB5">
          <w:rPr>
            <w:rFonts w:cs="Times New Roman"/>
            <w:szCs w:val="24"/>
          </w:rPr>
          <w:delText xml:space="preserve">there </w:delText>
        </w:r>
      </w:del>
      <w:ins w:id="589" w:author="Author">
        <w:r w:rsidR="002E0FB5">
          <w:rPr>
            <w:rFonts w:cs="Times New Roman"/>
            <w:szCs w:val="24"/>
          </w:rPr>
          <w:t>it</w:t>
        </w:r>
        <w:r w:rsidR="002E0FB5" w:rsidRPr="00ED7239">
          <w:rPr>
            <w:rFonts w:cs="Times New Roman"/>
            <w:szCs w:val="24"/>
          </w:rPr>
          <w:t xml:space="preserve"> </w:t>
        </w:r>
      </w:ins>
      <w:r w:rsidRPr="00ED7239">
        <w:rPr>
          <w:rFonts w:cs="Times New Roman"/>
          <w:szCs w:val="24"/>
        </w:rPr>
        <w:t xml:space="preserve">is </w:t>
      </w:r>
      <w:del w:id="590" w:author="Author">
        <w:r w:rsidRPr="00ED7239" w:rsidDel="002E0FB5">
          <w:rPr>
            <w:rFonts w:cs="Times New Roman"/>
            <w:szCs w:val="24"/>
          </w:rPr>
          <w:delText xml:space="preserve">room to believe </w:delText>
        </w:r>
      </w:del>
      <w:ins w:id="591" w:author="Author">
        <w:r w:rsidR="002E0FB5">
          <w:rPr>
            <w:rFonts w:cs="Times New Roman"/>
            <w:szCs w:val="24"/>
          </w:rPr>
          <w:t xml:space="preserve">plausible </w:t>
        </w:r>
      </w:ins>
      <w:r w:rsidRPr="00ED7239">
        <w:rPr>
          <w:rFonts w:cs="Times New Roman"/>
          <w:szCs w:val="24"/>
        </w:rPr>
        <w:t>that the psychological strain generated by exposure to bullying may have an even more important role in the occurrence of MSDs than that found in the present study. This suggests the need for more research in this area.</w:t>
      </w:r>
    </w:p>
    <w:p w14:paraId="56364ACE" w14:textId="59286937" w:rsidR="00D31E35" w:rsidRPr="00ED7239" w:rsidRDefault="00D31E35" w:rsidP="001A14EF">
      <w:pPr>
        <w:rPr>
          <w:rFonts w:cs="Times New Roman"/>
          <w:szCs w:val="24"/>
        </w:rPr>
      </w:pPr>
      <w:r w:rsidRPr="00ED7239">
        <w:rPr>
          <w:rFonts w:cs="Times New Roman"/>
          <w:szCs w:val="24"/>
        </w:rPr>
        <w:t>One of the main strengths of this study is the focus on workplace bullying as a psychosocial risk factor for MSDs. Even though NIOSH [</w:t>
      </w:r>
      <w:hyperlink r:id="rId72" w:anchor="B16" w:history="1">
        <w:r w:rsidRPr="00ED7239">
          <w:rPr>
            <w:rFonts w:cs="Times New Roman"/>
            <w:color w:val="418B34"/>
            <w:szCs w:val="24"/>
            <w:u w:val="single"/>
            <w:bdr w:val="none" w:sz="0" w:space="0" w:color="auto" w:frame="1"/>
          </w:rPr>
          <w:t>16</w:t>
        </w:r>
      </w:hyperlink>
      <w:r w:rsidRPr="00ED7239">
        <w:rPr>
          <w:rFonts w:cs="Times New Roman"/>
          <w:szCs w:val="24"/>
        </w:rPr>
        <w:t>] considers these health complaints an important occupational disease, relative to other psychosocial risk factors</w:t>
      </w:r>
      <w:del w:id="592" w:author="Author">
        <w:r w:rsidRPr="00ED7239" w:rsidDel="00216849">
          <w:rPr>
            <w:rFonts w:cs="Times New Roman"/>
            <w:szCs w:val="24"/>
          </w:rPr>
          <w:delText>,</w:delText>
        </w:r>
      </w:del>
      <w:r w:rsidRPr="00ED7239">
        <w:rPr>
          <w:rFonts w:cs="Times New Roman"/>
          <w:szCs w:val="24"/>
        </w:rPr>
        <w:t xml:space="preserve"> they </w:t>
      </w:r>
      <w:del w:id="593" w:author="Author">
        <w:r w:rsidRPr="00ED7239" w:rsidDel="00216849">
          <w:rPr>
            <w:rFonts w:cs="Times New Roman"/>
            <w:szCs w:val="24"/>
          </w:rPr>
          <w:delText>are still</w:delText>
        </w:r>
      </w:del>
      <w:ins w:id="594" w:author="Author">
        <w:r w:rsidR="00216849">
          <w:rPr>
            <w:rFonts w:cs="Times New Roman"/>
            <w:szCs w:val="24"/>
          </w:rPr>
          <w:t>remain</w:t>
        </w:r>
      </w:ins>
      <w:r w:rsidRPr="00ED7239">
        <w:rPr>
          <w:rFonts w:cs="Times New Roman"/>
          <w:szCs w:val="24"/>
        </w:rPr>
        <w:t xml:space="preserve"> </w:t>
      </w:r>
      <w:r w:rsidRPr="00ED7239">
        <w:rPr>
          <w:rFonts w:cs="Times New Roman"/>
          <w:szCs w:val="24"/>
        </w:rPr>
        <w:lastRenderedPageBreak/>
        <w:t xml:space="preserve">understudied. Another strong point is </w:t>
      </w:r>
      <w:del w:id="595" w:author="Author">
        <w:r w:rsidRPr="00ED7239" w:rsidDel="00216849">
          <w:rPr>
            <w:rFonts w:cs="Times New Roman"/>
            <w:szCs w:val="24"/>
          </w:rPr>
          <w:delText xml:space="preserve">represented by the fact </w:delText>
        </w:r>
      </w:del>
      <w:r w:rsidRPr="00ED7239">
        <w:rPr>
          <w:rFonts w:cs="Times New Roman"/>
          <w:szCs w:val="24"/>
        </w:rPr>
        <w:t xml:space="preserve">that work characteristics, workplace bullying, stress, and MSDs </w:t>
      </w:r>
      <w:del w:id="596" w:author="Author">
        <w:r w:rsidRPr="00ED7239" w:rsidDel="00216849">
          <w:rPr>
            <w:rFonts w:cs="Times New Roman"/>
            <w:szCs w:val="24"/>
          </w:rPr>
          <w:delText xml:space="preserve">are </w:delText>
        </w:r>
      </w:del>
      <w:proofErr w:type="gramStart"/>
      <w:ins w:id="597" w:author="Author">
        <w:r w:rsidR="00216849">
          <w:rPr>
            <w:rFonts w:cs="Times New Roman"/>
            <w:szCs w:val="24"/>
          </w:rPr>
          <w:t>we</w:t>
        </w:r>
        <w:r w:rsidR="00216849" w:rsidRPr="00ED7239">
          <w:rPr>
            <w:rFonts w:cs="Times New Roman"/>
            <w:szCs w:val="24"/>
          </w:rPr>
          <w:t xml:space="preserve">re </w:t>
        </w:r>
      </w:ins>
      <w:r w:rsidRPr="00ED7239">
        <w:rPr>
          <w:rFonts w:cs="Times New Roman"/>
          <w:szCs w:val="24"/>
        </w:rPr>
        <w:t>studied</w:t>
      </w:r>
      <w:proofErr w:type="gramEnd"/>
      <w:r w:rsidRPr="00ED7239">
        <w:rPr>
          <w:rFonts w:cs="Times New Roman"/>
          <w:szCs w:val="24"/>
        </w:rPr>
        <w:t xml:space="preserve"> </w:t>
      </w:r>
      <w:del w:id="598" w:author="Author">
        <w:r w:rsidRPr="00ED7239" w:rsidDel="00216849">
          <w:rPr>
            <w:rFonts w:cs="Times New Roman"/>
            <w:szCs w:val="24"/>
          </w:rPr>
          <w:delText>together</w:delText>
        </w:r>
      </w:del>
      <w:ins w:id="599" w:author="Author">
        <w:r w:rsidR="00216849">
          <w:rPr>
            <w:rFonts w:cs="Times New Roman"/>
            <w:szCs w:val="24"/>
          </w:rPr>
          <w:t>concurrently</w:t>
        </w:r>
      </w:ins>
      <w:r w:rsidRPr="00ED7239">
        <w:rPr>
          <w:rFonts w:cs="Times New Roman"/>
          <w:szCs w:val="24"/>
        </w:rPr>
        <w:t xml:space="preserve">. Usually, the relationships between work characteristics, bullying, and stress </w:t>
      </w:r>
      <w:del w:id="600" w:author="Author">
        <w:r w:rsidRPr="00ED7239" w:rsidDel="00216849">
          <w:rPr>
            <w:rFonts w:cs="Times New Roman"/>
            <w:szCs w:val="24"/>
          </w:rPr>
          <w:delText>find evidence</w:delText>
        </w:r>
      </w:del>
      <w:ins w:id="601" w:author="Author">
        <w:r w:rsidR="00216849">
          <w:rPr>
            <w:rFonts w:cs="Times New Roman"/>
            <w:szCs w:val="24"/>
          </w:rPr>
          <w:t>are reported</w:t>
        </w:r>
      </w:ins>
      <w:r w:rsidRPr="00ED7239">
        <w:rPr>
          <w:rFonts w:cs="Times New Roman"/>
          <w:szCs w:val="24"/>
        </w:rPr>
        <w:t xml:space="preserve"> in </w:t>
      </w:r>
      <w:del w:id="602" w:author="Author">
        <w:r w:rsidRPr="00ED7239" w:rsidDel="00216849">
          <w:rPr>
            <w:rFonts w:cs="Times New Roman"/>
            <w:szCs w:val="24"/>
          </w:rPr>
          <w:delText>stress or</w:delText>
        </w:r>
      </w:del>
      <w:ins w:id="603" w:author="Author">
        <w:r w:rsidR="00216849">
          <w:rPr>
            <w:rFonts w:cs="Times New Roman"/>
            <w:szCs w:val="24"/>
          </w:rPr>
          <w:t>the</w:t>
        </w:r>
      </w:ins>
      <w:r w:rsidRPr="00ED7239">
        <w:rPr>
          <w:rFonts w:cs="Times New Roman"/>
          <w:szCs w:val="24"/>
        </w:rPr>
        <w:t xml:space="preserve"> psychological literature, whereas the relationships between work characteristics and MSDs are predominantly found within the medical, ergonomic, and epidemiological fields [</w:t>
      </w:r>
      <w:hyperlink r:id="rId73" w:anchor="B24" w:history="1">
        <w:r w:rsidRPr="00ED7239">
          <w:rPr>
            <w:rFonts w:cs="Times New Roman"/>
            <w:color w:val="418B34"/>
            <w:szCs w:val="24"/>
            <w:u w:val="single"/>
            <w:bdr w:val="none" w:sz="0" w:space="0" w:color="auto" w:frame="1"/>
          </w:rPr>
          <w:t>24</w:t>
        </w:r>
      </w:hyperlink>
      <w:r w:rsidRPr="00ED7239">
        <w:rPr>
          <w:rFonts w:cs="Times New Roman"/>
          <w:szCs w:val="24"/>
        </w:rPr>
        <w:t>].</w:t>
      </w:r>
    </w:p>
    <w:p w14:paraId="0B90FEAB" w14:textId="1A3C7119" w:rsidR="00C41C80" w:rsidRDefault="00D31E35" w:rsidP="001A14EF">
      <w:pPr>
        <w:rPr>
          <w:ins w:id="604" w:author="Author"/>
          <w:rFonts w:cs="Times New Roman"/>
          <w:szCs w:val="24"/>
        </w:rPr>
      </w:pPr>
      <w:del w:id="605" w:author="Author">
        <w:r w:rsidRPr="00ED7239" w:rsidDel="00334A3A">
          <w:rPr>
            <w:rFonts w:cs="Times New Roman"/>
            <w:szCs w:val="24"/>
          </w:rPr>
          <w:delText>These strong points</w:delText>
        </w:r>
        <w:r w:rsidRPr="00ED7239" w:rsidDel="00B775F1">
          <w:rPr>
            <w:rFonts w:cs="Times New Roman"/>
            <w:szCs w:val="24"/>
          </w:rPr>
          <w:delText xml:space="preserve">, </w:delText>
        </w:r>
        <w:r w:rsidRPr="00ED7239" w:rsidDel="00334A3A">
          <w:rPr>
            <w:rFonts w:cs="Times New Roman"/>
            <w:szCs w:val="24"/>
          </w:rPr>
          <w:delText>however, do have</w:delText>
        </w:r>
      </w:del>
      <w:ins w:id="606" w:author="Author">
        <w:r w:rsidR="00B775F1">
          <w:rPr>
            <w:rFonts w:cs="Times New Roman"/>
            <w:szCs w:val="24"/>
          </w:rPr>
          <w:t>T</w:t>
        </w:r>
        <w:r w:rsidR="00334A3A">
          <w:rPr>
            <w:rFonts w:cs="Times New Roman"/>
            <w:szCs w:val="24"/>
          </w:rPr>
          <w:t>he current study has</w:t>
        </w:r>
      </w:ins>
      <w:r w:rsidRPr="00ED7239">
        <w:rPr>
          <w:rFonts w:cs="Times New Roman"/>
          <w:szCs w:val="24"/>
        </w:rPr>
        <w:t xml:space="preserve"> some limitations that should be </w:t>
      </w:r>
      <w:del w:id="607" w:author="Author">
        <w:r w:rsidRPr="00ED7239" w:rsidDel="00334A3A">
          <w:rPr>
            <w:rFonts w:cs="Times New Roman"/>
            <w:szCs w:val="24"/>
          </w:rPr>
          <w:delText>mentioned</w:delText>
        </w:r>
      </w:del>
      <w:ins w:id="608" w:author="Author">
        <w:r w:rsidR="00334A3A">
          <w:rPr>
            <w:rFonts w:cs="Times New Roman"/>
            <w:szCs w:val="24"/>
          </w:rPr>
          <w:t>recognized</w:t>
        </w:r>
      </w:ins>
      <w:r w:rsidRPr="00ED7239">
        <w:rPr>
          <w:rFonts w:cs="Times New Roman"/>
          <w:szCs w:val="24"/>
        </w:rPr>
        <w:t xml:space="preserve">. First, the sample was not representative of a working population or of workers in the retail sector, which might decrease </w:t>
      </w:r>
      <w:ins w:id="609" w:author="Author">
        <w:r w:rsidR="00555255">
          <w:rPr>
            <w:rFonts w:cs="Times New Roman"/>
            <w:szCs w:val="24"/>
          </w:rPr>
          <w:t xml:space="preserve">the </w:t>
        </w:r>
      </w:ins>
      <w:del w:id="610" w:author="Author">
        <w:r w:rsidRPr="00ED7239" w:rsidDel="00334A3A">
          <w:rPr>
            <w:rFonts w:cs="Times New Roman"/>
            <w:szCs w:val="24"/>
          </w:rPr>
          <w:delText xml:space="preserve">the opportunity to </w:delText>
        </w:r>
      </w:del>
      <w:r w:rsidRPr="00ED7239">
        <w:rPr>
          <w:rFonts w:cs="Times New Roman"/>
          <w:szCs w:val="24"/>
        </w:rPr>
        <w:t>generali</w:t>
      </w:r>
      <w:del w:id="611" w:author="Author">
        <w:r w:rsidRPr="00ED7239" w:rsidDel="00334A3A">
          <w:rPr>
            <w:rFonts w:cs="Times New Roman"/>
            <w:szCs w:val="24"/>
          </w:rPr>
          <w:delText>ze</w:delText>
        </w:r>
      </w:del>
      <w:ins w:id="612" w:author="Author">
        <w:r w:rsidR="00334A3A">
          <w:rPr>
            <w:rFonts w:cs="Times New Roman"/>
            <w:szCs w:val="24"/>
          </w:rPr>
          <w:t>ty</w:t>
        </w:r>
      </w:ins>
      <w:r w:rsidRPr="00ED7239">
        <w:rPr>
          <w:rFonts w:cs="Times New Roman"/>
          <w:szCs w:val="24"/>
        </w:rPr>
        <w:t xml:space="preserve"> </w:t>
      </w:r>
      <w:ins w:id="613" w:author="Author">
        <w:r w:rsidR="00334A3A">
          <w:rPr>
            <w:rFonts w:cs="Times New Roman"/>
            <w:szCs w:val="24"/>
          </w:rPr>
          <w:t xml:space="preserve">of </w:t>
        </w:r>
      </w:ins>
      <w:r w:rsidRPr="00ED7239">
        <w:rPr>
          <w:rFonts w:cs="Times New Roman"/>
          <w:szCs w:val="24"/>
        </w:rPr>
        <w:t xml:space="preserve">the </w:t>
      </w:r>
      <w:del w:id="614" w:author="Author">
        <w:r w:rsidRPr="00ED7239" w:rsidDel="00334A3A">
          <w:rPr>
            <w:rFonts w:cs="Times New Roman"/>
            <w:szCs w:val="24"/>
          </w:rPr>
          <w:delText xml:space="preserve">obtained </w:delText>
        </w:r>
      </w:del>
      <w:r w:rsidRPr="00ED7239">
        <w:rPr>
          <w:rFonts w:cs="Times New Roman"/>
          <w:szCs w:val="24"/>
        </w:rPr>
        <w:t xml:space="preserve">results. </w:t>
      </w:r>
      <w:del w:id="615" w:author="Author">
        <w:r w:rsidRPr="00ED7239" w:rsidDel="00555255">
          <w:rPr>
            <w:rFonts w:cs="Times New Roman"/>
            <w:szCs w:val="24"/>
          </w:rPr>
          <w:delText>A s</w:delText>
        </w:r>
      </w:del>
      <w:ins w:id="616" w:author="Author">
        <w:r w:rsidR="00555255">
          <w:rPr>
            <w:rFonts w:cs="Times New Roman"/>
            <w:szCs w:val="24"/>
          </w:rPr>
          <w:t>S</w:t>
        </w:r>
      </w:ins>
      <w:r w:rsidRPr="00ED7239">
        <w:rPr>
          <w:rFonts w:cs="Times New Roman"/>
          <w:szCs w:val="24"/>
        </w:rPr>
        <w:t>econd</w:t>
      </w:r>
      <w:ins w:id="617" w:author="Author">
        <w:r w:rsidR="00555255">
          <w:rPr>
            <w:rFonts w:cs="Times New Roman"/>
            <w:szCs w:val="24"/>
          </w:rPr>
          <w:t>,</w:t>
        </w:r>
      </w:ins>
      <w:r w:rsidRPr="00ED7239">
        <w:rPr>
          <w:rFonts w:cs="Times New Roman"/>
          <w:szCs w:val="24"/>
        </w:rPr>
        <w:t xml:space="preserve"> </w:t>
      </w:r>
      <w:del w:id="618" w:author="Author">
        <w:r w:rsidRPr="00ED7239" w:rsidDel="00555255">
          <w:rPr>
            <w:rFonts w:cs="Times New Roman"/>
            <w:szCs w:val="24"/>
          </w:rPr>
          <w:delText xml:space="preserve">limitation </w:delText>
        </w:r>
        <w:r w:rsidRPr="00ED7239" w:rsidDel="00334A3A">
          <w:rPr>
            <w:rFonts w:cs="Times New Roman"/>
            <w:szCs w:val="24"/>
          </w:rPr>
          <w:delText xml:space="preserve">of the present study </w:delText>
        </w:r>
        <w:r w:rsidRPr="00ED7239" w:rsidDel="00555255">
          <w:rPr>
            <w:rFonts w:cs="Times New Roman"/>
            <w:szCs w:val="24"/>
          </w:rPr>
          <w:delText xml:space="preserve">is that </w:delText>
        </w:r>
        <w:r w:rsidRPr="00ED7239" w:rsidDel="00334A3A">
          <w:rPr>
            <w:rFonts w:cs="Times New Roman"/>
            <w:szCs w:val="24"/>
          </w:rPr>
          <w:delText xml:space="preserve">it </w:delText>
        </w:r>
      </w:del>
      <w:ins w:id="619" w:author="Author">
        <w:r w:rsidR="00334A3A">
          <w:rPr>
            <w:rFonts w:cs="Times New Roman"/>
            <w:szCs w:val="24"/>
          </w:rPr>
          <w:t>the study</w:t>
        </w:r>
        <w:r w:rsidR="00334A3A" w:rsidRPr="00ED7239">
          <w:rPr>
            <w:rFonts w:cs="Times New Roman"/>
            <w:szCs w:val="24"/>
          </w:rPr>
          <w:t xml:space="preserve"> </w:t>
        </w:r>
      </w:ins>
      <w:del w:id="620" w:author="Author">
        <w:r w:rsidRPr="00ED7239" w:rsidDel="00334A3A">
          <w:rPr>
            <w:rFonts w:cs="Times New Roman"/>
            <w:szCs w:val="24"/>
          </w:rPr>
          <w:delText xml:space="preserve">is </w:delText>
        </w:r>
      </w:del>
      <w:ins w:id="621" w:author="Author">
        <w:r w:rsidR="00334A3A">
          <w:rPr>
            <w:rFonts w:cs="Times New Roman"/>
            <w:szCs w:val="24"/>
          </w:rPr>
          <w:t>wa</w:t>
        </w:r>
        <w:r w:rsidR="00334A3A" w:rsidRPr="00ED7239">
          <w:rPr>
            <w:rFonts w:cs="Times New Roman"/>
            <w:szCs w:val="24"/>
          </w:rPr>
          <w:t xml:space="preserve">s </w:t>
        </w:r>
      </w:ins>
      <w:r w:rsidRPr="00ED7239">
        <w:rPr>
          <w:rFonts w:cs="Times New Roman"/>
          <w:szCs w:val="24"/>
        </w:rPr>
        <w:t>cross-sectional</w:t>
      </w:r>
      <w:del w:id="622" w:author="Author">
        <w:r w:rsidRPr="00ED7239" w:rsidDel="00334A3A">
          <w:rPr>
            <w:rFonts w:cs="Times New Roman"/>
            <w:szCs w:val="24"/>
          </w:rPr>
          <w:delText xml:space="preserve">, </w:delText>
        </w:r>
      </w:del>
      <w:ins w:id="623" w:author="Author">
        <w:r w:rsidR="00334A3A">
          <w:rPr>
            <w:rFonts w:cs="Times New Roman"/>
            <w:szCs w:val="24"/>
          </w:rPr>
          <w:t>;</w:t>
        </w:r>
        <w:r w:rsidR="00334A3A" w:rsidRPr="00ED7239">
          <w:rPr>
            <w:rFonts w:cs="Times New Roman"/>
            <w:szCs w:val="24"/>
          </w:rPr>
          <w:t xml:space="preserve"> </w:t>
        </w:r>
      </w:ins>
      <w:del w:id="624" w:author="Author">
        <w:r w:rsidRPr="00ED7239" w:rsidDel="00334A3A">
          <w:rPr>
            <w:rFonts w:cs="Times New Roman"/>
            <w:szCs w:val="24"/>
          </w:rPr>
          <w:delText xml:space="preserve">so </w:delText>
        </w:r>
      </w:del>
      <w:ins w:id="625" w:author="Author">
        <w:r w:rsidR="00334A3A">
          <w:rPr>
            <w:rFonts w:cs="Times New Roman"/>
            <w:szCs w:val="24"/>
          </w:rPr>
          <w:t>as such,</w:t>
        </w:r>
        <w:r w:rsidR="00334A3A" w:rsidRPr="00ED7239">
          <w:rPr>
            <w:rFonts w:cs="Times New Roman"/>
            <w:szCs w:val="24"/>
          </w:rPr>
          <w:t xml:space="preserve"> </w:t>
        </w:r>
      </w:ins>
      <w:r w:rsidRPr="00ED7239">
        <w:rPr>
          <w:rFonts w:cs="Times New Roman"/>
          <w:szCs w:val="24"/>
        </w:rPr>
        <w:t xml:space="preserve">we </w:t>
      </w:r>
      <w:del w:id="626" w:author="Author">
        <w:r w:rsidRPr="00ED7239" w:rsidDel="00334A3A">
          <w:rPr>
            <w:rFonts w:cs="Times New Roman"/>
            <w:szCs w:val="24"/>
          </w:rPr>
          <w:delText xml:space="preserve">cannot </w:delText>
        </w:r>
      </w:del>
      <w:ins w:id="627" w:author="Author">
        <w:r w:rsidR="00334A3A">
          <w:rPr>
            <w:rFonts w:cs="Times New Roman"/>
            <w:szCs w:val="24"/>
          </w:rPr>
          <w:t>could not</w:t>
        </w:r>
        <w:r w:rsidR="00334A3A" w:rsidRPr="00ED7239">
          <w:rPr>
            <w:rFonts w:cs="Times New Roman"/>
            <w:szCs w:val="24"/>
          </w:rPr>
          <w:t xml:space="preserve"> </w:t>
        </w:r>
      </w:ins>
      <w:del w:id="628" w:author="Author">
        <w:r w:rsidRPr="00ED7239" w:rsidDel="00334A3A">
          <w:rPr>
            <w:rFonts w:cs="Times New Roman"/>
            <w:szCs w:val="24"/>
          </w:rPr>
          <w:delText>strengthen the basis for</w:delText>
        </w:r>
      </w:del>
      <w:ins w:id="629" w:author="Author">
        <w:r w:rsidR="00334A3A">
          <w:rPr>
            <w:rFonts w:cs="Times New Roman"/>
            <w:szCs w:val="24"/>
          </w:rPr>
          <w:t>make</w:t>
        </w:r>
      </w:ins>
      <w:r w:rsidRPr="00ED7239">
        <w:rPr>
          <w:rFonts w:cs="Times New Roman"/>
          <w:szCs w:val="24"/>
        </w:rPr>
        <w:t xml:space="preserve"> causal inference</w:t>
      </w:r>
      <w:ins w:id="630" w:author="Author">
        <w:r w:rsidR="00334A3A">
          <w:rPr>
            <w:rFonts w:cs="Times New Roman"/>
            <w:szCs w:val="24"/>
          </w:rPr>
          <w:t>s</w:t>
        </w:r>
      </w:ins>
      <w:r w:rsidRPr="00ED7239">
        <w:rPr>
          <w:rFonts w:cs="Times New Roman"/>
          <w:szCs w:val="24"/>
        </w:rPr>
        <w:t xml:space="preserve"> regarding MSDs. Therefore, adopting a rigorous longitudinal research design would </w:t>
      </w:r>
      <w:del w:id="631" w:author="Author">
        <w:r w:rsidRPr="00ED7239" w:rsidDel="00334A3A">
          <w:rPr>
            <w:rFonts w:cs="Times New Roman"/>
            <w:szCs w:val="24"/>
          </w:rPr>
          <w:delText>reduce the likelihood of</w:delText>
        </w:r>
      </w:del>
      <w:ins w:id="632" w:author="Author">
        <w:r w:rsidR="00334A3A">
          <w:rPr>
            <w:rFonts w:cs="Times New Roman"/>
            <w:szCs w:val="24"/>
          </w:rPr>
          <w:t>allow the</w:t>
        </w:r>
      </w:ins>
      <w:r w:rsidRPr="00ED7239">
        <w:rPr>
          <w:rFonts w:cs="Times New Roman"/>
          <w:szCs w:val="24"/>
        </w:rPr>
        <w:t xml:space="preserve"> </w:t>
      </w:r>
      <w:del w:id="633" w:author="Author">
        <w:r w:rsidRPr="00ED7239" w:rsidDel="00334A3A">
          <w:rPr>
            <w:rFonts w:cs="Times New Roman"/>
            <w:szCs w:val="24"/>
          </w:rPr>
          <w:delText xml:space="preserve">the </w:delText>
        </w:r>
      </w:del>
      <w:ins w:id="634" w:author="Author">
        <w:r w:rsidR="00334A3A">
          <w:rPr>
            <w:rFonts w:cs="Times New Roman"/>
            <w:szCs w:val="24"/>
          </w:rPr>
          <w:t xml:space="preserve">current </w:t>
        </w:r>
      </w:ins>
      <w:r w:rsidRPr="00ED7239">
        <w:rPr>
          <w:rFonts w:cs="Times New Roman"/>
          <w:szCs w:val="24"/>
        </w:rPr>
        <w:t xml:space="preserve">findings </w:t>
      </w:r>
      <w:del w:id="635" w:author="Author">
        <w:r w:rsidRPr="00ED7239" w:rsidDel="00334A3A">
          <w:rPr>
            <w:rFonts w:cs="Times New Roman"/>
            <w:szCs w:val="24"/>
          </w:rPr>
          <w:delText>having arisen due to chance</w:delText>
        </w:r>
      </w:del>
      <w:ins w:id="636" w:author="Author">
        <w:r w:rsidR="00334A3A">
          <w:rPr>
            <w:rFonts w:cs="Times New Roman"/>
            <w:szCs w:val="24"/>
          </w:rPr>
          <w:t>to be verified</w:t>
        </w:r>
      </w:ins>
      <w:r w:rsidRPr="00ED7239">
        <w:rPr>
          <w:rFonts w:cs="Times New Roman"/>
          <w:szCs w:val="24"/>
        </w:rPr>
        <w:t xml:space="preserve"> and would </w:t>
      </w:r>
      <w:ins w:id="637" w:author="Author">
        <w:r w:rsidR="00334A3A">
          <w:rPr>
            <w:rFonts w:cs="Times New Roman"/>
            <w:szCs w:val="24"/>
          </w:rPr>
          <w:t xml:space="preserve">facilitate </w:t>
        </w:r>
      </w:ins>
      <w:del w:id="638" w:author="Author">
        <w:r w:rsidRPr="00ED7239" w:rsidDel="00334A3A">
          <w:rPr>
            <w:rFonts w:cs="Times New Roman"/>
            <w:szCs w:val="24"/>
          </w:rPr>
          <w:delText xml:space="preserve">allow us to </w:delText>
        </w:r>
      </w:del>
      <w:r w:rsidRPr="00ED7239">
        <w:rPr>
          <w:rFonts w:cs="Times New Roman"/>
          <w:szCs w:val="24"/>
        </w:rPr>
        <w:t>investigat</w:t>
      </w:r>
      <w:del w:id="639" w:author="Author">
        <w:r w:rsidRPr="00ED7239" w:rsidDel="00334A3A">
          <w:rPr>
            <w:rFonts w:cs="Times New Roman"/>
            <w:szCs w:val="24"/>
          </w:rPr>
          <w:delText>e</w:delText>
        </w:r>
      </w:del>
      <w:ins w:id="640" w:author="Author">
        <w:r w:rsidR="00334A3A">
          <w:rPr>
            <w:rFonts w:cs="Times New Roman"/>
            <w:szCs w:val="24"/>
          </w:rPr>
          <w:t>ion</w:t>
        </w:r>
      </w:ins>
      <w:r w:rsidRPr="00ED7239">
        <w:rPr>
          <w:rFonts w:cs="Times New Roman"/>
          <w:szCs w:val="24"/>
        </w:rPr>
        <w:t xml:space="preserve"> </w:t>
      </w:r>
      <w:ins w:id="641" w:author="Author">
        <w:r w:rsidR="00334A3A">
          <w:rPr>
            <w:rFonts w:cs="Times New Roman"/>
            <w:szCs w:val="24"/>
          </w:rPr>
          <w:t xml:space="preserve">of </w:t>
        </w:r>
      </w:ins>
      <w:r w:rsidRPr="00ED7239">
        <w:rPr>
          <w:rFonts w:cs="Times New Roman"/>
          <w:szCs w:val="24"/>
        </w:rPr>
        <w:t xml:space="preserve">the </w:t>
      </w:r>
      <w:del w:id="642" w:author="Author">
        <w:r w:rsidRPr="00ED7239" w:rsidDel="00334A3A">
          <w:rPr>
            <w:rFonts w:cs="Times New Roman"/>
            <w:szCs w:val="24"/>
          </w:rPr>
          <w:delText xml:space="preserve">effective </w:delText>
        </w:r>
      </w:del>
      <w:r w:rsidRPr="00ED7239">
        <w:rPr>
          <w:rFonts w:cs="Times New Roman"/>
          <w:szCs w:val="24"/>
        </w:rPr>
        <w:t xml:space="preserve">impact that bullying has on workers who develop MSDs. Moreover, </w:t>
      </w:r>
      <w:del w:id="643" w:author="Author">
        <w:r w:rsidRPr="00ED7239" w:rsidDel="00A01743">
          <w:rPr>
            <w:rFonts w:cs="Times New Roman"/>
            <w:szCs w:val="24"/>
          </w:rPr>
          <w:delText xml:space="preserve">the adopted measures were </w:delText>
        </w:r>
      </w:del>
      <w:r w:rsidRPr="00ED7239">
        <w:rPr>
          <w:rFonts w:cs="Times New Roman"/>
          <w:szCs w:val="24"/>
        </w:rPr>
        <w:t>paper-and-pencil reports</w:t>
      </w:r>
      <w:ins w:id="644" w:author="Author">
        <w:r w:rsidR="00A01743">
          <w:rPr>
            <w:rFonts w:cs="Times New Roman"/>
            <w:szCs w:val="24"/>
          </w:rPr>
          <w:t xml:space="preserve"> </w:t>
        </w:r>
        <w:proofErr w:type="gramStart"/>
        <w:r w:rsidR="00A01743">
          <w:rPr>
            <w:rFonts w:cs="Times New Roman"/>
            <w:szCs w:val="24"/>
          </w:rPr>
          <w:t>were used</w:t>
        </w:r>
        <w:proofErr w:type="gramEnd"/>
        <w:r w:rsidR="00A01743">
          <w:rPr>
            <w:rFonts w:cs="Times New Roman"/>
            <w:szCs w:val="24"/>
          </w:rPr>
          <w:t xml:space="preserve"> in the study</w:t>
        </w:r>
      </w:ins>
      <w:r w:rsidRPr="00ED7239">
        <w:rPr>
          <w:rFonts w:cs="Times New Roman"/>
          <w:szCs w:val="24"/>
        </w:rPr>
        <w:t xml:space="preserve">, which can lead to biased responses from the subjects. Although </w:t>
      </w:r>
      <w:del w:id="645" w:author="Author">
        <w:r w:rsidRPr="00ED7239" w:rsidDel="008816A2">
          <w:rPr>
            <w:rFonts w:cs="Times New Roman"/>
            <w:szCs w:val="24"/>
          </w:rPr>
          <w:delText xml:space="preserve">adopting </w:delText>
        </w:r>
      </w:del>
      <w:ins w:id="646" w:author="Author">
        <w:r w:rsidR="008816A2">
          <w:rPr>
            <w:rFonts w:cs="Times New Roman"/>
            <w:szCs w:val="24"/>
          </w:rPr>
          <w:t>assessing</w:t>
        </w:r>
        <w:r w:rsidR="008816A2" w:rsidRPr="00ED7239">
          <w:rPr>
            <w:rFonts w:cs="Times New Roman"/>
            <w:szCs w:val="24"/>
          </w:rPr>
          <w:t xml:space="preserve"> </w:t>
        </w:r>
      </w:ins>
      <w:r w:rsidRPr="00ED7239">
        <w:rPr>
          <w:rFonts w:cs="Times New Roman"/>
          <w:szCs w:val="24"/>
        </w:rPr>
        <w:t xml:space="preserve">MSDs </w:t>
      </w:r>
      <w:ins w:id="647" w:author="Author">
        <w:r w:rsidR="008816A2">
          <w:rPr>
            <w:rFonts w:cs="Times New Roman"/>
            <w:szCs w:val="24"/>
          </w:rPr>
          <w:t xml:space="preserve">via </w:t>
        </w:r>
      </w:ins>
      <w:r w:rsidRPr="00ED7239">
        <w:rPr>
          <w:rFonts w:cs="Times New Roman"/>
          <w:szCs w:val="24"/>
        </w:rPr>
        <w:t>self-report represents a limitation, evidence suggests that questionnaires are more sensitive indicators of MSD problems than preexisting data sources [</w:t>
      </w:r>
      <w:hyperlink r:id="rId74" w:anchor="B42" w:history="1">
        <w:r w:rsidRPr="00ED7239">
          <w:rPr>
            <w:rFonts w:cs="Times New Roman"/>
            <w:color w:val="418B34"/>
            <w:szCs w:val="24"/>
            <w:u w:val="single"/>
            <w:bdr w:val="none" w:sz="0" w:space="0" w:color="auto" w:frame="1"/>
          </w:rPr>
          <w:t>42</w:t>
        </w:r>
      </w:hyperlink>
      <w:r w:rsidRPr="00ED7239">
        <w:rPr>
          <w:rFonts w:cs="Times New Roman"/>
          <w:szCs w:val="24"/>
        </w:rPr>
        <w:t xml:space="preserve">]. </w:t>
      </w:r>
      <w:del w:id="648" w:author="Author">
        <w:r w:rsidRPr="00ED7239" w:rsidDel="008816A2">
          <w:rPr>
            <w:rFonts w:cs="Times New Roman"/>
            <w:szCs w:val="24"/>
          </w:rPr>
          <w:delText>However, i</w:delText>
        </w:r>
      </w:del>
      <w:ins w:id="649" w:author="Author">
        <w:r w:rsidR="008816A2">
          <w:rPr>
            <w:rFonts w:cs="Times New Roman"/>
            <w:szCs w:val="24"/>
          </w:rPr>
          <w:t>I</w:t>
        </w:r>
      </w:ins>
      <w:r w:rsidRPr="00ED7239">
        <w:rPr>
          <w:rFonts w:cs="Times New Roman"/>
          <w:szCs w:val="24"/>
        </w:rPr>
        <w:t xml:space="preserve">n this study, objective measures </w:t>
      </w:r>
      <w:del w:id="650" w:author="Author">
        <w:r w:rsidRPr="00ED7239" w:rsidDel="008816A2">
          <w:rPr>
            <w:rFonts w:cs="Times New Roman"/>
            <w:szCs w:val="24"/>
          </w:rPr>
          <w:delText>would be suitable only for assessing the</w:delText>
        </w:r>
      </w:del>
      <w:ins w:id="651" w:author="Author">
        <w:r w:rsidR="008816A2">
          <w:rPr>
            <w:rFonts w:cs="Times New Roman"/>
            <w:szCs w:val="24"/>
          </w:rPr>
          <w:t>of</w:t>
        </w:r>
      </w:ins>
      <w:r w:rsidRPr="00ED7239">
        <w:rPr>
          <w:rFonts w:cs="Times New Roman"/>
          <w:szCs w:val="24"/>
        </w:rPr>
        <w:t xml:space="preserve"> MSDs</w:t>
      </w:r>
      <w:ins w:id="652" w:author="Author">
        <w:r w:rsidR="008816A2">
          <w:rPr>
            <w:rFonts w:cs="Times New Roman"/>
            <w:szCs w:val="24"/>
          </w:rPr>
          <w:t xml:space="preserve"> could have been obtained via examinations such as </w:t>
        </w:r>
      </w:ins>
      <w:del w:id="653" w:author="Author">
        <w:r w:rsidRPr="00ED7239" w:rsidDel="008816A2">
          <w:rPr>
            <w:rFonts w:cs="Times New Roman"/>
            <w:szCs w:val="24"/>
          </w:rPr>
          <w:delText xml:space="preserve">, for instance, by </w:delText>
        </w:r>
      </w:del>
      <w:r w:rsidRPr="00ED7239">
        <w:rPr>
          <w:rFonts w:cs="Times New Roman"/>
          <w:szCs w:val="24"/>
        </w:rPr>
        <w:t>medical evaluation</w:t>
      </w:r>
      <w:ins w:id="654" w:author="Author">
        <w:r w:rsidR="008816A2">
          <w:rPr>
            <w:rFonts w:cs="Times New Roman"/>
            <w:szCs w:val="24"/>
          </w:rPr>
          <w:t>s</w:t>
        </w:r>
      </w:ins>
      <w:r w:rsidRPr="00ED7239">
        <w:rPr>
          <w:rFonts w:cs="Times New Roman"/>
          <w:szCs w:val="24"/>
        </w:rPr>
        <w:t xml:space="preserve">. </w:t>
      </w:r>
      <w:del w:id="655" w:author="Author">
        <w:r w:rsidRPr="00ED7239" w:rsidDel="008816A2">
          <w:rPr>
            <w:rFonts w:cs="Times New Roman"/>
            <w:szCs w:val="24"/>
          </w:rPr>
          <w:delText>On the other hand</w:delText>
        </w:r>
      </w:del>
      <w:ins w:id="656" w:author="Author">
        <w:r w:rsidR="008816A2">
          <w:rPr>
            <w:rFonts w:cs="Times New Roman"/>
            <w:szCs w:val="24"/>
          </w:rPr>
          <w:t>In contrast</w:t>
        </w:r>
      </w:ins>
      <w:r w:rsidRPr="00ED7239">
        <w:rPr>
          <w:rFonts w:cs="Times New Roman"/>
          <w:szCs w:val="24"/>
        </w:rPr>
        <w:t xml:space="preserve">, </w:t>
      </w:r>
      <w:del w:id="657" w:author="Author">
        <w:r w:rsidRPr="00ED7239" w:rsidDel="008816A2">
          <w:rPr>
            <w:rFonts w:cs="Times New Roman"/>
            <w:szCs w:val="24"/>
          </w:rPr>
          <w:delText xml:space="preserve">attempting to </w:delText>
        </w:r>
      </w:del>
      <w:r w:rsidRPr="00ED7239">
        <w:rPr>
          <w:rFonts w:cs="Times New Roman"/>
          <w:szCs w:val="24"/>
        </w:rPr>
        <w:t>collect</w:t>
      </w:r>
      <w:ins w:id="658" w:author="Author">
        <w:r w:rsidR="008816A2">
          <w:rPr>
            <w:rFonts w:cs="Times New Roman"/>
            <w:szCs w:val="24"/>
          </w:rPr>
          <w:t>ing</w:t>
        </w:r>
      </w:ins>
      <w:r w:rsidRPr="00ED7239">
        <w:rPr>
          <w:rFonts w:cs="Times New Roman"/>
          <w:szCs w:val="24"/>
        </w:rPr>
        <w:t xml:space="preserve"> objective measures of </w:t>
      </w:r>
      <w:del w:id="659" w:author="Author">
        <w:r w:rsidRPr="00ED7239" w:rsidDel="008816A2">
          <w:rPr>
            <w:rFonts w:cs="Times New Roman"/>
            <w:szCs w:val="24"/>
          </w:rPr>
          <w:delText xml:space="preserve">the presence of </w:delText>
        </w:r>
      </w:del>
      <w:r w:rsidRPr="00ED7239">
        <w:rPr>
          <w:rFonts w:cs="Times New Roman"/>
          <w:szCs w:val="24"/>
        </w:rPr>
        <w:t xml:space="preserve">bullying in the workplace would not be feasible, due to problems </w:t>
      </w:r>
      <w:del w:id="660" w:author="Author">
        <w:r w:rsidRPr="00ED7239" w:rsidDel="008816A2">
          <w:rPr>
            <w:rFonts w:cs="Times New Roman"/>
            <w:szCs w:val="24"/>
          </w:rPr>
          <w:delText>linked to the</w:delText>
        </w:r>
      </w:del>
      <w:ins w:id="661" w:author="Author">
        <w:r w:rsidR="008816A2">
          <w:rPr>
            <w:rFonts w:cs="Times New Roman"/>
            <w:szCs w:val="24"/>
          </w:rPr>
          <w:t>associated with</w:t>
        </w:r>
      </w:ins>
      <w:r w:rsidRPr="00ED7239">
        <w:rPr>
          <w:rFonts w:cs="Times New Roman"/>
          <w:szCs w:val="24"/>
        </w:rPr>
        <w:t xml:space="preserve"> measures of negative activities, such as bullying, which are subjective and difficult to identify [</w:t>
      </w:r>
      <w:hyperlink r:id="rId75" w:anchor="B43" w:history="1">
        <w:r w:rsidRPr="00ED7239">
          <w:rPr>
            <w:rFonts w:cs="Times New Roman"/>
            <w:color w:val="418B34"/>
            <w:szCs w:val="24"/>
            <w:u w:val="single"/>
            <w:bdr w:val="none" w:sz="0" w:space="0" w:color="auto" w:frame="1"/>
          </w:rPr>
          <w:t>43</w:t>
        </w:r>
      </w:hyperlink>
      <w:r w:rsidRPr="00ED7239">
        <w:rPr>
          <w:rFonts w:cs="Times New Roman"/>
          <w:szCs w:val="24"/>
        </w:rPr>
        <w:t xml:space="preserve">]. Furthermore, it is </w:t>
      </w:r>
      <w:del w:id="662" w:author="Author">
        <w:r w:rsidRPr="00ED7239" w:rsidDel="00C41C80">
          <w:rPr>
            <w:rFonts w:cs="Times New Roman"/>
            <w:szCs w:val="24"/>
          </w:rPr>
          <w:delText xml:space="preserve">not </w:delText>
        </w:r>
      </w:del>
      <w:ins w:id="663" w:author="Author">
        <w:r w:rsidR="00C41C80">
          <w:rPr>
            <w:rFonts w:cs="Times New Roman"/>
            <w:szCs w:val="24"/>
          </w:rPr>
          <w:t>im</w:t>
        </w:r>
      </w:ins>
      <w:r w:rsidRPr="00ED7239">
        <w:rPr>
          <w:rFonts w:cs="Times New Roman"/>
          <w:szCs w:val="24"/>
        </w:rPr>
        <w:t xml:space="preserve">possible to </w:t>
      </w:r>
      <w:del w:id="664" w:author="Author">
        <w:r w:rsidRPr="00ED7239" w:rsidDel="00C41C80">
          <w:rPr>
            <w:rFonts w:cs="Times New Roman"/>
            <w:szCs w:val="24"/>
          </w:rPr>
          <w:delText xml:space="preserve">state </w:delText>
        </w:r>
      </w:del>
      <w:ins w:id="665" w:author="Author">
        <w:r w:rsidR="00C41C80">
          <w:rPr>
            <w:rFonts w:cs="Times New Roman"/>
            <w:szCs w:val="24"/>
          </w:rPr>
          <w:t>know</w:t>
        </w:r>
        <w:r w:rsidR="00C41C80" w:rsidRPr="00ED7239">
          <w:rPr>
            <w:rFonts w:cs="Times New Roman"/>
            <w:szCs w:val="24"/>
          </w:rPr>
          <w:t xml:space="preserve"> </w:t>
        </w:r>
      </w:ins>
      <w:r w:rsidRPr="00ED7239">
        <w:rPr>
          <w:rFonts w:cs="Times New Roman"/>
          <w:szCs w:val="24"/>
        </w:rPr>
        <w:t xml:space="preserve">whether the training session </w:t>
      </w:r>
      <w:del w:id="666" w:author="Author">
        <w:r w:rsidRPr="00ED7239" w:rsidDel="00C41C80">
          <w:rPr>
            <w:rFonts w:cs="Times New Roman"/>
            <w:szCs w:val="24"/>
          </w:rPr>
          <w:delText xml:space="preserve">could have </w:delText>
        </w:r>
      </w:del>
      <w:r w:rsidRPr="00ED7239">
        <w:rPr>
          <w:rFonts w:cs="Times New Roman"/>
          <w:szCs w:val="24"/>
        </w:rPr>
        <w:t xml:space="preserve">partly impacted the workers’ </w:t>
      </w:r>
      <w:r w:rsidRPr="00ED7239">
        <w:rPr>
          <w:rFonts w:cs="Times New Roman"/>
          <w:szCs w:val="24"/>
        </w:rPr>
        <w:lastRenderedPageBreak/>
        <w:t>response rate</w:t>
      </w:r>
      <w:ins w:id="667" w:author="Author">
        <w:r w:rsidR="00C41C80">
          <w:rPr>
            <w:rFonts w:cs="Times New Roman"/>
            <w:szCs w:val="24"/>
          </w:rPr>
          <w:t>. However,</w:t>
        </w:r>
      </w:ins>
      <w:r w:rsidRPr="00ED7239">
        <w:rPr>
          <w:rFonts w:cs="Times New Roman"/>
          <w:szCs w:val="24"/>
        </w:rPr>
        <w:t xml:space="preserve"> </w:t>
      </w:r>
      <w:del w:id="668" w:author="Author">
        <w:r w:rsidRPr="00ED7239" w:rsidDel="00C41C80">
          <w:rPr>
            <w:rFonts w:cs="Times New Roman"/>
            <w:szCs w:val="24"/>
          </w:rPr>
          <w:delText>but that</w:delText>
        </w:r>
      </w:del>
      <w:ins w:id="669" w:author="Author">
        <w:r w:rsidR="00C41C80">
          <w:rPr>
            <w:rFonts w:cs="Times New Roman"/>
            <w:szCs w:val="24"/>
          </w:rPr>
          <w:t>the</w:t>
        </w:r>
      </w:ins>
      <w:r w:rsidRPr="00ED7239">
        <w:rPr>
          <w:rFonts w:cs="Times New Roman"/>
          <w:szCs w:val="24"/>
        </w:rPr>
        <w:t xml:space="preserve"> session </w:t>
      </w:r>
      <w:proofErr w:type="gramStart"/>
      <w:r w:rsidRPr="00ED7239">
        <w:rPr>
          <w:rFonts w:cs="Times New Roman"/>
          <w:szCs w:val="24"/>
        </w:rPr>
        <w:t>was considered</w:t>
      </w:r>
      <w:proofErr w:type="gramEnd"/>
      <w:r w:rsidRPr="00ED7239">
        <w:rPr>
          <w:rFonts w:cs="Times New Roman"/>
          <w:szCs w:val="24"/>
        </w:rPr>
        <w:t xml:space="preserve"> necessary</w:t>
      </w:r>
      <w:ins w:id="670" w:author="Author">
        <w:r w:rsidR="00C41C80">
          <w:rPr>
            <w:rFonts w:cs="Times New Roman"/>
            <w:szCs w:val="24"/>
          </w:rPr>
          <w:t>, including</w:t>
        </w:r>
      </w:ins>
      <w:r w:rsidRPr="00ED7239">
        <w:rPr>
          <w:rFonts w:cs="Times New Roman"/>
          <w:szCs w:val="24"/>
        </w:rPr>
        <w:t xml:space="preserve"> </w:t>
      </w:r>
      <w:del w:id="671" w:author="Author">
        <w:r w:rsidRPr="00ED7239" w:rsidDel="00C41C80">
          <w:rPr>
            <w:rFonts w:cs="Times New Roman"/>
            <w:szCs w:val="24"/>
          </w:rPr>
          <w:delText>also from</w:delText>
        </w:r>
      </w:del>
      <w:ins w:id="672" w:author="Author">
        <w:r w:rsidR="00C41C80">
          <w:rPr>
            <w:rFonts w:cs="Times New Roman"/>
            <w:szCs w:val="24"/>
          </w:rPr>
          <w:t>by</w:t>
        </w:r>
      </w:ins>
      <w:r w:rsidRPr="00ED7239">
        <w:rPr>
          <w:rFonts w:cs="Times New Roman"/>
          <w:szCs w:val="24"/>
        </w:rPr>
        <w:t xml:space="preserve"> the company management</w:t>
      </w:r>
      <w:ins w:id="673" w:author="Author">
        <w:r w:rsidR="00C41C80">
          <w:rPr>
            <w:rFonts w:cs="Times New Roman"/>
            <w:szCs w:val="24"/>
          </w:rPr>
          <w:t>,</w:t>
        </w:r>
      </w:ins>
      <w:r w:rsidRPr="00ED7239">
        <w:rPr>
          <w:rFonts w:cs="Times New Roman"/>
          <w:szCs w:val="24"/>
        </w:rPr>
        <w:t xml:space="preserve"> as </w:t>
      </w:r>
      <w:del w:id="674" w:author="Author">
        <w:r w:rsidRPr="00ED7239" w:rsidDel="00C41C80">
          <w:rPr>
            <w:rFonts w:cs="Times New Roman"/>
            <w:szCs w:val="24"/>
          </w:rPr>
          <w:delText xml:space="preserve">workers </w:delText>
        </w:r>
      </w:del>
      <w:ins w:id="675" w:author="Author">
        <w:r w:rsidR="00C41C80">
          <w:rPr>
            <w:rFonts w:cs="Times New Roman"/>
            <w:szCs w:val="24"/>
          </w:rPr>
          <w:t>employees</w:t>
        </w:r>
        <w:r w:rsidR="00C41C80" w:rsidRPr="00ED7239">
          <w:rPr>
            <w:rFonts w:cs="Times New Roman"/>
            <w:szCs w:val="24"/>
          </w:rPr>
          <w:t xml:space="preserve"> </w:t>
        </w:r>
      </w:ins>
      <w:del w:id="676" w:author="Author">
        <w:r w:rsidRPr="00ED7239" w:rsidDel="00C41C80">
          <w:rPr>
            <w:rFonts w:cs="Times New Roman"/>
            <w:szCs w:val="24"/>
          </w:rPr>
          <w:delText xml:space="preserve">had </w:delText>
        </w:r>
      </w:del>
      <w:ins w:id="677" w:author="Author">
        <w:r w:rsidR="00C41C80">
          <w:rPr>
            <w:rFonts w:cs="Times New Roman"/>
            <w:szCs w:val="24"/>
          </w:rPr>
          <w:t>needed</w:t>
        </w:r>
        <w:r w:rsidR="00C41C80" w:rsidRPr="00ED7239">
          <w:rPr>
            <w:rFonts w:cs="Times New Roman"/>
            <w:szCs w:val="24"/>
          </w:rPr>
          <w:t xml:space="preserve"> </w:t>
        </w:r>
      </w:ins>
      <w:r w:rsidRPr="00ED7239">
        <w:rPr>
          <w:rFonts w:cs="Times New Roman"/>
          <w:szCs w:val="24"/>
        </w:rPr>
        <w:t xml:space="preserve">to answer </w:t>
      </w:r>
      <w:del w:id="678" w:author="Author">
        <w:r w:rsidRPr="00ED7239" w:rsidDel="00C41C80">
          <w:rPr>
            <w:rFonts w:cs="Times New Roman"/>
            <w:szCs w:val="24"/>
          </w:rPr>
          <w:delText xml:space="preserve">to </w:delText>
        </w:r>
      </w:del>
      <w:r w:rsidRPr="00ED7239">
        <w:rPr>
          <w:rFonts w:cs="Times New Roman"/>
          <w:szCs w:val="24"/>
        </w:rPr>
        <w:t xml:space="preserve">questions concerning their health and potential issues concerning bullying at work. A final limitation is that the </w:t>
      </w:r>
      <w:del w:id="679" w:author="Author">
        <w:r w:rsidRPr="00ED7239" w:rsidDel="00C41C80">
          <w:rPr>
            <w:rFonts w:cs="Times New Roman"/>
            <w:szCs w:val="24"/>
          </w:rPr>
          <w:delText xml:space="preserve">adopted </w:delText>
        </w:r>
      </w:del>
      <w:r w:rsidRPr="00ED7239">
        <w:rPr>
          <w:rFonts w:cs="Times New Roman"/>
          <w:szCs w:val="24"/>
        </w:rPr>
        <w:t xml:space="preserve">measure of workplace bullying </w:t>
      </w:r>
      <w:del w:id="680" w:author="Author">
        <w:r w:rsidRPr="00ED7239" w:rsidDel="00C41C80">
          <w:rPr>
            <w:rFonts w:cs="Times New Roman"/>
            <w:szCs w:val="24"/>
          </w:rPr>
          <w:delText xml:space="preserve">insisted </w:delText>
        </w:r>
      </w:del>
      <w:ins w:id="681" w:author="Author">
        <w:r w:rsidR="00C41C80">
          <w:rPr>
            <w:rFonts w:cs="Times New Roman"/>
            <w:szCs w:val="24"/>
          </w:rPr>
          <w:t>considered</w:t>
        </w:r>
        <w:r w:rsidR="00C41C80" w:rsidRPr="00ED7239">
          <w:rPr>
            <w:rFonts w:cs="Times New Roman"/>
            <w:szCs w:val="24"/>
          </w:rPr>
          <w:t xml:space="preserve"> </w:t>
        </w:r>
      </w:ins>
      <w:r w:rsidRPr="00ED7239">
        <w:rPr>
          <w:rFonts w:cs="Times New Roman"/>
          <w:szCs w:val="24"/>
        </w:rPr>
        <w:t xml:space="preserve">exclusively </w:t>
      </w:r>
      <w:del w:id="682" w:author="Author">
        <w:r w:rsidRPr="00ED7239" w:rsidDel="00C41C80">
          <w:rPr>
            <w:rFonts w:cs="Times New Roman"/>
            <w:szCs w:val="24"/>
          </w:rPr>
          <w:delText xml:space="preserve">on </w:delText>
        </w:r>
      </w:del>
      <w:r w:rsidRPr="00ED7239">
        <w:rPr>
          <w:rFonts w:cs="Times New Roman"/>
          <w:szCs w:val="24"/>
        </w:rPr>
        <w:t>repetitive and prolonged exposure to negative workplace behavio</w:t>
      </w:r>
      <w:del w:id="683" w:author="Author">
        <w:r w:rsidRPr="00ED7239" w:rsidDel="00C41C80">
          <w:rPr>
            <w:rFonts w:cs="Times New Roman"/>
            <w:szCs w:val="24"/>
          </w:rPr>
          <w:delText>u</w:delText>
        </w:r>
      </w:del>
      <w:r w:rsidRPr="00ED7239">
        <w:rPr>
          <w:rFonts w:cs="Times New Roman"/>
          <w:szCs w:val="24"/>
        </w:rPr>
        <w:t xml:space="preserve">rs, </w:t>
      </w:r>
      <w:ins w:id="684" w:author="Author">
        <w:r w:rsidR="00C41C80">
          <w:rPr>
            <w:rFonts w:cs="Times New Roman"/>
            <w:szCs w:val="24"/>
          </w:rPr>
          <w:t xml:space="preserve">and </w:t>
        </w:r>
      </w:ins>
      <w:r w:rsidRPr="00ED7239">
        <w:rPr>
          <w:rFonts w:cs="Times New Roman"/>
          <w:szCs w:val="24"/>
        </w:rPr>
        <w:t xml:space="preserve">thus </w:t>
      </w:r>
      <w:del w:id="685" w:author="Author">
        <w:r w:rsidRPr="00ED7239" w:rsidDel="00C41C80">
          <w:rPr>
            <w:rFonts w:cs="Times New Roman"/>
            <w:szCs w:val="24"/>
          </w:rPr>
          <w:delText xml:space="preserve">ignoring </w:delText>
        </w:r>
      </w:del>
      <w:ins w:id="686" w:author="Author">
        <w:r w:rsidR="00C41C80" w:rsidRPr="00ED7239">
          <w:rPr>
            <w:rFonts w:cs="Times New Roman"/>
            <w:szCs w:val="24"/>
          </w:rPr>
          <w:t>ignor</w:t>
        </w:r>
        <w:r w:rsidR="00C41C80">
          <w:rPr>
            <w:rFonts w:cs="Times New Roman"/>
            <w:szCs w:val="24"/>
          </w:rPr>
          <w:t>ed</w:t>
        </w:r>
        <w:r w:rsidR="00C41C80" w:rsidRPr="00ED7239">
          <w:rPr>
            <w:rFonts w:cs="Times New Roman"/>
            <w:szCs w:val="24"/>
          </w:rPr>
          <w:t xml:space="preserve"> </w:t>
        </w:r>
      </w:ins>
      <w:r w:rsidRPr="00ED7239">
        <w:rPr>
          <w:rFonts w:cs="Times New Roman"/>
          <w:szCs w:val="24"/>
        </w:rPr>
        <w:t>other important defining elements of the bullying definition</w:t>
      </w:r>
      <w:ins w:id="687" w:author="Author">
        <w:r w:rsidR="00C41C80">
          <w:rPr>
            <w:rFonts w:cs="Times New Roman"/>
            <w:szCs w:val="24"/>
          </w:rPr>
          <w:t>,</w:t>
        </w:r>
      </w:ins>
      <w:r w:rsidRPr="00ED7239">
        <w:rPr>
          <w:rFonts w:cs="Times New Roman"/>
          <w:szCs w:val="24"/>
        </w:rPr>
        <w:t xml:space="preserve"> such as the perceived imbalance of power between target and perpetrator(s). </w:t>
      </w:r>
      <w:del w:id="688" w:author="Author">
        <w:r w:rsidRPr="00ED7239" w:rsidDel="00C41C80">
          <w:rPr>
            <w:rFonts w:cs="Times New Roman"/>
            <w:szCs w:val="24"/>
          </w:rPr>
          <w:delText>Although m</w:delText>
        </w:r>
      </w:del>
      <w:ins w:id="689" w:author="Author">
        <w:r w:rsidR="00C41C80">
          <w:rPr>
            <w:rFonts w:cs="Times New Roman"/>
            <w:szCs w:val="24"/>
          </w:rPr>
          <w:t>M</w:t>
        </w:r>
      </w:ins>
      <w:r w:rsidRPr="00ED7239">
        <w:rPr>
          <w:rFonts w:cs="Times New Roman"/>
          <w:szCs w:val="24"/>
        </w:rPr>
        <w:t xml:space="preserve">easures </w:t>
      </w:r>
      <w:del w:id="690" w:author="Author">
        <w:r w:rsidRPr="00ED7239" w:rsidDel="00C41C80">
          <w:rPr>
            <w:rFonts w:cs="Times New Roman"/>
            <w:szCs w:val="24"/>
          </w:rPr>
          <w:delText>insisting on</w:delText>
        </w:r>
      </w:del>
      <w:ins w:id="691" w:author="Author">
        <w:r w:rsidR="00C41C80">
          <w:rPr>
            <w:rFonts w:cs="Times New Roman"/>
            <w:szCs w:val="24"/>
          </w:rPr>
          <w:t>of</w:t>
        </w:r>
      </w:ins>
      <w:r w:rsidRPr="00ED7239">
        <w:rPr>
          <w:rFonts w:cs="Times New Roman"/>
          <w:szCs w:val="24"/>
        </w:rPr>
        <w:t xml:space="preserve"> exposure to negative acts are often used in the literature and </w:t>
      </w:r>
      <w:del w:id="692" w:author="Author">
        <w:r w:rsidRPr="00ED7239" w:rsidDel="00C41C80">
          <w:rPr>
            <w:rFonts w:cs="Times New Roman"/>
            <w:szCs w:val="24"/>
          </w:rPr>
          <w:delText xml:space="preserve">they </w:delText>
        </w:r>
      </w:del>
      <w:r w:rsidRPr="00ED7239">
        <w:rPr>
          <w:rFonts w:cs="Times New Roman"/>
          <w:szCs w:val="24"/>
        </w:rPr>
        <w:t xml:space="preserve">are </w:t>
      </w:r>
      <w:del w:id="693" w:author="Author">
        <w:r w:rsidRPr="00ED7239" w:rsidDel="00C41C80">
          <w:rPr>
            <w:rFonts w:cs="Times New Roman"/>
            <w:szCs w:val="24"/>
          </w:rPr>
          <w:delText xml:space="preserve">also </w:delText>
        </w:r>
      </w:del>
      <w:r w:rsidRPr="00ED7239">
        <w:rPr>
          <w:rFonts w:cs="Times New Roman"/>
          <w:szCs w:val="24"/>
        </w:rPr>
        <w:t xml:space="preserve">recommended when the aim of the study is to </w:t>
      </w:r>
      <w:del w:id="694" w:author="Author">
        <w:r w:rsidRPr="00ED7239" w:rsidDel="00C41C80">
          <w:rPr>
            <w:rFonts w:cs="Times New Roman"/>
            <w:szCs w:val="24"/>
          </w:rPr>
          <w:delText>look at</w:delText>
        </w:r>
      </w:del>
      <w:ins w:id="695" w:author="Author">
        <w:r w:rsidR="00C41C80">
          <w:rPr>
            <w:rFonts w:cs="Times New Roman"/>
            <w:szCs w:val="24"/>
          </w:rPr>
          <w:t>assess</w:t>
        </w:r>
      </w:ins>
      <w:r w:rsidRPr="00ED7239">
        <w:rPr>
          <w:rFonts w:cs="Times New Roman"/>
          <w:szCs w:val="24"/>
        </w:rPr>
        <w:t xml:space="preserve"> the relationship between bullying and other variables [</w:t>
      </w:r>
      <w:hyperlink r:id="rId76" w:anchor="B44" w:history="1">
        <w:r w:rsidRPr="00ED7239">
          <w:rPr>
            <w:rFonts w:cs="Times New Roman"/>
            <w:color w:val="418B34"/>
            <w:szCs w:val="24"/>
            <w:u w:val="single"/>
            <w:bdr w:val="none" w:sz="0" w:space="0" w:color="auto" w:frame="1"/>
          </w:rPr>
          <w:t>44</w:t>
        </w:r>
      </w:hyperlink>
      <w:r w:rsidRPr="00ED7239">
        <w:rPr>
          <w:rFonts w:cs="Times New Roman"/>
          <w:szCs w:val="24"/>
        </w:rPr>
        <w:t>]</w:t>
      </w:r>
      <w:ins w:id="696" w:author="Author">
        <w:r w:rsidR="00C41C80">
          <w:rPr>
            <w:rFonts w:cs="Times New Roman"/>
            <w:szCs w:val="24"/>
          </w:rPr>
          <w:t>. However</w:t>
        </w:r>
      </w:ins>
      <w:r w:rsidRPr="00ED7239">
        <w:rPr>
          <w:rFonts w:cs="Times New Roman"/>
          <w:szCs w:val="24"/>
        </w:rPr>
        <w:t xml:space="preserve">, such measures </w:t>
      </w:r>
      <w:del w:id="697" w:author="Author">
        <w:r w:rsidRPr="00ED7239" w:rsidDel="00C41C80">
          <w:rPr>
            <w:rFonts w:cs="Times New Roman"/>
            <w:szCs w:val="24"/>
          </w:rPr>
          <w:delText xml:space="preserve">are </w:delText>
        </w:r>
      </w:del>
      <w:ins w:id="698" w:author="Author">
        <w:r w:rsidR="00C41C80">
          <w:rPr>
            <w:rFonts w:cs="Times New Roman"/>
            <w:szCs w:val="24"/>
          </w:rPr>
          <w:t>represent</w:t>
        </w:r>
        <w:r w:rsidR="00C41C80" w:rsidRPr="00ED7239">
          <w:rPr>
            <w:rFonts w:cs="Times New Roman"/>
            <w:szCs w:val="24"/>
          </w:rPr>
          <w:t xml:space="preserve"> </w:t>
        </w:r>
      </w:ins>
      <w:del w:id="699" w:author="Author">
        <w:r w:rsidRPr="00ED7239" w:rsidDel="00C41C80">
          <w:rPr>
            <w:rFonts w:cs="Times New Roman"/>
            <w:szCs w:val="24"/>
          </w:rPr>
          <w:delText xml:space="preserve">far from being </w:delText>
        </w:r>
      </w:del>
      <w:r w:rsidRPr="00ED7239">
        <w:rPr>
          <w:rFonts w:cs="Times New Roman"/>
          <w:szCs w:val="24"/>
        </w:rPr>
        <w:t>a</w:t>
      </w:r>
      <w:ins w:id="700" w:author="Author">
        <w:r w:rsidR="00C41C80">
          <w:rPr>
            <w:rFonts w:cs="Times New Roman"/>
            <w:szCs w:val="24"/>
          </w:rPr>
          <w:t>n</w:t>
        </w:r>
      </w:ins>
      <w:r w:rsidRPr="00ED7239">
        <w:rPr>
          <w:rFonts w:cs="Times New Roman"/>
          <w:szCs w:val="24"/>
        </w:rPr>
        <w:t xml:space="preserve"> </w:t>
      </w:r>
      <w:ins w:id="701" w:author="Author">
        <w:r w:rsidR="00C41C80">
          <w:rPr>
            <w:rFonts w:cs="Times New Roman"/>
            <w:szCs w:val="24"/>
          </w:rPr>
          <w:t>im</w:t>
        </w:r>
      </w:ins>
      <w:r w:rsidRPr="00ED7239">
        <w:rPr>
          <w:rFonts w:cs="Times New Roman"/>
          <w:szCs w:val="24"/>
        </w:rPr>
        <w:t xml:space="preserve">perfect operationalization of bullying. </w:t>
      </w:r>
    </w:p>
    <w:p w14:paraId="7BE0B4AC" w14:textId="5DD4F98E" w:rsidR="00D31E35" w:rsidRPr="00ED7239" w:rsidRDefault="00D31E35" w:rsidP="001A14EF">
      <w:pPr>
        <w:rPr>
          <w:rFonts w:cs="Times New Roman"/>
          <w:szCs w:val="24"/>
        </w:rPr>
      </w:pPr>
      <w:r w:rsidRPr="00ED7239">
        <w:rPr>
          <w:rFonts w:cs="Times New Roman"/>
          <w:szCs w:val="24"/>
        </w:rPr>
        <w:t xml:space="preserve">Despite these limitations, the current findings have </w:t>
      </w:r>
      <w:ins w:id="702" w:author="Author">
        <w:r w:rsidR="00C41C80">
          <w:rPr>
            <w:rFonts w:cs="Times New Roman"/>
            <w:szCs w:val="24"/>
          </w:rPr>
          <w:t xml:space="preserve">practical </w:t>
        </w:r>
      </w:ins>
      <w:r w:rsidRPr="00ED7239">
        <w:rPr>
          <w:rFonts w:cs="Times New Roman"/>
          <w:szCs w:val="24"/>
        </w:rPr>
        <w:t xml:space="preserve">implications </w:t>
      </w:r>
      <w:ins w:id="703" w:author="Author">
        <w:r w:rsidR="00C41C80">
          <w:rPr>
            <w:rFonts w:cs="Times New Roman"/>
            <w:szCs w:val="24"/>
          </w:rPr>
          <w:t xml:space="preserve">and implications </w:t>
        </w:r>
      </w:ins>
      <w:r w:rsidRPr="00ED7239">
        <w:rPr>
          <w:rFonts w:cs="Times New Roman"/>
          <w:szCs w:val="24"/>
        </w:rPr>
        <w:t>for future research</w:t>
      </w:r>
      <w:del w:id="704" w:author="Author">
        <w:r w:rsidRPr="00ED7239" w:rsidDel="00C41C80">
          <w:rPr>
            <w:rFonts w:cs="Times New Roman"/>
            <w:szCs w:val="24"/>
          </w:rPr>
          <w:delText xml:space="preserve"> directions and for practical implications</w:delText>
        </w:r>
      </w:del>
      <w:r w:rsidRPr="00ED7239">
        <w:rPr>
          <w:rFonts w:cs="Times New Roman"/>
          <w:szCs w:val="24"/>
        </w:rPr>
        <w:t xml:space="preserve">. </w:t>
      </w:r>
      <w:del w:id="705" w:author="Author">
        <w:r w:rsidRPr="00ED7239" w:rsidDel="00451EE9">
          <w:rPr>
            <w:rFonts w:cs="Times New Roman"/>
            <w:szCs w:val="24"/>
          </w:rPr>
          <w:delText>Indeed, f</w:delText>
        </w:r>
      </w:del>
      <w:ins w:id="706" w:author="Author">
        <w:r w:rsidR="00451EE9">
          <w:rPr>
            <w:rFonts w:cs="Times New Roman"/>
            <w:szCs w:val="24"/>
          </w:rPr>
          <w:t>F</w:t>
        </w:r>
      </w:ins>
      <w:r w:rsidRPr="00ED7239">
        <w:rPr>
          <w:rFonts w:cs="Times New Roman"/>
          <w:szCs w:val="24"/>
        </w:rPr>
        <w:t>or future studies on psychosocial risk factors and MSDs</w:t>
      </w:r>
      <w:ins w:id="707" w:author="Author">
        <w:r w:rsidR="00451EE9">
          <w:rPr>
            <w:rFonts w:cs="Times New Roman"/>
            <w:szCs w:val="24"/>
          </w:rPr>
          <w:t>,</w:t>
        </w:r>
      </w:ins>
      <w:r w:rsidRPr="00ED7239">
        <w:rPr>
          <w:rFonts w:cs="Times New Roman"/>
          <w:szCs w:val="24"/>
        </w:rPr>
        <w:t xml:space="preserve"> it may be interesting to investigate not only job demands</w:t>
      </w:r>
      <w:ins w:id="708" w:author="Author">
        <w:r w:rsidR="00476DCB">
          <w:rPr>
            <w:rFonts w:cs="Times New Roman"/>
            <w:szCs w:val="24"/>
          </w:rPr>
          <w:t xml:space="preserve"> (e.g.</w:t>
        </w:r>
      </w:ins>
      <w:r w:rsidRPr="00ED7239">
        <w:rPr>
          <w:rFonts w:cs="Times New Roman"/>
          <w:szCs w:val="24"/>
        </w:rPr>
        <w:t xml:space="preserve">, </w:t>
      </w:r>
      <w:del w:id="709" w:author="Author">
        <w:r w:rsidRPr="00ED7239" w:rsidDel="00476DCB">
          <w:rPr>
            <w:rFonts w:cs="Times New Roman"/>
            <w:szCs w:val="24"/>
          </w:rPr>
          <w:delText xml:space="preserve">specifically </w:delText>
        </w:r>
      </w:del>
      <w:r w:rsidRPr="00ED7239">
        <w:rPr>
          <w:rFonts w:cs="Times New Roman"/>
          <w:szCs w:val="24"/>
        </w:rPr>
        <w:t>workload and lack of autonomy, which are often studied as psychosocial risk factors associated with MSDs [</w:t>
      </w:r>
      <w:hyperlink r:id="rId77" w:anchor="B45" w:history="1">
        <w:r w:rsidRPr="00ED7239">
          <w:rPr>
            <w:rFonts w:cs="Times New Roman"/>
            <w:color w:val="418B34"/>
            <w:szCs w:val="24"/>
            <w:u w:val="single"/>
            <w:bdr w:val="none" w:sz="0" w:space="0" w:color="auto" w:frame="1"/>
          </w:rPr>
          <w:t>45</w:t>
        </w:r>
      </w:hyperlink>
      <w:r w:rsidRPr="00ED7239">
        <w:rPr>
          <w:rFonts w:cs="Times New Roman"/>
          <w:szCs w:val="24"/>
        </w:rPr>
        <w:t>, </w:t>
      </w:r>
      <w:hyperlink r:id="rId78" w:anchor="B46" w:history="1">
        <w:r w:rsidRPr="00ED7239">
          <w:rPr>
            <w:rFonts w:cs="Times New Roman"/>
            <w:color w:val="418B34"/>
            <w:szCs w:val="24"/>
            <w:u w:val="single"/>
            <w:bdr w:val="none" w:sz="0" w:space="0" w:color="auto" w:frame="1"/>
          </w:rPr>
          <w:t>46</w:t>
        </w:r>
      </w:hyperlink>
      <w:r w:rsidRPr="00ED7239">
        <w:rPr>
          <w:rFonts w:cs="Times New Roman"/>
          <w:szCs w:val="24"/>
        </w:rPr>
        <w:t>]</w:t>
      </w:r>
      <w:ins w:id="710" w:author="Author">
        <w:r w:rsidR="00476DCB">
          <w:rPr>
            <w:rFonts w:cs="Times New Roman"/>
            <w:szCs w:val="24"/>
          </w:rPr>
          <w:t>)</w:t>
        </w:r>
      </w:ins>
      <w:del w:id="711" w:author="Author">
        <w:r w:rsidRPr="00ED7239" w:rsidDel="00451EE9">
          <w:rPr>
            <w:rFonts w:cs="Times New Roman"/>
            <w:szCs w:val="24"/>
          </w:rPr>
          <w:delText>,</w:delText>
        </w:r>
      </w:del>
      <w:r w:rsidRPr="00ED7239">
        <w:rPr>
          <w:rFonts w:cs="Times New Roman"/>
          <w:szCs w:val="24"/>
        </w:rPr>
        <w:t xml:space="preserve"> but also perceptions of work life quality and relationships within the workplace. In this study, initial outcomes of such relationships </w:t>
      </w:r>
      <w:del w:id="712" w:author="Author">
        <w:r w:rsidRPr="00ED7239" w:rsidDel="00476DCB">
          <w:rPr>
            <w:rFonts w:cs="Times New Roman"/>
            <w:szCs w:val="24"/>
          </w:rPr>
          <w:delText>have been</w:delText>
        </w:r>
      </w:del>
      <w:ins w:id="713" w:author="Author">
        <w:r w:rsidR="00476DCB">
          <w:rPr>
            <w:rFonts w:cs="Times New Roman"/>
            <w:szCs w:val="24"/>
          </w:rPr>
          <w:t>were</w:t>
        </w:r>
      </w:ins>
      <w:r w:rsidRPr="00ED7239">
        <w:rPr>
          <w:rFonts w:cs="Times New Roman"/>
          <w:szCs w:val="24"/>
        </w:rPr>
        <w:t xml:space="preserve"> reported, although further study is needed </w:t>
      </w:r>
      <w:del w:id="714" w:author="Author">
        <w:r w:rsidRPr="00ED7239" w:rsidDel="00451EE9">
          <w:rPr>
            <w:rFonts w:cs="Times New Roman"/>
            <w:szCs w:val="24"/>
          </w:rPr>
          <w:delText xml:space="preserve">not only </w:delText>
        </w:r>
      </w:del>
      <w:r w:rsidRPr="00ED7239">
        <w:rPr>
          <w:rFonts w:cs="Times New Roman"/>
          <w:szCs w:val="24"/>
        </w:rPr>
        <w:t>pertaining to workplace bullying</w:t>
      </w:r>
      <w:del w:id="715" w:author="Author">
        <w:r w:rsidRPr="00ED7239" w:rsidDel="00451EE9">
          <w:rPr>
            <w:rFonts w:cs="Times New Roman"/>
            <w:szCs w:val="24"/>
          </w:rPr>
          <w:delText xml:space="preserve">, but </w:delText>
        </w:r>
      </w:del>
      <w:ins w:id="716" w:author="Author">
        <w:r w:rsidR="00451EE9">
          <w:rPr>
            <w:rFonts w:cs="Times New Roman"/>
            <w:szCs w:val="24"/>
          </w:rPr>
          <w:t xml:space="preserve"> as well as</w:t>
        </w:r>
        <w:r w:rsidR="00476DCB">
          <w:rPr>
            <w:rFonts w:cs="Times New Roman"/>
            <w:szCs w:val="24"/>
          </w:rPr>
          <w:t xml:space="preserve"> </w:t>
        </w:r>
      </w:ins>
      <w:del w:id="717" w:author="Author">
        <w:r w:rsidRPr="00ED7239" w:rsidDel="00476DCB">
          <w:rPr>
            <w:rFonts w:cs="Times New Roman"/>
            <w:szCs w:val="24"/>
          </w:rPr>
          <w:delText xml:space="preserve">relative </w:delText>
        </w:r>
        <w:r w:rsidRPr="00ED7239" w:rsidDel="00451EE9">
          <w:rPr>
            <w:rFonts w:cs="Times New Roman"/>
            <w:szCs w:val="24"/>
          </w:rPr>
          <w:delText xml:space="preserve">to </w:delText>
        </w:r>
      </w:del>
      <w:r w:rsidRPr="00ED7239">
        <w:rPr>
          <w:rFonts w:cs="Times New Roman"/>
          <w:szCs w:val="24"/>
        </w:rPr>
        <w:t xml:space="preserve">the wider category of psychosocial contextual factors (i.e., role clarity, work-family conflict). </w:t>
      </w:r>
      <w:del w:id="718" w:author="Author">
        <w:r w:rsidRPr="00ED7239" w:rsidDel="00476DCB">
          <w:rPr>
            <w:rFonts w:cs="Times New Roman"/>
            <w:szCs w:val="24"/>
          </w:rPr>
          <w:delText>Until now</w:delText>
        </w:r>
      </w:del>
      <w:ins w:id="719" w:author="Author">
        <w:r w:rsidR="00476DCB">
          <w:rPr>
            <w:rFonts w:cs="Times New Roman"/>
            <w:szCs w:val="24"/>
          </w:rPr>
          <w:t>To date</w:t>
        </w:r>
      </w:ins>
      <w:r w:rsidRPr="00ED7239">
        <w:rPr>
          <w:rFonts w:cs="Times New Roman"/>
          <w:szCs w:val="24"/>
        </w:rPr>
        <w:t xml:space="preserve">, these have not </w:t>
      </w:r>
      <w:proofErr w:type="gramStart"/>
      <w:r w:rsidRPr="00ED7239">
        <w:rPr>
          <w:rFonts w:cs="Times New Roman"/>
          <w:szCs w:val="24"/>
        </w:rPr>
        <w:t>been studied</w:t>
      </w:r>
      <w:proofErr w:type="gramEnd"/>
      <w:r w:rsidRPr="00ED7239">
        <w:rPr>
          <w:rFonts w:cs="Times New Roman"/>
          <w:szCs w:val="24"/>
        </w:rPr>
        <w:t xml:space="preserve"> in relation to MSDs, </w:t>
      </w:r>
      <w:del w:id="720" w:author="Author">
        <w:r w:rsidR="00451EE9" w:rsidDel="00451EE9">
          <w:rPr>
            <w:rFonts w:cs="Times New Roman"/>
            <w:szCs w:val="24"/>
          </w:rPr>
          <w:delText>however</w:delText>
        </w:r>
        <w:r w:rsidRPr="00ED7239" w:rsidDel="00451EE9">
          <w:rPr>
            <w:rFonts w:cs="Times New Roman"/>
            <w:szCs w:val="24"/>
          </w:rPr>
          <w:delText xml:space="preserve"> </w:delText>
        </w:r>
      </w:del>
      <w:ins w:id="721" w:author="Author">
        <w:r w:rsidR="00451EE9">
          <w:rPr>
            <w:rFonts w:cs="Times New Roman"/>
            <w:szCs w:val="24"/>
          </w:rPr>
          <w:t>yet</w:t>
        </w:r>
        <w:r w:rsidR="00451EE9" w:rsidRPr="00ED7239">
          <w:rPr>
            <w:rFonts w:cs="Times New Roman"/>
            <w:szCs w:val="24"/>
          </w:rPr>
          <w:t xml:space="preserve"> </w:t>
        </w:r>
      </w:ins>
      <w:r w:rsidRPr="00ED7239">
        <w:rPr>
          <w:rFonts w:cs="Times New Roman"/>
          <w:szCs w:val="24"/>
        </w:rPr>
        <w:t xml:space="preserve">they are known </w:t>
      </w:r>
      <w:del w:id="722" w:author="Author">
        <w:r w:rsidRPr="00ED7239" w:rsidDel="00451EE9">
          <w:rPr>
            <w:rFonts w:cs="Times New Roman"/>
            <w:szCs w:val="24"/>
          </w:rPr>
          <w:delText xml:space="preserve">to </w:delText>
        </w:r>
        <w:r w:rsidR="00451EE9" w:rsidDel="00451EE9">
          <w:rPr>
            <w:rFonts w:cs="Times New Roman"/>
            <w:szCs w:val="24"/>
          </w:rPr>
          <w:delText>have an e</w:delText>
        </w:r>
      </w:del>
      <w:ins w:id="723" w:author="Author">
        <w:r w:rsidR="00451EE9">
          <w:rPr>
            <w:rFonts w:cs="Times New Roman"/>
            <w:szCs w:val="24"/>
          </w:rPr>
          <w:t>a</w:t>
        </w:r>
      </w:ins>
      <w:r w:rsidRPr="00ED7239">
        <w:rPr>
          <w:rFonts w:cs="Times New Roman"/>
          <w:szCs w:val="24"/>
        </w:rPr>
        <w:t xml:space="preserve">ffect </w:t>
      </w:r>
      <w:del w:id="724" w:author="Author">
        <w:r w:rsidR="00451EE9" w:rsidDel="00451EE9">
          <w:rPr>
            <w:rFonts w:cs="Times New Roman"/>
            <w:szCs w:val="24"/>
          </w:rPr>
          <w:delText xml:space="preserve">on </w:delText>
        </w:r>
      </w:del>
      <w:r w:rsidRPr="00ED7239">
        <w:rPr>
          <w:rFonts w:cs="Times New Roman"/>
          <w:szCs w:val="24"/>
        </w:rPr>
        <w:t>health. Moreover, future research should also investigate the reciprocal relationship between bullying, job-related strain, and MSDs.</w:t>
      </w:r>
    </w:p>
    <w:p w14:paraId="768023A4" w14:textId="1CC95B42" w:rsidR="00D31E35" w:rsidRPr="00ED7239" w:rsidRDefault="00D31E35" w:rsidP="001A14EF">
      <w:pPr>
        <w:rPr>
          <w:rFonts w:cs="Times New Roman"/>
          <w:szCs w:val="24"/>
        </w:rPr>
      </w:pPr>
      <w:r w:rsidRPr="00ED7239">
        <w:rPr>
          <w:rFonts w:cs="Times New Roman"/>
          <w:szCs w:val="24"/>
        </w:rPr>
        <w:lastRenderedPageBreak/>
        <w:t>Regarding practical implications, our results underline that, in addition to more traditional prevention strategies used to diminish biomechanical risk factors, establishing prevention strategies to reduce the presence of psychosocial risk factors</w:t>
      </w:r>
      <w:ins w:id="725" w:author="Author">
        <w:r w:rsidR="00476DCB">
          <w:rPr>
            <w:rFonts w:cs="Times New Roman"/>
            <w:szCs w:val="24"/>
          </w:rPr>
          <w:t xml:space="preserve"> (e.g.,</w:t>
        </w:r>
      </w:ins>
      <w:r w:rsidRPr="00ED7239">
        <w:rPr>
          <w:rFonts w:cs="Times New Roman"/>
          <w:szCs w:val="24"/>
        </w:rPr>
        <w:t>,</w:t>
      </w:r>
      <w:del w:id="726" w:author="Author">
        <w:r w:rsidRPr="00ED7239" w:rsidDel="00476DCB">
          <w:rPr>
            <w:rFonts w:cs="Times New Roman"/>
            <w:szCs w:val="24"/>
          </w:rPr>
          <w:delText xml:space="preserve"> in particular,</w:delText>
        </w:r>
      </w:del>
      <w:r w:rsidRPr="00ED7239">
        <w:rPr>
          <w:rFonts w:cs="Times New Roman"/>
          <w:szCs w:val="24"/>
        </w:rPr>
        <w:t xml:space="preserve"> workplace bullying</w:t>
      </w:r>
      <w:del w:id="727" w:author="Author">
        <w:r w:rsidRPr="00ED7239" w:rsidDel="00476DCB">
          <w:rPr>
            <w:rFonts w:cs="Times New Roman"/>
            <w:szCs w:val="24"/>
          </w:rPr>
          <w:delText xml:space="preserve">, </w:delText>
        </w:r>
      </w:del>
      <w:ins w:id="728" w:author="Author">
        <w:r w:rsidR="00476DCB">
          <w:rPr>
            <w:rFonts w:cs="Times New Roman"/>
            <w:szCs w:val="24"/>
          </w:rPr>
          <w:t>)</w:t>
        </w:r>
        <w:r w:rsidR="00476DCB" w:rsidRPr="00ED7239">
          <w:rPr>
            <w:rFonts w:cs="Times New Roman"/>
            <w:szCs w:val="24"/>
          </w:rPr>
          <w:t xml:space="preserve"> </w:t>
        </w:r>
      </w:ins>
      <w:r w:rsidRPr="00ED7239">
        <w:rPr>
          <w:rFonts w:cs="Times New Roman"/>
          <w:szCs w:val="24"/>
        </w:rPr>
        <w:t xml:space="preserve">in the </w:t>
      </w:r>
      <w:del w:id="729" w:author="Author">
        <w:r w:rsidRPr="00ED7239" w:rsidDel="00476DCB">
          <w:rPr>
            <w:rFonts w:cs="Times New Roman"/>
            <w:szCs w:val="24"/>
          </w:rPr>
          <w:delText xml:space="preserve">organization of </w:delText>
        </w:r>
      </w:del>
      <w:r w:rsidRPr="00ED7239">
        <w:rPr>
          <w:rFonts w:cs="Times New Roman"/>
          <w:szCs w:val="24"/>
        </w:rPr>
        <w:t>work</w:t>
      </w:r>
      <w:ins w:id="730" w:author="Author">
        <w:r w:rsidR="00476DCB">
          <w:rPr>
            <w:rFonts w:cs="Times New Roman"/>
            <w:szCs w:val="24"/>
          </w:rPr>
          <w:t>place</w:t>
        </w:r>
      </w:ins>
      <w:r w:rsidRPr="00ED7239">
        <w:rPr>
          <w:rFonts w:cs="Times New Roman"/>
          <w:szCs w:val="24"/>
        </w:rPr>
        <w:t xml:space="preserve"> should </w:t>
      </w:r>
      <w:del w:id="731" w:author="Author">
        <w:r w:rsidRPr="00ED7239" w:rsidDel="00476DCB">
          <w:rPr>
            <w:rFonts w:cs="Times New Roman"/>
            <w:szCs w:val="24"/>
          </w:rPr>
          <w:delText xml:space="preserve">also </w:delText>
        </w:r>
      </w:del>
      <w:r w:rsidRPr="00ED7239">
        <w:rPr>
          <w:rFonts w:cs="Times New Roman"/>
          <w:szCs w:val="24"/>
        </w:rPr>
        <w:t xml:space="preserve">be considered. </w:t>
      </w:r>
      <w:del w:id="732" w:author="Author">
        <w:r w:rsidRPr="00ED7239" w:rsidDel="00476DCB">
          <w:rPr>
            <w:rFonts w:cs="Times New Roman"/>
            <w:szCs w:val="24"/>
          </w:rPr>
          <w:delText>Also</w:delText>
        </w:r>
      </w:del>
      <w:ins w:id="733" w:author="Author">
        <w:r w:rsidR="00476DCB" w:rsidRPr="00ED7239">
          <w:rPr>
            <w:rFonts w:cs="Times New Roman"/>
            <w:szCs w:val="24"/>
          </w:rPr>
          <w:t>A</w:t>
        </w:r>
        <w:r w:rsidR="00476DCB">
          <w:rPr>
            <w:rFonts w:cs="Times New Roman"/>
            <w:szCs w:val="24"/>
          </w:rPr>
          <w:t>dditionally</w:t>
        </w:r>
      </w:ins>
      <w:r w:rsidRPr="00ED7239">
        <w:rPr>
          <w:rFonts w:cs="Times New Roman"/>
          <w:szCs w:val="24"/>
        </w:rPr>
        <w:t xml:space="preserve">, the mediating role of job-related strain suggests that the good practices mentioned above </w:t>
      </w:r>
      <w:del w:id="734" w:author="Author">
        <w:r w:rsidRPr="00ED7239" w:rsidDel="00476DCB">
          <w:rPr>
            <w:rFonts w:cs="Times New Roman"/>
            <w:szCs w:val="24"/>
          </w:rPr>
          <w:delText>relative to</w:delText>
        </w:r>
      </w:del>
      <w:ins w:id="735" w:author="Author">
        <w:r w:rsidR="00476DCB">
          <w:rPr>
            <w:rFonts w:cs="Times New Roman"/>
            <w:szCs w:val="24"/>
          </w:rPr>
          <w:t>regarding</w:t>
        </w:r>
      </w:ins>
      <w:r w:rsidRPr="00ED7239">
        <w:rPr>
          <w:rFonts w:cs="Times New Roman"/>
          <w:szCs w:val="24"/>
        </w:rPr>
        <w:t xml:space="preserve"> ergonomic characteristics </w:t>
      </w:r>
      <w:del w:id="736" w:author="Author">
        <w:r w:rsidRPr="00ED7239" w:rsidDel="00476DCB">
          <w:rPr>
            <w:rFonts w:cs="Times New Roman"/>
            <w:szCs w:val="24"/>
          </w:rPr>
          <w:delText xml:space="preserve">in </w:delText>
        </w:r>
      </w:del>
      <w:ins w:id="737" w:author="Author">
        <w:r w:rsidR="00476DCB">
          <w:rPr>
            <w:rFonts w:cs="Times New Roman"/>
            <w:szCs w:val="24"/>
          </w:rPr>
          <w:t>of</w:t>
        </w:r>
        <w:r w:rsidR="00476DCB" w:rsidRPr="00ED7239">
          <w:rPr>
            <w:rFonts w:cs="Times New Roman"/>
            <w:szCs w:val="24"/>
          </w:rPr>
          <w:t xml:space="preserve"> </w:t>
        </w:r>
      </w:ins>
      <w:r w:rsidRPr="00ED7239">
        <w:rPr>
          <w:rFonts w:cs="Times New Roman"/>
          <w:szCs w:val="24"/>
        </w:rPr>
        <w:t xml:space="preserve">the workplace cannot </w:t>
      </w:r>
      <w:del w:id="738" w:author="Author">
        <w:r w:rsidRPr="00ED7239" w:rsidDel="00476DCB">
          <w:rPr>
            <w:rFonts w:cs="Times New Roman"/>
            <w:szCs w:val="24"/>
          </w:rPr>
          <w:delText xml:space="preserve">be decisive in </w:delText>
        </w:r>
      </w:del>
      <w:r w:rsidRPr="00ED7239">
        <w:rPr>
          <w:rFonts w:cs="Times New Roman"/>
          <w:szCs w:val="24"/>
        </w:rPr>
        <w:t>solv</w:t>
      </w:r>
      <w:del w:id="739" w:author="Author">
        <w:r w:rsidRPr="00ED7239" w:rsidDel="00476DCB">
          <w:rPr>
            <w:rFonts w:cs="Times New Roman"/>
            <w:szCs w:val="24"/>
          </w:rPr>
          <w:delText>ing</w:delText>
        </w:r>
      </w:del>
      <w:ins w:id="740" w:author="Author">
        <w:r w:rsidR="00476DCB">
          <w:rPr>
            <w:rFonts w:cs="Times New Roman"/>
            <w:szCs w:val="24"/>
          </w:rPr>
          <w:t>e</w:t>
        </w:r>
      </w:ins>
      <w:r w:rsidRPr="00ED7239">
        <w:rPr>
          <w:rFonts w:cs="Times New Roman"/>
          <w:szCs w:val="24"/>
        </w:rPr>
        <w:t xml:space="preserve"> the issue. When addressing MSDs, both biomechanical and psychological sources should </w:t>
      </w:r>
      <w:proofErr w:type="gramStart"/>
      <w:r w:rsidRPr="00ED7239">
        <w:rPr>
          <w:rFonts w:cs="Times New Roman"/>
          <w:szCs w:val="24"/>
        </w:rPr>
        <w:t>be included</w:t>
      </w:r>
      <w:proofErr w:type="gramEnd"/>
      <w:r w:rsidRPr="00ED7239">
        <w:rPr>
          <w:rFonts w:cs="Times New Roman"/>
          <w:szCs w:val="24"/>
        </w:rPr>
        <w:t xml:space="preserve">. </w:t>
      </w:r>
      <w:ins w:id="741" w:author="Author">
        <w:r w:rsidR="00476DCB">
          <w:rPr>
            <w:rFonts w:cs="Times New Roman"/>
            <w:szCs w:val="24"/>
          </w:rPr>
          <w:t xml:space="preserve">Therefore, </w:t>
        </w:r>
      </w:ins>
      <w:del w:id="742" w:author="Author">
        <w:r w:rsidRPr="00ED7239" w:rsidDel="00476DCB">
          <w:rPr>
            <w:rFonts w:cs="Times New Roman"/>
            <w:szCs w:val="24"/>
          </w:rPr>
          <w:delText xml:space="preserve">Our </w:delText>
        </w:r>
      </w:del>
      <w:ins w:id="743" w:author="Author">
        <w:r w:rsidR="00476DCB">
          <w:rPr>
            <w:rFonts w:cs="Times New Roman"/>
            <w:szCs w:val="24"/>
          </w:rPr>
          <w:t>o</w:t>
        </w:r>
        <w:r w:rsidR="00476DCB" w:rsidRPr="00ED7239">
          <w:rPr>
            <w:rFonts w:cs="Times New Roman"/>
            <w:szCs w:val="24"/>
          </w:rPr>
          <w:t xml:space="preserve">ur </w:t>
        </w:r>
      </w:ins>
      <w:r w:rsidRPr="00ED7239">
        <w:rPr>
          <w:rFonts w:cs="Times New Roman"/>
          <w:szCs w:val="24"/>
        </w:rPr>
        <w:t>results</w:t>
      </w:r>
      <w:ins w:id="744" w:author="Author">
        <w:r w:rsidR="00476DCB">
          <w:rPr>
            <w:rFonts w:cs="Times New Roman"/>
            <w:szCs w:val="24"/>
          </w:rPr>
          <w:t xml:space="preserve"> </w:t>
        </w:r>
      </w:ins>
      <w:del w:id="745" w:author="Author">
        <w:r w:rsidRPr="00ED7239" w:rsidDel="00476DCB">
          <w:rPr>
            <w:rFonts w:cs="Times New Roman"/>
            <w:szCs w:val="24"/>
          </w:rPr>
          <w:delText xml:space="preserve">, therefore, </w:delText>
        </w:r>
      </w:del>
      <w:r w:rsidRPr="00ED7239">
        <w:rPr>
          <w:rFonts w:cs="Times New Roman"/>
          <w:szCs w:val="24"/>
        </w:rPr>
        <w:t xml:space="preserve">show that bullying can </w:t>
      </w:r>
      <w:del w:id="746" w:author="Author">
        <w:r w:rsidRPr="00ED7239" w:rsidDel="00476DCB">
          <w:rPr>
            <w:rFonts w:cs="Times New Roman"/>
            <w:szCs w:val="24"/>
          </w:rPr>
          <w:delText xml:space="preserve">be the </w:delText>
        </w:r>
      </w:del>
      <w:r w:rsidRPr="00ED7239">
        <w:rPr>
          <w:rFonts w:cs="Times New Roman"/>
          <w:szCs w:val="24"/>
        </w:rPr>
        <w:t>initiat</w:t>
      </w:r>
      <w:del w:id="747" w:author="Author">
        <w:r w:rsidRPr="00ED7239" w:rsidDel="00476DCB">
          <w:rPr>
            <w:rFonts w:cs="Times New Roman"/>
            <w:szCs w:val="24"/>
          </w:rPr>
          <w:delText>or</w:delText>
        </w:r>
      </w:del>
      <w:ins w:id="748" w:author="Author">
        <w:r w:rsidR="00476DCB">
          <w:rPr>
            <w:rFonts w:cs="Times New Roman"/>
            <w:szCs w:val="24"/>
          </w:rPr>
          <w:t>e</w:t>
        </w:r>
      </w:ins>
      <w:r w:rsidRPr="00ED7239">
        <w:rPr>
          <w:rFonts w:cs="Times New Roman"/>
          <w:szCs w:val="24"/>
        </w:rPr>
        <w:t xml:space="preserve"> </w:t>
      </w:r>
      <w:del w:id="749" w:author="Author">
        <w:r w:rsidRPr="00ED7239" w:rsidDel="00476DCB">
          <w:rPr>
            <w:rFonts w:cs="Times New Roman"/>
            <w:szCs w:val="24"/>
          </w:rPr>
          <w:delText>of the</w:delText>
        </w:r>
      </w:del>
      <w:ins w:id="750" w:author="Author">
        <w:r w:rsidR="00476DCB">
          <w:rPr>
            <w:rFonts w:cs="Times New Roman"/>
            <w:szCs w:val="24"/>
          </w:rPr>
          <w:t>a</w:t>
        </w:r>
      </w:ins>
      <w:r w:rsidRPr="00ED7239">
        <w:rPr>
          <w:rFonts w:cs="Times New Roman"/>
          <w:szCs w:val="24"/>
        </w:rPr>
        <w:t xml:space="preserve"> process </w:t>
      </w:r>
      <w:del w:id="751" w:author="Author">
        <w:r w:rsidRPr="00ED7239" w:rsidDel="00476DCB">
          <w:rPr>
            <w:rFonts w:cs="Times New Roman"/>
            <w:szCs w:val="24"/>
          </w:rPr>
          <w:delText xml:space="preserve">which </w:delText>
        </w:r>
      </w:del>
      <w:ins w:id="752" w:author="Author">
        <w:r w:rsidR="00476DCB">
          <w:rPr>
            <w:rFonts w:cs="Times New Roman"/>
            <w:szCs w:val="24"/>
          </w:rPr>
          <w:t>that</w:t>
        </w:r>
        <w:r w:rsidR="00476DCB" w:rsidRPr="00ED7239">
          <w:rPr>
            <w:rFonts w:cs="Times New Roman"/>
            <w:szCs w:val="24"/>
          </w:rPr>
          <w:t xml:space="preserve"> </w:t>
        </w:r>
      </w:ins>
      <w:del w:id="753" w:author="Author">
        <w:r w:rsidRPr="00ED7239" w:rsidDel="00476DCB">
          <w:rPr>
            <w:rFonts w:cs="Times New Roman"/>
            <w:szCs w:val="24"/>
          </w:rPr>
          <w:delText>could lead to</w:delText>
        </w:r>
      </w:del>
      <w:ins w:id="754" w:author="Author">
        <w:r w:rsidR="00476DCB">
          <w:rPr>
            <w:rFonts w:cs="Times New Roman"/>
            <w:szCs w:val="24"/>
          </w:rPr>
          <w:t>engenders</w:t>
        </w:r>
      </w:ins>
      <w:r w:rsidRPr="00ED7239">
        <w:rPr>
          <w:rFonts w:cs="Times New Roman"/>
          <w:szCs w:val="24"/>
        </w:rPr>
        <w:t xml:space="preserve"> an increase </w:t>
      </w:r>
      <w:del w:id="755" w:author="Author">
        <w:r w:rsidRPr="00ED7239" w:rsidDel="00476DCB">
          <w:rPr>
            <w:rFonts w:cs="Times New Roman"/>
            <w:szCs w:val="24"/>
          </w:rPr>
          <w:delText xml:space="preserve">of </w:delText>
        </w:r>
      </w:del>
      <w:ins w:id="756" w:author="Author">
        <w:r w:rsidR="00476DCB">
          <w:rPr>
            <w:rFonts w:cs="Times New Roman"/>
            <w:szCs w:val="24"/>
          </w:rPr>
          <w:t>in</w:t>
        </w:r>
        <w:r w:rsidR="00476DCB" w:rsidRPr="00ED7239">
          <w:rPr>
            <w:rFonts w:cs="Times New Roman"/>
            <w:szCs w:val="24"/>
          </w:rPr>
          <w:t xml:space="preserve"> </w:t>
        </w:r>
      </w:ins>
      <w:r w:rsidRPr="00ED7239">
        <w:rPr>
          <w:rFonts w:cs="Times New Roman"/>
          <w:szCs w:val="24"/>
        </w:rPr>
        <w:t>MSDs</w:t>
      </w:r>
      <w:ins w:id="757" w:author="Author">
        <w:r w:rsidR="00476DCB">
          <w:rPr>
            <w:rFonts w:cs="Times New Roman"/>
            <w:szCs w:val="24"/>
          </w:rPr>
          <w:t xml:space="preserve">. </w:t>
        </w:r>
      </w:ins>
      <w:del w:id="758" w:author="Author">
        <w:r w:rsidRPr="00ED7239" w:rsidDel="00476DCB">
          <w:rPr>
            <w:rFonts w:cs="Times New Roman"/>
            <w:szCs w:val="24"/>
          </w:rPr>
          <w:delText xml:space="preserve">, </w:delText>
        </w:r>
      </w:del>
      <w:ins w:id="759" w:author="Author">
        <w:r w:rsidR="00476DCB">
          <w:rPr>
            <w:rFonts w:cs="Times New Roman"/>
            <w:szCs w:val="24"/>
          </w:rPr>
          <w:t>This</w:t>
        </w:r>
        <w:r w:rsidR="00476DCB" w:rsidRPr="00ED7239">
          <w:rPr>
            <w:rFonts w:cs="Times New Roman"/>
            <w:szCs w:val="24"/>
          </w:rPr>
          <w:t xml:space="preserve"> </w:t>
        </w:r>
      </w:ins>
      <w:del w:id="760" w:author="Author">
        <w:r w:rsidRPr="00ED7239" w:rsidDel="00476DCB">
          <w:rPr>
            <w:rFonts w:cs="Times New Roman"/>
            <w:szCs w:val="24"/>
          </w:rPr>
          <w:delText xml:space="preserve">indicating </w:delText>
        </w:r>
      </w:del>
      <w:ins w:id="761" w:author="Author">
        <w:r w:rsidR="00476DCB" w:rsidRPr="00ED7239">
          <w:rPr>
            <w:rFonts w:cs="Times New Roman"/>
            <w:szCs w:val="24"/>
          </w:rPr>
          <w:t>indicat</w:t>
        </w:r>
        <w:r w:rsidR="00476DCB">
          <w:rPr>
            <w:rFonts w:cs="Times New Roman"/>
            <w:szCs w:val="24"/>
          </w:rPr>
          <w:t>es</w:t>
        </w:r>
        <w:r w:rsidR="00476DCB" w:rsidRPr="00ED7239">
          <w:rPr>
            <w:rFonts w:cs="Times New Roman"/>
            <w:szCs w:val="24"/>
          </w:rPr>
          <w:t xml:space="preserve"> </w:t>
        </w:r>
      </w:ins>
      <w:r w:rsidRPr="00ED7239">
        <w:rPr>
          <w:rFonts w:cs="Times New Roman"/>
          <w:szCs w:val="24"/>
        </w:rPr>
        <w:t xml:space="preserve">the need to promote primary prevention intervention in the workplace to reduce bullying and, </w:t>
      </w:r>
      <w:del w:id="762" w:author="Author">
        <w:r w:rsidRPr="00ED7239" w:rsidDel="00476DCB">
          <w:rPr>
            <w:rFonts w:cs="Times New Roman"/>
            <w:szCs w:val="24"/>
          </w:rPr>
          <w:delText xml:space="preserve">as a </w:delText>
        </w:r>
      </w:del>
      <w:r w:rsidRPr="00ED7239">
        <w:rPr>
          <w:rFonts w:cs="Times New Roman"/>
          <w:szCs w:val="24"/>
        </w:rPr>
        <w:t>con</w:t>
      </w:r>
      <w:del w:id="763" w:author="Author">
        <w:r w:rsidRPr="00ED7239" w:rsidDel="00476DCB">
          <w:rPr>
            <w:rFonts w:cs="Times New Roman"/>
            <w:szCs w:val="24"/>
          </w:rPr>
          <w:delText>c</w:delText>
        </w:r>
      </w:del>
      <w:ins w:id="764" w:author="Author">
        <w:r w:rsidR="00476DCB">
          <w:rPr>
            <w:rFonts w:cs="Times New Roman"/>
            <w:szCs w:val="24"/>
          </w:rPr>
          <w:t>s</w:t>
        </w:r>
      </w:ins>
      <w:r w:rsidRPr="00ED7239">
        <w:rPr>
          <w:rFonts w:cs="Times New Roman"/>
          <w:szCs w:val="24"/>
        </w:rPr>
        <w:t>equen</w:t>
      </w:r>
      <w:del w:id="765" w:author="Author">
        <w:r w:rsidRPr="00ED7239" w:rsidDel="00476DCB">
          <w:rPr>
            <w:rFonts w:cs="Times New Roman"/>
            <w:szCs w:val="24"/>
          </w:rPr>
          <w:delText>ce</w:delText>
        </w:r>
      </w:del>
      <w:ins w:id="766" w:author="Author">
        <w:r w:rsidR="00476DCB">
          <w:rPr>
            <w:rFonts w:cs="Times New Roman"/>
            <w:szCs w:val="24"/>
          </w:rPr>
          <w:t>tly</w:t>
        </w:r>
      </w:ins>
      <w:r w:rsidRPr="00ED7239">
        <w:rPr>
          <w:rFonts w:cs="Times New Roman"/>
          <w:szCs w:val="24"/>
        </w:rPr>
        <w:t xml:space="preserve">, decrease perceived job-related strain and MSDs. </w:t>
      </w:r>
      <w:del w:id="767" w:author="Author">
        <w:r w:rsidRPr="00ED7239" w:rsidDel="00476DCB">
          <w:rPr>
            <w:rFonts w:cs="Times New Roman"/>
            <w:szCs w:val="24"/>
          </w:rPr>
          <w:delText xml:space="preserve">Diverse </w:delText>
        </w:r>
      </w:del>
      <w:ins w:id="768" w:author="Author">
        <w:r w:rsidR="00476DCB">
          <w:rPr>
            <w:rFonts w:cs="Times New Roman"/>
            <w:szCs w:val="24"/>
          </w:rPr>
          <w:t>Numerous</w:t>
        </w:r>
        <w:r w:rsidR="00476DCB" w:rsidRPr="00ED7239">
          <w:rPr>
            <w:rFonts w:cs="Times New Roman"/>
            <w:szCs w:val="24"/>
          </w:rPr>
          <w:t xml:space="preserve"> </w:t>
        </w:r>
      </w:ins>
      <w:r w:rsidRPr="00ED7239">
        <w:rPr>
          <w:rFonts w:cs="Times New Roman"/>
          <w:szCs w:val="24"/>
        </w:rPr>
        <w:t xml:space="preserve">studies have confirmed the role of organizational factors </w:t>
      </w:r>
      <w:del w:id="769" w:author="Author">
        <w:r w:rsidRPr="00ED7239" w:rsidDel="00476DCB">
          <w:rPr>
            <w:rFonts w:cs="Times New Roman"/>
            <w:szCs w:val="24"/>
          </w:rPr>
          <w:delText xml:space="preserve">affecting </w:delText>
        </w:r>
      </w:del>
      <w:ins w:id="770" w:author="Author">
        <w:r w:rsidR="00476DCB">
          <w:rPr>
            <w:rFonts w:cs="Times New Roman"/>
            <w:szCs w:val="24"/>
          </w:rPr>
          <w:t>in</w:t>
        </w:r>
        <w:r w:rsidR="00476DCB" w:rsidRPr="00ED7239">
          <w:rPr>
            <w:rFonts w:cs="Times New Roman"/>
            <w:szCs w:val="24"/>
          </w:rPr>
          <w:t xml:space="preserve"> </w:t>
        </w:r>
      </w:ins>
      <w:r w:rsidRPr="00ED7239">
        <w:rPr>
          <w:rFonts w:cs="Times New Roman"/>
          <w:szCs w:val="24"/>
        </w:rPr>
        <w:t>bullying, such as perceived cognitive, emotional</w:t>
      </w:r>
      <w:ins w:id="771" w:author="Author">
        <w:r w:rsidR="00476DCB">
          <w:rPr>
            <w:rFonts w:cs="Times New Roman"/>
            <w:szCs w:val="24"/>
          </w:rPr>
          <w:t>,</w:t>
        </w:r>
      </w:ins>
      <w:r w:rsidRPr="00ED7239">
        <w:rPr>
          <w:rFonts w:cs="Times New Roman"/>
          <w:szCs w:val="24"/>
        </w:rPr>
        <w:t xml:space="preserve"> and behavioral social support from colleagues [</w:t>
      </w:r>
      <w:hyperlink r:id="rId79" w:anchor="B47" w:history="1">
        <w:r w:rsidRPr="00ED7239">
          <w:rPr>
            <w:rFonts w:cs="Times New Roman"/>
            <w:color w:val="418B34"/>
            <w:szCs w:val="24"/>
            <w:u w:val="single"/>
            <w:bdr w:val="none" w:sz="0" w:space="0" w:color="auto" w:frame="1"/>
          </w:rPr>
          <w:t>47</w:t>
        </w:r>
      </w:hyperlink>
      <w:del w:id="772" w:author="Author">
        <w:r w:rsidRPr="00ED7239" w:rsidDel="00476DCB">
          <w:rPr>
            <w:rFonts w:cs="Times New Roman"/>
            <w:szCs w:val="24"/>
          </w:rPr>
          <w:delText xml:space="preserve">], </w:delText>
        </w:r>
      </w:del>
      <w:ins w:id="773" w:author="Author">
        <w:r w:rsidR="00476DCB" w:rsidRPr="00ED7239">
          <w:rPr>
            <w:rFonts w:cs="Times New Roman"/>
            <w:szCs w:val="24"/>
          </w:rPr>
          <w:t>]</w:t>
        </w:r>
        <w:r w:rsidR="00476DCB">
          <w:rPr>
            <w:rFonts w:cs="Times New Roman"/>
            <w:szCs w:val="24"/>
          </w:rPr>
          <w:t>;</w:t>
        </w:r>
        <w:r w:rsidR="00476DCB" w:rsidRPr="00ED7239">
          <w:rPr>
            <w:rFonts w:cs="Times New Roman"/>
            <w:szCs w:val="24"/>
          </w:rPr>
          <w:t xml:space="preserve"> </w:t>
        </w:r>
      </w:ins>
      <w:r w:rsidRPr="00ED7239">
        <w:rPr>
          <w:rFonts w:cs="Times New Roman"/>
          <w:szCs w:val="24"/>
        </w:rPr>
        <w:t xml:space="preserve">perceived </w:t>
      </w:r>
      <w:del w:id="774" w:author="Author">
        <w:r w:rsidRPr="00ED7239" w:rsidDel="00476DCB">
          <w:rPr>
            <w:rFonts w:cs="Times New Roman"/>
            <w:szCs w:val="24"/>
          </w:rPr>
          <w:delText xml:space="preserve">organisational </w:delText>
        </w:r>
      </w:del>
      <w:ins w:id="775" w:author="Author">
        <w:r w:rsidR="00476DCB" w:rsidRPr="00ED7239">
          <w:rPr>
            <w:rFonts w:cs="Times New Roman"/>
            <w:szCs w:val="24"/>
          </w:rPr>
          <w:t>organi</w:t>
        </w:r>
        <w:r w:rsidR="00476DCB">
          <w:rPr>
            <w:rFonts w:cs="Times New Roman"/>
            <w:szCs w:val="24"/>
          </w:rPr>
          <w:t>z</w:t>
        </w:r>
        <w:r w:rsidR="00476DCB" w:rsidRPr="00ED7239">
          <w:rPr>
            <w:rFonts w:cs="Times New Roman"/>
            <w:szCs w:val="24"/>
          </w:rPr>
          <w:t xml:space="preserve">ational </w:t>
        </w:r>
      </w:ins>
      <w:r w:rsidRPr="00ED7239">
        <w:rPr>
          <w:rFonts w:cs="Times New Roman"/>
          <w:szCs w:val="24"/>
        </w:rPr>
        <w:t>support [</w:t>
      </w:r>
      <w:hyperlink r:id="rId80" w:anchor="B48" w:history="1">
        <w:r w:rsidRPr="00ED7239">
          <w:rPr>
            <w:rFonts w:cs="Times New Roman"/>
            <w:color w:val="418B34"/>
            <w:szCs w:val="24"/>
            <w:u w:val="single"/>
            <w:bdr w:val="none" w:sz="0" w:space="0" w:color="auto" w:frame="1"/>
          </w:rPr>
          <w:t>48</w:t>
        </w:r>
      </w:hyperlink>
      <w:r w:rsidRPr="00ED7239">
        <w:rPr>
          <w:rFonts w:cs="Times New Roman"/>
          <w:szCs w:val="24"/>
        </w:rPr>
        <w:t>]</w:t>
      </w:r>
      <w:ins w:id="776" w:author="Author">
        <w:r w:rsidR="00476DCB">
          <w:rPr>
            <w:rFonts w:cs="Times New Roman"/>
            <w:szCs w:val="24"/>
          </w:rPr>
          <w:t>;</w:t>
        </w:r>
      </w:ins>
      <w:r w:rsidRPr="00ED7239">
        <w:rPr>
          <w:rFonts w:cs="Times New Roman"/>
          <w:szCs w:val="24"/>
        </w:rPr>
        <w:t xml:space="preserve"> and psychological safety climate [</w:t>
      </w:r>
      <w:hyperlink r:id="rId81" w:anchor="B49" w:history="1">
        <w:r w:rsidRPr="00ED7239">
          <w:rPr>
            <w:rFonts w:cs="Times New Roman"/>
            <w:color w:val="418B34"/>
            <w:szCs w:val="24"/>
            <w:u w:val="single"/>
            <w:bdr w:val="none" w:sz="0" w:space="0" w:color="auto" w:frame="1"/>
          </w:rPr>
          <w:t>49</w:t>
        </w:r>
      </w:hyperlink>
      <w:r w:rsidRPr="00ED7239">
        <w:rPr>
          <w:rFonts w:cs="Times New Roman"/>
          <w:szCs w:val="24"/>
        </w:rPr>
        <w:t xml:space="preserve">]. Therefore our findings are </w:t>
      </w:r>
      <w:del w:id="777" w:author="Author">
        <w:r w:rsidRPr="00ED7239" w:rsidDel="00476DCB">
          <w:rPr>
            <w:rFonts w:cs="Times New Roman"/>
            <w:szCs w:val="24"/>
          </w:rPr>
          <w:delText>in line</w:delText>
        </w:r>
      </w:del>
      <w:ins w:id="778" w:author="Author">
        <w:r w:rsidR="00476DCB">
          <w:rPr>
            <w:rFonts w:cs="Times New Roman"/>
            <w:szCs w:val="24"/>
          </w:rPr>
          <w:t>consistent</w:t>
        </w:r>
      </w:ins>
      <w:r w:rsidRPr="00ED7239">
        <w:rPr>
          <w:rFonts w:cs="Times New Roman"/>
          <w:szCs w:val="24"/>
        </w:rPr>
        <w:t xml:space="preserve"> with a prevention perspective, in which </w:t>
      </w:r>
      <w:del w:id="779" w:author="Author">
        <w:r w:rsidRPr="00ED7239" w:rsidDel="00476DCB">
          <w:rPr>
            <w:rFonts w:cs="Times New Roman"/>
            <w:szCs w:val="24"/>
          </w:rPr>
          <w:delText xml:space="preserve">the </w:delText>
        </w:r>
      </w:del>
      <w:r w:rsidRPr="00ED7239">
        <w:rPr>
          <w:rFonts w:cs="Times New Roman"/>
          <w:szCs w:val="24"/>
        </w:rPr>
        <w:t>contextual factors have the most potential for broad impact</w:t>
      </w:r>
      <w:del w:id="780" w:author="Author">
        <w:r w:rsidRPr="00ED7239" w:rsidDel="00476DCB">
          <w:rPr>
            <w:rFonts w:cs="Times New Roman"/>
            <w:szCs w:val="24"/>
          </w:rPr>
          <w:delText>s</w:delText>
        </w:r>
      </w:del>
      <w:r w:rsidRPr="00ED7239">
        <w:rPr>
          <w:rFonts w:cs="Times New Roman"/>
          <w:szCs w:val="24"/>
        </w:rPr>
        <w:t xml:space="preserve"> in reducing bullying and its effects</w:t>
      </w:r>
      <w:ins w:id="781" w:author="Author">
        <w:r w:rsidR="00476DCB">
          <w:rPr>
            <w:rFonts w:cs="Times New Roman"/>
            <w:szCs w:val="24"/>
          </w:rPr>
          <w:t>,</w:t>
        </w:r>
      </w:ins>
      <w:r w:rsidRPr="00ED7239">
        <w:rPr>
          <w:rFonts w:cs="Times New Roman"/>
          <w:szCs w:val="24"/>
        </w:rPr>
        <w:t xml:space="preserve"> as </w:t>
      </w:r>
      <w:del w:id="782" w:author="Author">
        <w:r w:rsidRPr="00ED7239" w:rsidDel="00476DCB">
          <w:rPr>
            <w:rFonts w:cs="Times New Roman"/>
            <w:szCs w:val="24"/>
          </w:rPr>
          <w:delText xml:space="preserve">they </w:delText>
        </w:r>
      </w:del>
      <w:ins w:id="783" w:author="Author">
        <w:r w:rsidR="00476DCB">
          <w:rPr>
            <w:rFonts w:cs="Times New Roman"/>
            <w:szCs w:val="24"/>
          </w:rPr>
          <w:t>prevention</w:t>
        </w:r>
        <w:r w:rsidR="00476DCB" w:rsidRPr="00ED7239">
          <w:rPr>
            <w:rFonts w:cs="Times New Roman"/>
            <w:szCs w:val="24"/>
          </w:rPr>
          <w:t xml:space="preserve"> </w:t>
        </w:r>
      </w:ins>
      <w:r w:rsidRPr="00ED7239">
        <w:rPr>
          <w:rFonts w:cs="Times New Roman"/>
          <w:szCs w:val="24"/>
        </w:rPr>
        <w:t>can be implemented in the workplace [</w:t>
      </w:r>
      <w:hyperlink r:id="rId82" w:anchor="B50" w:history="1">
        <w:r w:rsidRPr="00ED7239">
          <w:rPr>
            <w:rFonts w:cs="Times New Roman"/>
            <w:color w:val="418B34"/>
            <w:szCs w:val="24"/>
            <w:u w:val="single"/>
            <w:bdr w:val="none" w:sz="0" w:space="0" w:color="auto" w:frame="1"/>
          </w:rPr>
          <w:t>50</w:t>
        </w:r>
      </w:hyperlink>
      <w:r w:rsidRPr="00ED7239">
        <w:rPr>
          <w:rFonts w:cs="Times New Roman"/>
          <w:szCs w:val="24"/>
        </w:rPr>
        <w:t>, </w:t>
      </w:r>
      <w:hyperlink r:id="rId83" w:anchor="B51" w:history="1">
        <w:r w:rsidRPr="00ED7239">
          <w:rPr>
            <w:rFonts w:cs="Times New Roman"/>
            <w:color w:val="418B34"/>
            <w:szCs w:val="24"/>
            <w:u w:val="single"/>
            <w:bdr w:val="none" w:sz="0" w:space="0" w:color="auto" w:frame="1"/>
          </w:rPr>
          <w:t>51</w:t>
        </w:r>
      </w:hyperlink>
      <w:r w:rsidRPr="00ED7239">
        <w:rPr>
          <w:rFonts w:cs="Times New Roman"/>
          <w:szCs w:val="24"/>
        </w:rPr>
        <w:t xml:space="preserve">]. </w:t>
      </w:r>
      <w:del w:id="784" w:author="Author">
        <w:r w:rsidRPr="00ED7239" w:rsidDel="00476DCB">
          <w:rPr>
            <w:rFonts w:cs="Times New Roman"/>
            <w:szCs w:val="24"/>
          </w:rPr>
          <w:delText>Acting d</w:delText>
        </w:r>
      </w:del>
      <w:ins w:id="785" w:author="Author">
        <w:r w:rsidR="00476DCB">
          <w:rPr>
            <w:rFonts w:cs="Times New Roman"/>
            <w:szCs w:val="24"/>
          </w:rPr>
          <w:t>D</w:t>
        </w:r>
      </w:ins>
      <w:r w:rsidRPr="00ED7239">
        <w:rPr>
          <w:rFonts w:cs="Times New Roman"/>
          <w:szCs w:val="24"/>
        </w:rPr>
        <w:t xml:space="preserve">irectly </w:t>
      </w:r>
      <w:del w:id="786" w:author="Author">
        <w:r w:rsidRPr="00ED7239" w:rsidDel="00476DCB">
          <w:rPr>
            <w:rFonts w:cs="Times New Roman"/>
            <w:szCs w:val="24"/>
          </w:rPr>
          <w:delText>on the</w:delText>
        </w:r>
      </w:del>
      <w:ins w:id="787" w:author="Author">
        <w:r w:rsidR="00476DCB">
          <w:rPr>
            <w:rFonts w:cs="Times New Roman"/>
            <w:szCs w:val="24"/>
          </w:rPr>
          <w:t>preventing</w:t>
        </w:r>
      </w:ins>
      <w:r w:rsidRPr="00ED7239">
        <w:rPr>
          <w:rFonts w:cs="Times New Roman"/>
          <w:szCs w:val="24"/>
        </w:rPr>
        <w:t xml:space="preserve"> bullying </w:t>
      </w:r>
      <w:del w:id="788" w:author="Author">
        <w:r w:rsidRPr="00ED7239" w:rsidDel="00476DCB">
          <w:rPr>
            <w:rFonts w:cs="Times New Roman"/>
            <w:szCs w:val="24"/>
          </w:rPr>
          <w:delText xml:space="preserve">prevention </w:delText>
        </w:r>
      </w:del>
      <w:r w:rsidRPr="00ED7239">
        <w:rPr>
          <w:rFonts w:cs="Times New Roman"/>
          <w:szCs w:val="24"/>
        </w:rPr>
        <w:t xml:space="preserve">can help </w:t>
      </w:r>
      <w:del w:id="789" w:author="Author">
        <w:r w:rsidRPr="00ED7239" w:rsidDel="00476DCB">
          <w:rPr>
            <w:rFonts w:cs="Times New Roman"/>
            <w:szCs w:val="24"/>
          </w:rPr>
          <w:delText xml:space="preserve">to </w:delText>
        </w:r>
      </w:del>
      <w:r w:rsidRPr="00ED7239">
        <w:rPr>
          <w:rFonts w:cs="Times New Roman"/>
          <w:szCs w:val="24"/>
        </w:rPr>
        <w:t xml:space="preserve">reduce negative health outcomes, such as the MSDs </w:t>
      </w:r>
      <w:del w:id="790" w:author="Author">
        <w:r w:rsidRPr="00ED7239" w:rsidDel="00476DCB">
          <w:rPr>
            <w:rFonts w:cs="Times New Roman"/>
            <w:szCs w:val="24"/>
          </w:rPr>
          <w:delText xml:space="preserve">presented </w:delText>
        </w:r>
      </w:del>
      <w:ins w:id="791" w:author="Author">
        <w:r w:rsidR="00476DCB">
          <w:rPr>
            <w:rFonts w:cs="Times New Roman"/>
            <w:szCs w:val="24"/>
          </w:rPr>
          <w:t>considered</w:t>
        </w:r>
        <w:r w:rsidR="00476DCB" w:rsidRPr="00ED7239">
          <w:rPr>
            <w:rFonts w:cs="Times New Roman"/>
            <w:szCs w:val="24"/>
          </w:rPr>
          <w:t xml:space="preserve"> </w:t>
        </w:r>
      </w:ins>
      <w:r w:rsidRPr="00ED7239">
        <w:rPr>
          <w:rFonts w:cs="Times New Roman"/>
          <w:szCs w:val="24"/>
        </w:rPr>
        <w:t>here.</w:t>
      </w:r>
    </w:p>
    <w:p w14:paraId="6F099DEE" w14:textId="69657CB8" w:rsidR="00005D35" w:rsidRPr="00ED7239" w:rsidRDefault="00005D35" w:rsidP="001A14EF">
      <w:pPr>
        <w:rPr>
          <w:rFonts w:cs="Times New Roman"/>
          <w:szCs w:val="24"/>
        </w:rPr>
      </w:pPr>
    </w:p>
    <w:p w14:paraId="756EA15E" w14:textId="243A6C94" w:rsidR="006336F9" w:rsidRPr="00ED7239" w:rsidRDefault="006336F9" w:rsidP="00D61D92">
      <w:pPr>
        <w:ind w:firstLine="0"/>
        <w:rPr>
          <w:rFonts w:cs="Times New Roman"/>
          <w:szCs w:val="24"/>
        </w:rPr>
      </w:pPr>
      <w:r w:rsidRPr="00ED7239">
        <w:rPr>
          <w:rFonts w:cs="Times New Roman"/>
          <w:szCs w:val="24"/>
        </w:rPr>
        <w:t xml:space="preserve">Source: </w:t>
      </w:r>
      <w:hyperlink r:id="rId84" w:history="1">
        <w:r w:rsidRPr="00ED7239">
          <w:rPr>
            <w:rStyle w:val="Hyperlink"/>
            <w:rFonts w:cs="Times New Roman"/>
            <w:i/>
            <w:szCs w:val="24"/>
          </w:rPr>
          <w:t>Workplace Bullying as a Risk Factor for Musculoskeletal Disorders: The Mediating Role of Job-Related Psychological Strain</w:t>
        </w:r>
      </w:hyperlink>
      <w:r w:rsidRPr="00ED7239">
        <w:rPr>
          <w:rFonts w:cs="Times New Roman"/>
          <w:szCs w:val="24"/>
        </w:rPr>
        <w:t xml:space="preserve"> by Michela </w:t>
      </w:r>
      <w:proofErr w:type="spellStart"/>
      <w:r w:rsidRPr="00ED7239">
        <w:rPr>
          <w:rFonts w:cs="Times New Roman"/>
          <w:szCs w:val="24"/>
        </w:rPr>
        <w:t>Vignoli</w:t>
      </w:r>
      <w:proofErr w:type="spellEnd"/>
      <w:r w:rsidRPr="00ED7239">
        <w:rPr>
          <w:rFonts w:cs="Times New Roman"/>
          <w:szCs w:val="24"/>
        </w:rPr>
        <w:t xml:space="preserve">, Dina </w:t>
      </w:r>
      <w:proofErr w:type="spellStart"/>
      <w:r w:rsidRPr="00ED7239">
        <w:rPr>
          <w:rFonts w:cs="Times New Roman"/>
          <w:szCs w:val="24"/>
        </w:rPr>
        <w:t>Guglielmi</w:t>
      </w:r>
      <w:proofErr w:type="spellEnd"/>
      <w:r w:rsidRPr="00ED7239">
        <w:rPr>
          <w:rFonts w:cs="Times New Roman"/>
          <w:szCs w:val="24"/>
        </w:rPr>
        <w:t xml:space="preserve">, Cristian </w:t>
      </w:r>
      <w:proofErr w:type="spellStart"/>
      <w:r w:rsidRPr="00ED7239">
        <w:rPr>
          <w:rFonts w:cs="Times New Roman"/>
          <w:szCs w:val="24"/>
        </w:rPr>
        <w:t>Balducci</w:t>
      </w:r>
      <w:proofErr w:type="spellEnd"/>
      <w:r w:rsidRPr="00ED7239">
        <w:rPr>
          <w:rFonts w:cs="Times New Roman"/>
          <w:szCs w:val="24"/>
        </w:rPr>
        <w:t xml:space="preserve">, </w:t>
      </w:r>
      <w:proofErr w:type="spellStart"/>
      <w:r w:rsidRPr="00ED7239">
        <w:rPr>
          <w:rFonts w:cs="Times New Roman"/>
          <w:szCs w:val="24"/>
        </w:rPr>
        <w:t>dnd</w:t>
      </w:r>
      <w:proofErr w:type="spellEnd"/>
      <w:r w:rsidRPr="00ED7239">
        <w:rPr>
          <w:rFonts w:cs="Times New Roman"/>
          <w:szCs w:val="24"/>
        </w:rPr>
        <w:t xml:space="preserve"> Roberta </w:t>
      </w:r>
      <w:proofErr w:type="spellStart"/>
      <w:r w:rsidRPr="00ED7239">
        <w:rPr>
          <w:rFonts w:cs="Times New Roman"/>
          <w:szCs w:val="24"/>
        </w:rPr>
        <w:t>Bonfiglioli</w:t>
      </w:r>
      <w:proofErr w:type="spellEnd"/>
      <w:r w:rsidRPr="00ED7239">
        <w:rPr>
          <w:rFonts w:cs="Times New Roman"/>
          <w:szCs w:val="24"/>
        </w:rPr>
        <w:t xml:space="preserve">, used under </w:t>
      </w:r>
      <w:hyperlink r:id="rId85" w:history="1">
        <w:r w:rsidRPr="00ED7239">
          <w:rPr>
            <w:rStyle w:val="Hyperlink"/>
            <w:rFonts w:cs="Times New Roman"/>
            <w:szCs w:val="24"/>
          </w:rPr>
          <w:t>CC-BY</w:t>
        </w:r>
      </w:hyperlink>
    </w:p>
    <w:sectPr w:rsidR="006336F9" w:rsidRPr="00ED7239" w:rsidSect="007165D8">
      <w:headerReference w:type="even" r:id="rId86"/>
      <w:headerReference w:type="default" r:id="rId87"/>
      <w:footerReference w:type="even" r:id="rId88"/>
      <w:footerReference w:type="default" r:id="rId89"/>
      <w:headerReference w:type="first" r:id="rId90"/>
      <w:footerReference w:type="first" r:id="rId9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uthor" w:initials="A">
    <w:p w14:paraId="15EE19F2" w14:textId="7FAC5F8B" w:rsidR="00702A18" w:rsidRPr="005E3B4D" w:rsidRDefault="00702A18" w:rsidP="00702A18">
      <w:pPr>
        <w:pStyle w:val="CommentText"/>
      </w:pPr>
      <w:r>
        <w:rPr>
          <w:rStyle w:val="CommentReference"/>
        </w:rPr>
        <w:annotationRef/>
      </w:r>
      <w:r w:rsidRPr="005E3B4D">
        <w:t>I altered the title to fit the APA style 12-word limit.</w:t>
      </w:r>
    </w:p>
    <w:p w14:paraId="5F1B0BE9" w14:textId="77777777" w:rsidR="00702A18" w:rsidRDefault="00702A18" w:rsidP="00702A18">
      <w:pPr>
        <w:pStyle w:val="CommentText"/>
        <w:ind w:firstLine="0"/>
      </w:pPr>
    </w:p>
    <w:p w14:paraId="5983CCF9" w14:textId="332A54B0" w:rsidR="00107A94" w:rsidRDefault="00702A18" w:rsidP="00702A18">
      <w:pPr>
        <w:pStyle w:val="CommentText"/>
        <w:ind w:firstLine="0"/>
      </w:pPr>
      <w:r>
        <w:t xml:space="preserve">I have checked the paper to ensure that it meets the requirements of the </w:t>
      </w:r>
      <w:r w:rsidRPr="00702A18">
        <w:rPr>
          <w:i/>
        </w:rPr>
        <w:t>Journal of Applied Psychology</w:t>
      </w:r>
      <w:r>
        <w:t>.</w:t>
      </w:r>
      <w:r w:rsidR="003E2B11">
        <w:t xml:space="preserve"> I consulted some sample papers to ensure that the style of writing is aligned with the journal’s preferences.</w:t>
      </w:r>
    </w:p>
  </w:comment>
  <w:comment w:id="8" w:author="Author" w:initials="A">
    <w:p w14:paraId="576BD79A" w14:textId="5EBA46B4" w:rsidR="009031E5" w:rsidRDefault="009031E5">
      <w:pPr>
        <w:pStyle w:val="CommentText"/>
      </w:pPr>
      <w:r>
        <w:rPr>
          <w:rStyle w:val="CommentReference"/>
        </w:rPr>
        <w:annotationRef/>
      </w:r>
      <w:r>
        <w:t>Please provide the necessary details here.</w:t>
      </w:r>
    </w:p>
  </w:comment>
  <w:comment w:id="15" w:author="Author" w:initials="A">
    <w:p w14:paraId="50492F94" w14:textId="77777777" w:rsidR="007551D8" w:rsidRPr="007551D8" w:rsidRDefault="007551D8" w:rsidP="007551D8">
      <w:pPr>
        <w:shd w:val="clear" w:color="auto" w:fill="FFFFFF"/>
        <w:spacing w:before="100" w:beforeAutospacing="1" w:after="100" w:afterAutospacing="1" w:line="240" w:lineRule="auto"/>
        <w:ind w:firstLine="0"/>
        <w:rPr>
          <w:sz w:val="20"/>
          <w:szCs w:val="20"/>
        </w:rPr>
      </w:pPr>
      <w:r>
        <w:rPr>
          <w:rStyle w:val="CommentReference"/>
        </w:rPr>
        <w:annotationRef/>
      </w:r>
      <w:r w:rsidRPr="007551D8">
        <w:rPr>
          <w:sz w:val="20"/>
          <w:szCs w:val="20"/>
        </w:rPr>
        <w:t>The Author Note should contain 4 paragraphs.</w:t>
      </w:r>
    </w:p>
    <w:p w14:paraId="32ED3DF0" w14:textId="28177C00" w:rsidR="007551D8" w:rsidRPr="007551D8" w:rsidRDefault="007551D8" w:rsidP="007551D8">
      <w:pPr>
        <w:pStyle w:val="ListParagraph"/>
        <w:numPr>
          <w:ilvl w:val="0"/>
          <w:numId w:val="5"/>
        </w:numPr>
        <w:shd w:val="clear" w:color="auto" w:fill="FFFFFF"/>
        <w:spacing w:before="100" w:beforeAutospacing="1" w:after="100" w:afterAutospacing="1" w:line="240" w:lineRule="auto"/>
        <w:rPr>
          <w:rFonts w:eastAsiaTheme="minorEastAsia" w:cstheme="minorBidi"/>
          <w:color w:val="auto"/>
          <w:szCs w:val="20"/>
        </w:rPr>
      </w:pPr>
      <w:r w:rsidRPr="007551D8">
        <w:rPr>
          <w:rFonts w:eastAsiaTheme="minorEastAsia" w:cstheme="minorBidi"/>
          <w:color w:val="auto"/>
          <w:szCs w:val="20"/>
        </w:rPr>
        <w:t xml:space="preserve"> First: Complete departmental affiliation. Provide the departmental affiliation for each author in the author note.</w:t>
      </w:r>
    </w:p>
    <w:p w14:paraId="7B74D3DD" w14:textId="77777777" w:rsidR="007551D8" w:rsidRPr="007551D8" w:rsidRDefault="007551D8" w:rsidP="007551D8">
      <w:pPr>
        <w:pStyle w:val="ListParagraph"/>
        <w:numPr>
          <w:ilvl w:val="0"/>
          <w:numId w:val="5"/>
        </w:numPr>
        <w:shd w:val="clear" w:color="auto" w:fill="FFFFFF"/>
        <w:spacing w:before="300" w:after="300" w:line="240" w:lineRule="auto"/>
        <w:rPr>
          <w:rFonts w:eastAsiaTheme="minorEastAsia" w:cstheme="minorBidi"/>
          <w:color w:val="auto"/>
          <w:szCs w:val="20"/>
        </w:rPr>
      </w:pPr>
      <w:r w:rsidRPr="007551D8">
        <w:rPr>
          <w:rFonts w:eastAsiaTheme="minorEastAsia" w:cstheme="minorBidi"/>
          <w:color w:val="auto"/>
          <w:szCs w:val="20"/>
        </w:rPr>
        <w:t xml:space="preserve"> Second: Changes of affiliation, if any</w:t>
      </w:r>
    </w:p>
    <w:p w14:paraId="7288234F" w14:textId="77777777" w:rsidR="007551D8" w:rsidRPr="007551D8" w:rsidRDefault="007551D8" w:rsidP="007551D8">
      <w:pPr>
        <w:pStyle w:val="ListParagraph"/>
        <w:numPr>
          <w:ilvl w:val="0"/>
          <w:numId w:val="5"/>
        </w:numPr>
        <w:shd w:val="clear" w:color="auto" w:fill="FFFFFF"/>
        <w:spacing w:before="300" w:after="300" w:line="240" w:lineRule="auto"/>
        <w:rPr>
          <w:rFonts w:eastAsiaTheme="minorEastAsia" w:cstheme="minorBidi"/>
          <w:color w:val="auto"/>
          <w:szCs w:val="20"/>
        </w:rPr>
      </w:pPr>
      <w:r w:rsidRPr="007551D8">
        <w:rPr>
          <w:rFonts w:eastAsiaTheme="minorEastAsia" w:cstheme="minorBidi"/>
          <w:color w:val="auto"/>
          <w:szCs w:val="20"/>
        </w:rPr>
        <w:t xml:space="preserve">Third: Acknowledgements and special circumstances. Disclose special circumstances about the article (portions presented at a meeting, student paper as basis for the article, report of a longitudinal study, relationship that may </w:t>
      </w:r>
      <w:proofErr w:type="gramStart"/>
      <w:r w:rsidRPr="007551D8">
        <w:rPr>
          <w:rFonts w:eastAsiaTheme="minorEastAsia" w:cstheme="minorBidi"/>
          <w:color w:val="auto"/>
          <w:szCs w:val="20"/>
        </w:rPr>
        <w:t>be perceived</w:t>
      </w:r>
      <w:proofErr w:type="gramEnd"/>
      <w:r w:rsidRPr="007551D8">
        <w:rPr>
          <w:rFonts w:eastAsiaTheme="minorEastAsia" w:cstheme="minorBidi"/>
          <w:color w:val="auto"/>
          <w:szCs w:val="20"/>
        </w:rPr>
        <w:t xml:space="preserve"> as a conflict of interest).</w:t>
      </w:r>
    </w:p>
    <w:p w14:paraId="13139366" w14:textId="6480E5BA" w:rsidR="007551D8" w:rsidRPr="007551D8" w:rsidRDefault="007551D8" w:rsidP="007551D8">
      <w:pPr>
        <w:pStyle w:val="ListParagraph"/>
        <w:numPr>
          <w:ilvl w:val="0"/>
          <w:numId w:val="5"/>
        </w:numPr>
        <w:shd w:val="clear" w:color="auto" w:fill="FFFFFF"/>
        <w:spacing w:before="300" w:after="300" w:line="240" w:lineRule="auto"/>
        <w:rPr>
          <w:rFonts w:eastAsiaTheme="minorEastAsia" w:cstheme="minorBidi"/>
          <w:color w:val="auto"/>
          <w:szCs w:val="20"/>
        </w:rPr>
      </w:pPr>
      <w:r w:rsidRPr="007551D8">
        <w:rPr>
          <w:rFonts w:eastAsiaTheme="minorEastAsia" w:cstheme="minorBidi"/>
          <w:color w:val="auto"/>
          <w:szCs w:val="20"/>
        </w:rPr>
        <w:t>Fourth: Person to contact</w:t>
      </w:r>
    </w:p>
  </w:comment>
  <w:comment w:id="22" w:author="Author" w:initials="A">
    <w:p w14:paraId="15023829" w14:textId="6DC09689" w:rsidR="00A23706" w:rsidRDefault="00A23706">
      <w:pPr>
        <w:pStyle w:val="CommentText"/>
      </w:pPr>
      <w:r>
        <w:rPr>
          <w:rStyle w:val="CommentReference"/>
        </w:rPr>
        <w:annotationRef/>
      </w:r>
      <w:r>
        <w:t>The Abstract meets the journal’s stipulated word count.</w:t>
      </w:r>
    </w:p>
  </w:comment>
  <w:comment w:id="61" w:author="Author" w:initials="A">
    <w:p w14:paraId="3BC43E93" w14:textId="07A7BC7A" w:rsidR="00CA25C5" w:rsidRPr="005E3B4D" w:rsidRDefault="00CA25C5">
      <w:pPr>
        <w:pStyle w:val="CommentText"/>
      </w:pPr>
      <w:r w:rsidRPr="005E3B4D">
        <w:rPr>
          <w:rStyle w:val="CommentReference"/>
        </w:rPr>
        <w:annotationRef/>
      </w:r>
      <w:r w:rsidR="0057561A">
        <w:t>Please add the required keywords.</w:t>
      </w:r>
    </w:p>
  </w:comment>
  <w:comment w:id="72" w:author="Author" w:initials="A">
    <w:p w14:paraId="226DE6FA" w14:textId="026A475C" w:rsidR="00476DCB" w:rsidRPr="005E3B4D" w:rsidRDefault="00476DCB">
      <w:pPr>
        <w:pStyle w:val="CommentText"/>
      </w:pPr>
      <w:r w:rsidRPr="005E3B4D">
        <w:rPr>
          <w:rStyle w:val="CommentReference"/>
        </w:rPr>
        <w:annotationRef/>
      </w:r>
      <w:r w:rsidRPr="005E3B4D">
        <w:t>Note that all citations must be in APA Author-Year format. As the reference list is not in this document, I could not make this change.</w:t>
      </w:r>
    </w:p>
  </w:comment>
  <w:comment w:id="80" w:author="Author" w:initials="A">
    <w:p w14:paraId="5F859221" w14:textId="60084067" w:rsidR="00AA7424" w:rsidRPr="005E3B4D" w:rsidRDefault="00AA7424">
      <w:pPr>
        <w:pStyle w:val="CommentText"/>
      </w:pPr>
      <w:r w:rsidRPr="005E3B4D">
        <w:rPr>
          <w:rStyle w:val="CommentReference"/>
        </w:rPr>
        <w:annotationRef/>
      </w:r>
      <w:r w:rsidR="00595CD8">
        <w:t>Please clarify if you are referring to</w:t>
      </w:r>
      <w:r w:rsidRPr="005E3B4D">
        <w:t xml:space="preserve"> all </w:t>
      </w:r>
      <w:r w:rsidR="00595CD8">
        <w:t xml:space="preserve">forms of </w:t>
      </w:r>
      <w:r w:rsidRPr="005E3B4D">
        <w:t>bullying or specifically workplace bullying</w:t>
      </w:r>
      <w:r w:rsidR="00595CD8">
        <w:t>.</w:t>
      </w:r>
    </w:p>
  </w:comment>
  <w:comment w:id="181" w:author="Author" w:initials="A">
    <w:p w14:paraId="5E3ADC26" w14:textId="395177C1" w:rsidR="00266D53" w:rsidRPr="005E3B4D" w:rsidRDefault="00266D53">
      <w:pPr>
        <w:pStyle w:val="CommentText"/>
      </w:pPr>
      <w:r w:rsidRPr="005E3B4D">
        <w:rPr>
          <w:rStyle w:val="CommentReference"/>
        </w:rPr>
        <w:annotationRef/>
      </w:r>
      <w:r w:rsidR="00260FC6">
        <w:t>Not all readers will be familiar with “physical load factors,” so I suggest adding a line or two for the benefit of these readers.</w:t>
      </w:r>
    </w:p>
  </w:comment>
  <w:comment w:id="205" w:author="Author" w:initials="A">
    <w:p w14:paraId="426298A3" w14:textId="47EDCE02" w:rsidR="00CA25C5" w:rsidRPr="005E3B4D" w:rsidRDefault="00CA25C5">
      <w:pPr>
        <w:pStyle w:val="CommentText"/>
      </w:pPr>
      <w:r w:rsidRPr="005E3B4D">
        <w:rPr>
          <w:rStyle w:val="CommentReference"/>
        </w:rPr>
        <w:annotationRef/>
      </w:r>
      <w:r w:rsidRPr="005E3B4D">
        <w:t xml:space="preserve">This </w:t>
      </w:r>
      <w:proofErr w:type="gramStart"/>
      <w:r w:rsidRPr="005E3B4D">
        <w:t>is more usually used</w:t>
      </w:r>
      <w:proofErr w:type="gramEnd"/>
      <w:r w:rsidRPr="005E3B4D">
        <w:t xml:space="preserve"> to refer to the study/consumption of fine foods — I suspect you mean something else, such as “luxury foods.” </w:t>
      </w:r>
      <w:r w:rsidR="007C2F07">
        <w:t>Please clarify.</w:t>
      </w:r>
    </w:p>
  </w:comment>
  <w:comment w:id="239" w:author="Author" w:initials="A">
    <w:p w14:paraId="1D27FE59" w14:textId="1B023021" w:rsidR="00CA25C5" w:rsidRPr="005E3B4D" w:rsidRDefault="00CA25C5">
      <w:pPr>
        <w:pStyle w:val="CommentText"/>
      </w:pPr>
      <w:r w:rsidRPr="005E3B4D">
        <w:rPr>
          <w:rStyle w:val="CommentReference"/>
        </w:rPr>
        <w:annotationRef/>
      </w:r>
      <w:r w:rsidRPr="005E3B4D">
        <w:t>It is unclear what is meant by an “ad hoc” study. This term usually refers to something that is unplanned, which seems unlikely to be the case for a study. Please clarify your meaning here.</w:t>
      </w:r>
    </w:p>
  </w:comment>
  <w:comment w:id="317" w:author="Author" w:initials="A">
    <w:p w14:paraId="24A01767" w14:textId="699E338A" w:rsidR="00CA25C5" w:rsidRPr="005E3B4D" w:rsidRDefault="00CA25C5">
      <w:pPr>
        <w:pStyle w:val="CommentText"/>
      </w:pPr>
      <w:r w:rsidRPr="005E3B4D">
        <w:rPr>
          <w:rStyle w:val="CommentReference"/>
        </w:rPr>
        <w:annotationRef/>
      </w:r>
      <w:r w:rsidR="003B05A3">
        <w:t>Please</w:t>
      </w:r>
      <w:r w:rsidRPr="005E3B4D">
        <w:t xml:space="preserve"> </w:t>
      </w:r>
      <w:r w:rsidR="003B05A3">
        <w:t xml:space="preserve">follow the convention of </w:t>
      </w:r>
      <w:r w:rsidRPr="005E3B4D">
        <w:t>list</w:t>
      </w:r>
      <w:r w:rsidR="003B05A3">
        <w:t>ing</w:t>
      </w:r>
      <w:r w:rsidRPr="005E3B4D">
        <w:t xml:space="preserve"> the manufacturer and their location.</w:t>
      </w:r>
    </w:p>
  </w:comment>
  <w:comment w:id="426" w:author="Author" w:initials="A">
    <w:p w14:paraId="4BCB7248" w14:textId="65D8BDEF" w:rsidR="0031671F" w:rsidRPr="005E3B4D" w:rsidRDefault="0031671F">
      <w:pPr>
        <w:pStyle w:val="CommentText"/>
      </w:pPr>
      <w:r w:rsidRPr="005E3B4D">
        <w:rPr>
          <w:rStyle w:val="CommentReference"/>
        </w:rPr>
        <w:annotationRef/>
      </w:r>
      <w:r w:rsidRPr="005E3B4D">
        <w:t>The reader needs to be able to read and reference your key findings in the main text, without having to consult the tables or figures. Thus, I would recommend that you add details that are specific about the results that you found for your models.</w:t>
      </w:r>
    </w:p>
  </w:comment>
  <w:comment w:id="436" w:author="Author" w:initials="A">
    <w:p w14:paraId="01F4D1A7" w14:textId="7D9317A4" w:rsidR="0031671F" w:rsidRPr="005E3B4D" w:rsidRDefault="0031671F">
      <w:pPr>
        <w:pStyle w:val="CommentText"/>
      </w:pPr>
      <w:r w:rsidRPr="005E3B4D">
        <w:rPr>
          <w:rStyle w:val="CommentReference"/>
        </w:rPr>
        <w:annotationRef/>
      </w:r>
      <w:r w:rsidRPr="005E3B4D">
        <w:t xml:space="preserve">This language </w:t>
      </w:r>
      <w:proofErr w:type="gramStart"/>
      <w:r w:rsidRPr="005E3B4D">
        <w:t>isn’t</w:t>
      </w:r>
      <w:proofErr w:type="gramEnd"/>
      <w:r w:rsidRPr="005E3B4D">
        <w:t xml:space="preserve"> entirely clear, as I believe that MSDs were dichotomized into yes/no variables</w:t>
      </w:r>
      <w:r w:rsidR="0025360E">
        <w:t>.</w:t>
      </w:r>
      <w:r w:rsidRPr="005E3B4D">
        <w:t xml:space="preserve"> I would reword this slightly to say, “…the more likely they were to report </w:t>
      </w:r>
      <w:proofErr w:type="gramStart"/>
      <w:r w:rsidRPr="005E3B4D">
        <w:t>a</w:t>
      </w:r>
      <w:proofErr w:type="gramEnd"/>
      <w:r w:rsidRPr="005E3B4D">
        <w:t xml:space="preserve"> MSD in their lower back, upper back, and neck.”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83CCF9" w15:done="0"/>
  <w15:commentEx w15:paraId="576BD79A" w15:done="0"/>
  <w15:commentEx w15:paraId="13139366" w15:done="0"/>
  <w15:commentEx w15:paraId="15023829" w15:done="0"/>
  <w15:commentEx w15:paraId="3BC43E93" w15:done="0"/>
  <w15:commentEx w15:paraId="226DE6FA" w15:done="0"/>
  <w15:commentEx w15:paraId="5F859221" w15:done="0"/>
  <w15:commentEx w15:paraId="5E3ADC26" w15:done="0"/>
  <w15:commentEx w15:paraId="426298A3" w15:done="0"/>
  <w15:commentEx w15:paraId="1D27FE59" w15:done="0"/>
  <w15:commentEx w15:paraId="24A01767" w15:done="0"/>
  <w15:commentEx w15:paraId="4BCB7248" w15:done="0"/>
  <w15:commentEx w15:paraId="01F4D1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83CCF9" w16cid:durableId="1F992A37"/>
  <w16cid:commentId w16cid:paraId="576BD79A" w16cid:durableId="1F9922B6"/>
  <w16cid:commentId w16cid:paraId="13139366" w16cid:durableId="1F9922C8"/>
  <w16cid:commentId w16cid:paraId="15023829" w16cid:durableId="1F9921CF"/>
  <w16cid:commentId w16cid:paraId="3BC43E93" w16cid:durableId="1F8C5802"/>
  <w16cid:commentId w16cid:paraId="226DE6FA" w16cid:durableId="1F8C5803"/>
  <w16cid:commentId w16cid:paraId="5F859221" w16cid:durableId="1F8CA67C"/>
  <w16cid:commentId w16cid:paraId="5E3ADC26" w16cid:durableId="1F8CB754"/>
  <w16cid:commentId w16cid:paraId="426298A3" w16cid:durableId="1F8C5804"/>
  <w16cid:commentId w16cid:paraId="1D27FE59" w16cid:durableId="1F8C5805"/>
  <w16cid:commentId w16cid:paraId="24A01767" w16cid:durableId="1F8C5806"/>
  <w16cid:commentId w16cid:paraId="4BCB7248" w16cid:durableId="1F8CC73B"/>
  <w16cid:commentId w16cid:paraId="01F4D1A7" w16cid:durableId="1F8CC8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6C802" w14:textId="77777777" w:rsidR="00E71165" w:rsidRDefault="00E71165" w:rsidP="00476DCB">
      <w:pPr>
        <w:spacing w:after="0" w:line="240" w:lineRule="auto"/>
      </w:pPr>
      <w:r>
        <w:separator/>
      </w:r>
    </w:p>
  </w:endnote>
  <w:endnote w:type="continuationSeparator" w:id="0">
    <w:p w14:paraId="34C5E83A" w14:textId="77777777" w:rsidR="00E71165" w:rsidRDefault="00E71165" w:rsidP="00476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63EFE" w14:textId="77777777" w:rsidR="00F43FA2" w:rsidRDefault="00F43F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32F59" w14:textId="77777777" w:rsidR="00F43FA2" w:rsidRDefault="00F43F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28161" w14:textId="77777777" w:rsidR="00F43FA2" w:rsidRDefault="00F43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C55EB" w14:textId="77777777" w:rsidR="00E71165" w:rsidRDefault="00E71165" w:rsidP="00476DCB">
      <w:pPr>
        <w:spacing w:after="0" w:line="240" w:lineRule="auto"/>
      </w:pPr>
      <w:r>
        <w:separator/>
      </w:r>
    </w:p>
  </w:footnote>
  <w:footnote w:type="continuationSeparator" w:id="0">
    <w:p w14:paraId="3A2A9B7F" w14:textId="77777777" w:rsidR="00E71165" w:rsidRDefault="00E71165" w:rsidP="00476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7D92E" w14:textId="77777777" w:rsidR="00F43FA2" w:rsidRDefault="00F43F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F45D2" w14:textId="630A865D" w:rsidR="00476DCB" w:rsidRDefault="00476DCB" w:rsidP="007165D8">
    <w:pPr>
      <w:pStyle w:val="Header"/>
      <w:ind w:firstLine="0"/>
      <w:rPr>
        <w:ins w:id="792" w:author="Author"/>
      </w:rPr>
    </w:pPr>
    <w:ins w:id="793" w:author="Author">
      <w:r>
        <w:t>BULLYING AND MUSCULOSKELETAL DISORDERS</w:t>
      </w:r>
    </w:ins>
    <w:r>
      <w:ptab w:relativeTo="margin" w:alignment="right" w:leader="none"/>
    </w:r>
    <w:ins w:id="794" w:author="Author">
      <w:r>
        <w:fldChar w:fldCharType="begin"/>
      </w:r>
      <w:r>
        <w:instrText xml:space="preserve"> PAGE  \* Arabic  \* MERGEFORMAT </w:instrText>
      </w:r>
    </w:ins>
    <w:r>
      <w:fldChar w:fldCharType="separate"/>
    </w:r>
    <w:r w:rsidR="00FC62A0">
      <w:rPr>
        <w:noProof/>
      </w:rPr>
      <w:t>16</w:t>
    </w:r>
    <w:ins w:id="795" w:author="Author">
      <w:r>
        <w:fldChar w:fldCharType="end"/>
      </w:r>
    </w:ins>
  </w:p>
  <w:p w14:paraId="28319559" w14:textId="77777777" w:rsidR="00476DCB" w:rsidRDefault="00476D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D33AD" w14:textId="02D70DC6" w:rsidR="00476DCB" w:rsidRDefault="00476DCB" w:rsidP="007165D8">
    <w:pPr>
      <w:pStyle w:val="Header"/>
      <w:ind w:firstLine="0"/>
    </w:pPr>
    <w:ins w:id="796" w:author="Author">
      <w:r>
        <w:t>Running head: BULLYING AND MUSCULOSKELETAL DISORDERS</w:t>
      </w:r>
      <w:r>
        <w:ptab w:relativeTo="margin" w:alignment="right" w:leader="none"/>
      </w:r>
      <w:r>
        <w:fldChar w:fldCharType="begin"/>
      </w:r>
      <w:r>
        <w:instrText xml:space="preserve"> PAGE  \* Arabic  \* MERGEFORMAT </w:instrText>
      </w:r>
      <w:r>
        <w:fldChar w:fldCharType="separate"/>
      </w:r>
    </w:ins>
    <w:r w:rsidR="00FC62A0">
      <w:rPr>
        <w:noProof/>
      </w:rPr>
      <w:t>1</w:t>
    </w:r>
    <w:ins w:id="797" w:author="Author">
      <w:r>
        <w:fldChar w:fldCharType="end"/>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C3E7A"/>
    <w:multiLevelType w:val="hybridMultilevel"/>
    <w:tmpl w:val="57EE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C2476"/>
    <w:multiLevelType w:val="hybridMultilevel"/>
    <w:tmpl w:val="D0142B80"/>
    <w:lvl w:ilvl="0" w:tplc="13AAA568">
      <w:start w:val="1"/>
      <w:numFmt w:val="decimal"/>
      <w:lvlText w:val="%1."/>
      <w:lvlJc w:val="left"/>
      <w:pPr>
        <w:ind w:left="720" w:hanging="360"/>
      </w:pPr>
      <w:rPr>
        <w:rFonts w:ascii="Verdana" w:eastAsia="Times New Roman" w:hAnsi="Verdana" w:cs="Times New Roman"/>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D7EE6"/>
    <w:multiLevelType w:val="multilevel"/>
    <w:tmpl w:val="3BDC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E7DB3"/>
    <w:multiLevelType w:val="hybridMultilevel"/>
    <w:tmpl w:val="5DA86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76C0A"/>
    <w:multiLevelType w:val="hybridMultilevel"/>
    <w:tmpl w:val="B5E0C088"/>
    <w:lvl w:ilvl="0" w:tplc="6C0EE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AA"/>
    <w:rsid w:val="00005D35"/>
    <w:rsid w:val="00022551"/>
    <w:rsid w:val="00033E4D"/>
    <w:rsid w:val="00042213"/>
    <w:rsid w:val="00054508"/>
    <w:rsid w:val="000E6A36"/>
    <w:rsid w:val="00104830"/>
    <w:rsid w:val="00107A94"/>
    <w:rsid w:val="001A14EF"/>
    <w:rsid w:val="00211EE8"/>
    <w:rsid w:val="00212B55"/>
    <w:rsid w:val="00216849"/>
    <w:rsid w:val="00217635"/>
    <w:rsid w:val="00220183"/>
    <w:rsid w:val="0025360E"/>
    <w:rsid w:val="00260FC6"/>
    <w:rsid w:val="00266D53"/>
    <w:rsid w:val="002B2A92"/>
    <w:rsid w:val="002E0FB5"/>
    <w:rsid w:val="00304F08"/>
    <w:rsid w:val="00310465"/>
    <w:rsid w:val="0031671F"/>
    <w:rsid w:val="003174B3"/>
    <w:rsid w:val="003275E0"/>
    <w:rsid w:val="00334A3A"/>
    <w:rsid w:val="00371B6B"/>
    <w:rsid w:val="00382581"/>
    <w:rsid w:val="003A7E3C"/>
    <w:rsid w:val="003B05A3"/>
    <w:rsid w:val="003D4D74"/>
    <w:rsid w:val="003E2B11"/>
    <w:rsid w:val="003E2E0D"/>
    <w:rsid w:val="0042070B"/>
    <w:rsid w:val="00451EE9"/>
    <w:rsid w:val="004556DB"/>
    <w:rsid w:val="00457686"/>
    <w:rsid w:val="00467C0A"/>
    <w:rsid w:val="00476DCB"/>
    <w:rsid w:val="00490A89"/>
    <w:rsid w:val="00496932"/>
    <w:rsid w:val="004D25C3"/>
    <w:rsid w:val="004E6A9C"/>
    <w:rsid w:val="0054076B"/>
    <w:rsid w:val="00555255"/>
    <w:rsid w:val="00561824"/>
    <w:rsid w:val="0057561A"/>
    <w:rsid w:val="00585313"/>
    <w:rsid w:val="00595CD8"/>
    <w:rsid w:val="005C619C"/>
    <w:rsid w:val="005D5D0F"/>
    <w:rsid w:val="005E3B4D"/>
    <w:rsid w:val="005E5A6E"/>
    <w:rsid w:val="005F501F"/>
    <w:rsid w:val="00622C51"/>
    <w:rsid w:val="006336F9"/>
    <w:rsid w:val="00682C3F"/>
    <w:rsid w:val="00692A1F"/>
    <w:rsid w:val="006C54CB"/>
    <w:rsid w:val="00702A18"/>
    <w:rsid w:val="007165D8"/>
    <w:rsid w:val="00747C4E"/>
    <w:rsid w:val="007551D8"/>
    <w:rsid w:val="007600B9"/>
    <w:rsid w:val="0076435E"/>
    <w:rsid w:val="00765292"/>
    <w:rsid w:val="00772A0E"/>
    <w:rsid w:val="0077384A"/>
    <w:rsid w:val="0077497D"/>
    <w:rsid w:val="00784634"/>
    <w:rsid w:val="00785E20"/>
    <w:rsid w:val="00786A32"/>
    <w:rsid w:val="007A2F38"/>
    <w:rsid w:val="007C2F07"/>
    <w:rsid w:val="007F0903"/>
    <w:rsid w:val="007F1115"/>
    <w:rsid w:val="00840424"/>
    <w:rsid w:val="00861EE9"/>
    <w:rsid w:val="00880F45"/>
    <w:rsid w:val="008816A2"/>
    <w:rsid w:val="00890D50"/>
    <w:rsid w:val="008944FA"/>
    <w:rsid w:val="008B44D2"/>
    <w:rsid w:val="008B65AE"/>
    <w:rsid w:val="0090181D"/>
    <w:rsid w:val="009031E5"/>
    <w:rsid w:val="009374A0"/>
    <w:rsid w:val="00952CBF"/>
    <w:rsid w:val="00964DC1"/>
    <w:rsid w:val="009A32D9"/>
    <w:rsid w:val="009F7BF5"/>
    <w:rsid w:val="00A01743"/>
    <w:rsid w:val="00A077E9"/>
    <w:rsid w:val="00A23706"/>
    <w:rsid w:val="00A36CE7"/>
    <w:rsid w:val="00AA7424"/>
    <w:rsid w:val="00AB77F2"/>
    <w:rsid w:val="00B25D41"/>
    <w:rsid w:val="00B63DBB"/>
    <w:rsid w:val="00B775F1"/>
    <w:rsid w:val="00BA62CC"/>
    <w:rsid w:val="00BC3F64"/>
    <w:rsid w:val="00BD05FA"/>
    <w:rsid w:val="00BD7ADE"/>
    <w:rsid w:val="00C262B1"/>
    <w:rsid w:val="00C41C80"/>
    <w:rsid w:val="00C73656"/>
    <w:rsid w:val="00C923F9"/>
    <w:rsid w:val="00C96325"/>
    <w:rsid w:val="00CA25C5"/>
    <w:rsid w:val="00CD3C88"/>
    <w:rsid w:val="00D31E35"/>
    <w:rsid w:val="00D3327E"/>
    <w:rsid w:val="00D547EA"/>
    <w:rsid w:val="00D56B2A"/>
    <w:rsid w:val="00D61D92"/>
    <w:rsid w:val="00D677CC"/>
    <w:rsid w:val="00D700C4"/>
    <w:rsid w:val="00DB5561"/>
    <w:rsid w:val="00DF00D4"/>
    <w:rsid w:val="00DF2084"/>
    <w:rsid w:val="00E0391C"/>
    <w:rsid w:val="00E0499F"/>
    <w:rsid w:val="00E10FE0"/>
    <w:rsid w:val="00E1213C"/>
    <w:rsid w:val="00E13F67"/>
    <w:rsid w:val="00E60655"/>
    <w:rsid w:val="00E71165"/>
    <w:rsid w:val="00EC2B4C"/>
    <w:rsid w:val="00ED7239"/>
    <w:rsid w:val="00EF3E33"/>
    <w:rsid w:val="00EF79D6"/>
    <w:rsid w:val="00F04CBE"/>
    <w:rsid w:val="00F43FA2"/>
    <w:rsid w:val="00F849BA"/>
    <w:rsid w:val="00FB1EAA"/>
    <w:rsid w:val="00FC6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B67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CE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496932"/>
    <w:pPr>
      <w:keepNext/>
      <w:keepLines/>
      <w:spacing w:before="240" w:after="0"/>
      <w:ind w:firstLine="0"/>
      <w:jc w:val="center"/>
      <w:outlineLvl w:val="0"/>
    </w:pPr>
    <w:rPr>
      <w:rFonts w:eastAsiaTheme="majorEastAsia" w:cstheme="majorBidi"/>
      <w:b/>
      <w:color w:val="000000" w:themeColor="text1"/>
      <w:szCs w:val="32"/>
    </w:rPr>
  </w:style>
  <w:style w:type="paragraph" w:styleId="Heading2">
    <w:name w:val="heading 2"/>
    <w:basedOn w:val="Normal"/>
    <w:link w:val="Heading2Char"/>
    <w:uiPriority w:val="9"/>
    <w:qFormat/>
    <w:rsid w:val="00496932"/>
    <w:pPr>
      <w:spacing w:after="0"/>
      <w:ind w:firstLine="0"/>
      <w:outlineLvl w:val="1"/>
    </w:pPr>
    <w:rPr>
      <w:rFonts w:eastAsia="Times New Roman" w:cs="Times New Roman"/>
      <w:b/>
      <w:bCs/>
      <w:szCs w:val="36"/>
    </w:rPr>
  </w:style>
  <w:style w:type="paragraph" w:styleId="Heading4">
    <w:name w:val="heading 4"/>
    <w:basedOn w:val="Normal"/>
    <w:link w:val="Heading4Char"/>
    <w:uiPriority w:val="9"/>
    <w:qFormat/>
    <w:rsid w:val="00D31E35"/>
    <w:pPr>
      <w:spacing w:before="100" w:beforeAutospacing="1" w:after="100" w:afterAutospacing="1" w:line="240" w:lineRule="auto"/>
      <w:outlineLvl w:val="3"/>
    </w:pPr>
    <w:rPr>
      <w:rFonts w:eastAsia="Times New Roman" w:cs="Times New Roman"/>
      <w:b/>
      <w:bCs/>
      <w:szCs w:val="24"/>
    </w:rPr>
  </w:style>
  <w:style w:type="paragraph" w:styleId="Heading5">
    <w:name w:val="heading 5"/>
    <w:basedOn w:val="Normal"/>
    <w:link w:val="Heading5Char"/>
    <w:uiPriority w:val="9"/>
    <w:qFormat/>
    <w:rsid w:val="00D31E35"/>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932"/>
    <w:rPr>
      <w:rFonts w:ascii="Times New Roman" w:eastAsia="Times New Roman" w:hAnsi="Times New Roman" w:cs="Times New Roman"/>
      <w:b/>
      <w:bCs/>
      <w:sz w:val="24"/>
      <w:szCs w:val="36"/>
    </w:rPr>
  </w:style>
  <w:style w:type="character" w:customStyle="1" w:styleId="Heading4Char">
    <w:name w:val="Heading 4 Char"/>
    <w:basedOn w:val="DefaultParagraphFont"/>
    <w:link w:val="Heading4"/>
    <w:uiPriority w:val="9"/>
    <w:rsid w:val="00D31E3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31E35"/>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D31E35"/>
    <w:rPr>
      <w:color w:val="0000FF"/>
      <w:u w:val="single"/>
    </w:rPr>
  </w:style>
  <w:style w:type="paragraph" w:styleId="NormalWeb">
    <w:name w:val="Normal (Web)"/>
    <w:basedOn w:val="Normal"/>
    <w:uiPriority w:val="99"/>
    <w:semiHidden/>
    <w:unhideWhenUsed/>
    <w:rsid w:val="00D31E35"/>
    <w:pPr>
      <w:spacing w:before="100" w:beforeAutospacing="1" w:after="100" w:afterAutospacing="1" w:line="240" w:lineRule="auto"/>
    </w:pPr>
    <w:rPr>
      <w:rFonts w:eastAsia="Times New Roman" w:cs="Times New Roman"/>
      <w:szCs w:val="24"/>
    </w:rPr>
  </w:style>
  <w:style w:type="character" w:styleId="FollowedHyperlink">
    <w:name w:val="FollowedHyperlink"/>
    <w:basedOn w:val="DefaultParagraphFont"/>
    <w:uiPriority w:val="99"/>
    <w:semiHidden/>
    <w:unhideWhenUsed/>
    <w:rsid w:val="006336F9"/>
    <w:rPr>
      <w:color w:val="954F72" w:themeColor="followedHyperlink"/>
      <w:u w:val="single"/>
    </w:rPr>
  </w:style>
  <w:style w:type="paragraph" w:styleId="ListParagraph">
    <w:name w:val="List Paragraph"/>
    <w:basedOn w:val="Normal"/>
    <w:uiPriority w:val="34"/>
    <w:qFormat/>
    <w:rsid w:val="00ED7239"/>
    <w:pPr>
      <w:spacing w:after="4" w:line="250" w:lineRule="auto"/>
      <w:ind w:left="720" w:right="51" w:hanging="10"/>
      <w:contextualSpacing/>
      <w:jc w:val="both"/>
    </w:pPr>
    <w:rPr>
      <w:rFonts w:eastAsia="Times New Roman" w:cs="Times New Roman"/>
      <w:color w:val="000000"/>
      <w:sz w:val="20"/>
    </w:rPr>
  </w:style>
  <w:style w:type="character" w:customStyle="1" w:styleId="Heading1Char">
    <w:name w:val="Heading 1 Char"/>
    <w:basedOn w:val="DefaultParagraphFont"/>
    <w:link w:val="Heading1"/>
    <w:uiPriority w:val="9"/>
    <w:rsid w:val="00496932"/>
    <w:rPr>
      <w:rFonts w:ascii="Times New Roman" w:eastAsiaTheme="majorEastAsia" w:hAnsi="Times New Roman" w:cstheme="majorBidi"/>
      <w:b/>
      <w:color w:val="000000" w:themeColor="text1"/>
      <w:sz w:val="24"/>
      <w:szCs w:val="32"/>
    </w:rPr>
  </w:style>
  <w:style w:type="character" w:customStyle="1" w:styleId="UnresolvedMention1">
    <w:name w:val="Unresolved Mention1"/>
    <w:basedOn w:val="DefaultParagraphFont"/>
    <w:uiPriority w:val="99"/>
    <w:semiHidden/>
    <w:unhideWhenUsed/>
    <w:rsid w:val="00785E20"/>
    <w:rPr>
      <w:color w:val="605E5C"/>
      <w:shd w:val="clear" w:color="auto" w:fill="E1DFDD"/>
    </w:rPr>
  </w:style>
  <w:style w:type="character" w:styleId="CommentReference">
    <w:name w:val="annotation reference"/>
    <w:basedOn w:val="DefaultParagraphFont"/>
    <w:uiPriority w:val="99"/>
    <w:semiHidden/>
    <w:unhideWhenUsed/>
    <w:rsid w:val="00E1213C"/>
    <w:rPr>
      <w:sz w:val="16"/>
      <w:szCs w:val="16"/>
    </w:rPr>
  </w:style>
  <w:style w:type="paragraph" w:styleId="BalloonText">
    <w:name w:val="Balloon Text"/>
    <w:basedOn w:val="Normal"/>
    <w:link w:val="BalloonTextChar"/>
    <w:uiPriority w:val="99"/>
    <w:semiHidden/>
    <w:unhideWhenUsed/>
    <w:rsid w:val="00A36C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CE7"/>
    <w:rPr>
      <w:rFonts w:ascii="Segoe UI" w:hAnsi="Segoe UI" w:cs="Segoe UI"/>
      <w:sz w:val="18"/>
      <w:szCs w:val="18"/>
    </w:rPr>
  </w:style>
  <w:style w:type="paragraph" w:styleId="CommentText">
    <w:name w:val="annotation text"/>
    <w:basedOn w:val="Normal"/>
    <w:link w:val="CommentTextChar"/>
    <w:uiPriority w:val="99"/>
    <w:semiHidden/>
    <w:unhideWhenUsed/>
    <w:rsid w:val="00E1213C"/>
    <w:pPr>
      <w:spacing w:line="240" w:lineRule="auto"/>
    </w:pPr>
    <w:rPr>
      <w:sz w:val="20"/>
      <w:szCs w:val="20"/>
    </w:rPr>
  </w:style>
  <w:style w:type="character" w:customStyle="1" w:styleId="CommentTextChar">
    <w:name w:val="Comment Text Char"/>
    <w:basedOn w:val="DefaultParagraphFont"/>
    <w:link w:val="CommentText"/>
    <w:uiPriority w:val="99"/>
    <w:semiHidden/>
    <w:rsid w:val="00E1213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1213C"/>
    <w:rPr>
      <w:b/>
      <w:bCs/>
    </w:rPr>
  </w:style>
  <w:style w:type="character" w:customStyle="1" w:styleId="CommentSubjectChar">
    <w:name w:val="Comment Subject Char"/>
    <w:basedOn w:val="CommentTextChar"/>
    <w:link w:val="CommentSubject"/>
    <w:uiPriority w:val="99"/>
    <w:semiHidden/>
    <w:rsid w:val="00E1213C"/>
    <w:rPr>
      <w:rFonts w:ascii="Times New Roman" w:hAnsi="Times New Roman"/>
      <w:b/>
      <w:bCs/>
      <w:sz w:val="20"/>
      <w:szCs w:val="20"/>
    </w:rPr>
  </w:style>
  <w:style w:type="paragraph" w:styleId="Header">
    <w:name w:val="header"/>
    <w:basedOn w:val="Normal"/>
    <w:link w:val="HeaderChar"/>
    <w:uiPriority w:val="99"/>
    <w:unhideWhenUsed/>
    <w:rsid w:val="00476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DCB"/>
    <w:rPr>
      <w:rFonts w:ascii="Times New Roman" w:hAnsi="Times New Roman"/>
      <w:sz w:val="24"/>
    </w:rPr>
  </w:style>
  <w:style w:type="paragraph" w:styleId="Footer">
    <w:name w:val="footer"/>
    <w:basedOn w:val="Normal"/>
    <w:link w:val="FooterChar"/>
    <w:uiPriority w:val="99"/>
    <w:unhideWhenUsed/>
    <w:rsid w:val="00476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DCB"/>
    <w:rPr>
      <w:rFonts w:ascii="Times New Roman" w:hAnsi="Times New Roman"/>
      <w:sz w:val="24"/>
    </w:rPr>
  </w:style>
  <w:style w:type="paragraph" w:styleId="Revision">
    <w:name w:val="Revision"/>
    <w:hidden/>
    <w:uiPriority w:val="99"/>
    <w:semiHidden/>
    <w:rsid w:val="00476DCB"/>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3456">
      <w:bodyDiv w:val="1"/>
      <w:marLeft w:val="0"/>
      <w:marRight w:val="0"/>
      <w:marTop w:val="0"/>
      <w:marBottom w:val="0"/>
      <w:divBdr>
        <w:top w:val="none" w:sz="0" w:space="0" w:color="auto"/>
        <w:left w:val="none" w:sz="0" w:space="0" w:color="auto"/>
        <w:bottom w:val="none" w:sz="0" w:space="0" w:color="auto"/>
        <w:right w:val="none" w:sz="0" w:space="0" w:color="auto"/>
      </w:divBdr>
    </w:div>
    <w:div w:id="132676348">
      <w:bodyDiv w:val="1"/>
      <w:marLeft w:val="0"/>
      <w:marRight w:val="0"/>
      <w:marTop w:val="0"/>
      <w:marBottom w:val="0"/>
      <w:divBdr>
        <w:top w:val="none" w:sz="0" w:space="0" w:color="auto"/>
        <w:left w:val="none" w:sz="0" w:space="0" w:color="auto"/>
        <w:bottom w:val="none" w:sz="0" w:space="0" w:color="auto"/>
        <w:right w:val="none" w:sz="0" w:space="0" w:color="auto"/>
      </w:divBdr>
    </w:div>
    <w:div w:id="811755889">
      <w:bodyDiv w:val="1"/>
      <w:marLeft w:val="0"/>
      <w:marRight w:val="0"/>
      <w:marTop w:val="0"/>
      <w:marBottom w:val="0"/>
      <w:divBdr>
        <w:top w:val="none" w:sz="0" w:space="0" w:color="auto"/>
        <w:left w:val="none" w:sz="0" w:space="0" w:color="auto"/>
        <w:bottom w:val="none" w:sz="0" w:space="0" w:color="auto"/>
        <w:right w:val="none" w:sz="0" w:space="0" w:color="auto"/>
      </w:divBdr>
    </w:div>
    <w:div w:id="880166784">
      <w:bodyDiv w:val="1"/>
      <w:marLeft w:val="0"/>
      <w:marRight w:val="0"/>
      <w:marTop w:val="0"/>
      <w:marBottom w:val="0"/>
      <w:divBdr>
        <w:top w:val="none" w:sz="0" w:space="0" w:color="auto"/>
        <w:left w:val="none" w:sz="0" w:space="0" w:color="auto"/>
        <w:bottom w:val="none" w:sz="0" w:space="0" w:color="auto"/>
        <w:right w:val="none" w:sz="0" w:space="0" w:color="auto"/>
      </w:divBdr>
    </w:div>
    <w:div w:id="1170828267">
      <w:bodyDiv w:val="1"/>
      <w:marLeft w:val="0"/>
      <w:marRight w:val="0"/>
      <w:marTop w:val="0"/>
      <w:marBottom w:val="0"/>
      <w:divBdr>
        <w:top w:val="none" w:sz="0" w:space="0" w:color="auto"/>
        <w:left w:val="none" w:sz="0" w:space="0" w:color="auto"/>
        <w:bottom w:val="none" w:sz="0" w:space="0" w:color="auto"/>
        <w:right w:val="none" w:sz="0" w:space="0" w:color="auto"/>
      </w:divBdr>
    </w:div>
    <w:div w:id="1629433133">
      <w:bodyDiv w:val="1"/>
      <w:marLeft w:val="0"/>
      <w:marRight w:val="0"/>
      <w:marTop w:val="0"/>
      <w:marBottom w:val="0"/>
      <w:divBdr>
        <w:top w:val="none" w:sz="0" w:space="0" w:color="auto"/>
        <w:left w:val="none" w:sz="0" w:space="0" w:color="auto"/>
        <w:bottom w:val="none" w:sz="0" w:space="0" w:color="auto"/>
        <w:right w:val="none" w:sz="0" w:space="0" w:color="auto"/>
      </w:divBdr>
      <w:divsChild>
        <w:div w:id="1376346506">
          <w:marLeft w:val="0"/>
          <w:marRight w:val="0"/>
          <w:marTop w:val="180"/>
          <w:marBottom w:val="180"/>
          <w:divBdr>
            <w:top w:val="none" w:sz="0" w:space="0" w:color="auto"/>
            <w:left w:val="none" w:sz="0" w:space="0" w:color="auto"/>
            <w:bottom w:val="none" w:sz="0" w:space="0" w:color="auto"/>
            <w:right w:val="none" w:sz="0" w:space="0" w:color="auto"/>
          </w:divBdr>
        </w:div>
        <w:div w:id="2116247321">
          <w:marLeft w:val="0"/>
          <w:marRight w:val="0"/>
          <w:marTop w:val="0"/>
          <w:marBottom w:val="0"/>
          <w:divBdr>
            <w:top w:val="none" w:sz="0" w:space="0" w:color="auto"/>
            <w:left w:val="none" w:sz="0" w:space="0" w:color="auto"/>
            <w:bottom w:val="none" w:sz="0" w:space="0" w:color="auto"/>
            <w:right w:val="none" w:sz="0" w:space="0" w:color="auto"/>
          </w:divBdr>
        </w:div>
        <w:div w:id="937715375">
          <w:marLeft w:val="0"/>
          <w:marRight w:val="0"/>
          <w:marTop w:val="0"/>
          <w:marBottom w:val="0"/>
          <w:divBdr>
            <w:top w:val="none" w:sz="0" w:space="0" w:color="auto"/>
            <w:left w:val="none" w:sz="0" w:space="0" w:color="auto"/>
            <w:bottom w:val="none" w:sz="0" w:space="0" w:color="auto"/>
            <w:right w:val="none" w:sz="0" w:space="0" w:color="auto"/>
          </w:divBdr>
          <w:divsChild>
            <w:div w:id="1313488593">
              <w:marLeft w:val="0"/>
              <w:marRight w:val="0"/>
              <w:marTop w:val="90"/>
              <w:marBottom w:val="90"/>
              <w:divBdr>
                <w:top w:val="single" w:sz="6" w:space="0" w:color="CCCCCC"/>
                <w:left w:val="single" w:sz="6" w:space="0" w:color="CCCCCC"/>
                <w:bottom w:val="single" w:sz="6" w:space="0" w:color="CCCCCC"/>
                <w:right w:val="single" w:sz="6" w:space="0" w:color="CCCCCC"/>
              </w:divBdr>
              <w:divsChild>
                <w:div w:id="1683975615">
                  <w:marLeft w:val="1890"/>
                  <w:marRight w:val="180"/>
                  <w:marTop w:val="180"/>
                  <w:marBottom w:val="180"/>
                  <w:divBdr>
                    <w:top w:val="none" w:sz="0" w:space="0" w:color="auto"/>
                    <w:left w:val="none" w:sz="0" w:space="0" w:color="auto"/>
                    <w:bottom w:val="none" w:sz="0" w:space="0" w:color="auto"/>
                    <w:right w:val="none" w:sz="0" w:space="0" w:color="auto"/>
                  </w:divBdr>
                </w:div>
              </w:divsChild>
            </w:div>
            <w:div w:id="1025327296">
              <w:marLeft w:val="0"/>
              <w:marRight w:val="0"/>
              <w:marTop w:val="90"/>
              <w:marBottom w:val="90"/>
              <w:divBdr>
                <w:top w:val="single" w:sz="6" w:space="0" w:color="CCCCCC"/>
                <w:left w:val="single" w:sz="6" w:space="0" w:color="CCCCCC"/>
                <w:bottom w:val="single" w:sz="6" w:space="0" w:color="CCCCCC"/>
                <w:right w:val="single" w:sz="6" w:space="0" w:color="CCCCCC"/>
              </w:divBdr>
              <w:divsChild>
                <w:div w:id="2093506672">
                  <w:marLeft w:val="1890"/>
                  <w:marRight w:val="180"/>
                  <w:marTop w:val="180"/>
                  <w:marBottom w:val="180"/>
                  <w:divBdr>
                    <w:top w:val="none" w:sz="0" w:space="0" w:color="auto"/>
                    <w:left w:val="none" w:sz="0" w:space="0" w:color="auto"/>
                    <w:bottom w:val="none" w:sz="0" w:space="0" w:color="auto"/>
                    <w:right w:val="none" w:sz="0" w:space="0" w:color="auto"/>
                  </w:divBdr>
                </w:div>
              </w:divsChild>
            </w:div>
            <w:div w:id="810631411">
              <w:marLeft w:val="0"/>
              <w:marRight w:val="0"/>
              <w:marTop w:val="90"/>
              <w:marBottom w:val="90"/>
              <w:divBdr>
                <w:top w:val="single" w:sz="6" w:space="0" w:color="CCCCCC"/>
                <w:left w:val="single" w:sz="6" w:space="0" w:color="CCCCCC"/>
                <w:bottom w:val="single" w:sz="6" w:space="0" w:color="CCCCCC"/>
                <w:right w:val="single" w:sz="6" w:space="0" w:color="CCCCCC"/>
              </w:divBdr>
              <w:divsChild>
                <w:div w:id="726564247">
                  <w:marLeft w:val="189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indawi.com/journals/bmri/2015/712642/" TargetMode="External"/><Relationship Id="rId21" Type="http://schemas.openxmlformats.org/officeDocument/2006/relationships/hyperlink" Target="https://www.hindawi.com/journals/bmri/2015/712642/" TargetMode="External"/><Relationship Id="rId42" Type="http://schemas.openxmlformats.org/officeDocument/2006/relationships/hyperlink" Target="https://www.hindawi.com/journals/bmri/2015/712642/" TargetMode="External"/><Relationship Id="rId47" Type="http://schemas.openxmlformats.org/officeDocument/2006/relationships/hyperlink" Target="https://www.hindawi.com/journals/bmri/2015/712642/tab1/" TargetMode="External"/><Relationship Id="rId63" Type="http://schemas.openxmlformats.org/officeDocument/2006/relationships/hyperlink" Target="https://www.hindawi.com/journals/bmri/2015/712642/" TargetMode="External"/><Relationship Id="rId68" Type="http://schemas.openxmlformats.org/officeDocument/2006/relationships/hyperlink" Target="https://www.hindawi.com/journals/bmri/2015/712642/" TargetMode="External"/><Relationship Id="rId84" Type="http://schemas.openxmlformats.org/officeDocument/2006/relationships/hyperlink" Target="https://www.hindawi.com/journals/bmri/2015/712642/" TargetMode="External"/><Relationship Id="rId89" Type="http://schemas.openxmlformats.org/officeDocument/2006/relationships/footer" Target="footer2.xml"/><Relationship Id="rId16" Type="http://schemas.openxmlformats.org/officeDocument/2006/relationships/hyperlink" Target="https://www.hindawi.com/journals/bmri/2015/712642/" TargetMode="External"/><Relationship Id="rId11" Type="http://schemas.openxmlformats.org/officeDocument/2006/relationships/hyperlink" Target="https://www.hindawi.com/journals/bmri/2015/712642/" TargetMode="External"/><Relationship Id="rId32" Type="http://schemas.openxmlformats.org/officeDocument/2006/relationships/hyperlink" Target="https://www.hindawi.com/journals/bmri/2015/712642/" TargetMode="External"/><Relationship Id="rId37" Type="http://schemas.openxmlformats.org/officeDocument/2006/relationships/hyperlink" Target="https://www.hindawi.com/journals/bmri/2015/712642/" TargetMode="External"/><Relationship Id="rId53" Type="http://schemas.openxmlformats.org/officeDocument/2006/relationships/hyperlink" Target="https://www.hindawi.com/journals/bmri/2015/712642/tab1/" TargetMode="External"/><Relationship Id="rId58" Type="http://schemas.openxmlformats.org/officeDocument/2006/relationships/hyperlink" Target="https://www.hindawi.com/journals/bmri/2015/712642/tab3/" TargetMode="External"/><Relationship Id="rId74" Type="http://schemas.openxmlformats.org/officeDocument/2006/relationships/hyperlink" Target="https://www.hindawi.com/journals/bmri/2015/712642/" TargetMode="External"/><Relationship Id="rId79" Type="http://schemas.openxmlformats.org/officeDocument/2006/relationships/hyperlink" Target="https://www.hindawi.com/journals/bmri/2015/712642/" TargetMode="External"/><Relationship Id="rId5" Type="http://schemas.openxmlformats.org/officeDocument/2006/relationships/footnotes" Target="footnotes.xml"/><Relationship Id="rId90" Type="http://schemas.openxmlformats.org/officeDocument/2006/relationships/header" Target="header3.xml"/><Relationship Id="rId22" Type="http://schemas.openxmlformats.org/officeDocument/2006/relationships/hyperlink" Target="https://www.hindawi.com/journals/bmri/2015/712642/" TargetMode="External"/><Relationship Id="rId27" Type="http://schemas.openxmlformats.org/officeDocument/2006/relationships/hyperlink" Target="https://www.hindawi.com/journals/bmri/2015/712642/" TargetMode="External"/><Relationship Id="rId43" Type="http://schemas.openxmlformats.org/officeDocument/2006/relationships/hyperlink" Target="https://www.hindawi.com/journals/bmri/2015/712642/" TargetMode="External"/><Relationship Id="rId48" Type="http://schemas.openxmlformats.org/officeDocument/2006/relationships/hyperlink" Target="https://www.hindawi.com/journals/bmri/2015/712642/" TargetMode="External"/><Relationship Id="rId64" Type="http://schemas.openxmlformats.org/officeDocument/2006/relationships/hyperlink" Target="https://www.hindawi.com/journals/bmri/2015/712642/" TargetMode="External"/><Relationship Id="rId69" Type="http://schemas.openxmlformats.org/officeDocument/2006/relationships/hyperlink" Target="https://www.hindawi.com/journals/bmri/2015/712642/" TargetMode="External"/><Relationship Id="rId8" Type="http://schemas.microsoft.com/office/2011/relationships/commentsExtended" Target="commentsExtended.xml"/><Relationship Id="rId51" Type="http://schemas.openxmlformats.org/officeDocument/2006/relationships/hyperlink" Target="https://www.hindawi.com/journals/bmri/2015/712642/" TargetMode="External"/><Relationship Id="rId72" Type="http://schemas.openxmlformats.org/officeDocument/2006/relationships/hyperlink" Target="https://www.hindawi.com/journals/bmri/2015/712642/" TargetMode="External"/><Relationship Id="rId80" Type="http://schemas.openxmlformats.org/officeDocument/2006/relationships/hyperlink" Target="https://www.hindawi.com/journals/bmri/2015/712642/" TargetMode="External"/><Relationship Id="rId85" Type="http://schemas.openxmlformats.org/officeDocument/2006/relationships/hyperlink" Target="https://creativecommons.org/licenses/by/2.0/"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hindawi.com/journals/bmri/2015/712642/" TargetMode="External"/><Relationship Id="rId17" Type="http://schemas.openxmlformats.org/officeDocument/2006/relationships/hyperlink" Target="https://www.hindawi.com/journals/bmri/2015/712642/" TargetMode="External"/><Relationship Id="rId25" Type="http://schemas.openxmlformats.org/officeDocument/2006/relationships/hyperlink" Target="https://www.hindawi.com/journals/bmri/2015/712642/" TargetMode="External"/><Relationship Id="rId33" Type="http://schemas.openxmlformats.org/officeDocument/2006/relationships/hyperlink" Target="https://www.hindawi.com/journals/bmri/2015/712642/" TargetMode="External"/><Relationship Id="rId38" Type="http://schemas.openxmlformats.org/officeDocument/2006/relationships/hyperlink" Target="https://www.hindawi.com/journals/bmri/2015/712642/" TargetMode="External"/><Relationship Id="rId46" Type="http://schemas.openxmlformats.org/officeDocument/2006/relationships/hyperlink" Target="https://www.hindawi.com/journals/bmri/2015/712642/" TargetMode="External"/><Relationship Id="rId59" Type="http://schemas.openxmlformats.org/officeDocument/2006/relationships/hyperlink" Target="https://www.hindawi.com/journals/bmri/2015/712642/tab3/" TargetMode="External"/><Relationship Id="rId67" Type="http://schemas.openxmlformats.org/officeDocument/2006/relationships/hyperlink" Target="https://www.hindawi.com/journals/bmri/2015/712642/" TargetMode="External"/><Relationship Id="rId20" Type="http://schemas.openxmlformats.org/officeDocument/2006/relationships/hyperlink" Target="https://www.hindawi.com/journals/bmri/2015/712642/" TargetMode="External"/><Relationship Id="rId41" Type="http://schemas.openxmlformats.org/officeDocument/2006/relationships/hyperlink" Target="https://www.hindawi.com/journals/bmri/2015/712642/" TargetMode="External"/><Relationship Id="rId54" Type="http://schemas.openxmlformats.org/officeDocument/2006/relationships/hyperlink" Target="https://www.hindawi.com/journals/bmri/2015/712642/" TargetMode="External"/><Relationship Id="rId62" Type="http://schemas.openxmlformats.org/officeDocument/2006/relationships/hyperlink" Target="https://www.hindawi.com/journals/bmri/2015/712642/" TargetMode="External"/><Relationship Id="rId70" Type="http://schemas.openxmlformats.org/officeDocument/2006/relationships/hyperlink" Target="https://www.hindawi.com/journals/bmri/2015/712642/" TargetMode="External"/><Relationship Id="rId75" Type="http://schemas.openxmlformats.org/officeDocument/2006/relationships/hyperlink" Target="https://www.hindawi.com/journals/bmri/2015/712642/" TargetMode="External"/><Relationship Id="rId83" Type="http://schemas.openxmlformats.org/officeDocument/2006/relationships/hyperlink" Target="https://www.hindawi.com/journals/bmri/2015/712642/" TargetMode="External"/><Relationship Id="rId88" Type="http://schemas.openxmlformats.org/officeDocument/2006/relationships/footer" Target="footer1.xml"/><Relationship Id="rId9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hindawi.com/journals/bmri/2015/712642/" TargetMode="External"/><Relationship Id="rId23" Type="http://schemas.openxmlformats.org/officeDocument/2006/relationships/hyperlink" Target="https://www.hindawi.com/journals/bmri/2015/712642/" TargetMode="External"/><Relationship Id="rId28" Type="http://schemas.openxmlformats.org/officeDocument/2006/relationships/hyperlink" Target="https://www.hindawi.com/journals/bmri/2015/712642/" TargetMode="External"/><Relationship Id="rId36" Type="http://schemas.openxmlformats.org/officeDocument/2006/relationships/hyperlink" Target="https://www.hindawi.com/journals/bmri/2015/712642/" TargetMode="External"/><Relationship Id="rId49" Type="http://schemas.openxmlformats.org/officeDocument/2006/relationships/hyperlink" Target="https://www.hindawi.com/journals/bmri/2015/712642/tab1/" TargetMode="External"/><Relationship Id="rId57" Type="http://schemas.openxmlformats.org/officeDocument/2006/relationships/hyperlink" Target="https://www.hindawi.com/journals/bmri/2015/712642/tab2/" TargetMode="External"/><Relationship Id="rId10" Type="http://schemas.openxmlformats.org/officeDocument/2006/relationships/hyperlink" Target="https://www.hindawi.com/journals/bmri/2015/712642/" TargetMode="External"/><Relationship Id="rId31" Type="http://schemas.openxmlformats.org/officeDocument/2006/relationships/hyperlink" Target="https://www.hindawi.com/journals/bmri/2015/712642/" TargetMode="External"/><Relationship Id="rId44" Type="http://schemas.openxmlformats.org/officeDocument/2006/relationships/hyperlink" Target="https://www.hindawi.com/journals/bmri/2015/712642/" TargetMode="External"/><Relationship Id="rId52" Type="http://schemas.openxmlformats.org/officeDocument/2006/relationships/hyperlink" Target="https://www.hindawi.com/journals/bmri/2015/712642/tab1/" TargetMode="External"/><Relationship Id="rId60" Type="http://schemas.openxmlformats.org/officeDocument/2006/relationships/hyperlink" Target="https://www.hindawi.com/journals/bmri/2015/712642/" TargetMode="External"/><Relationship Id="rId65" Type="http://schemas.openxmlformats.org/officeDocument/2006/relationships/hyperlink" Target="https://www.hindawi.com/journals/bmri/2015/712642/" TargetMode="External"/><Relationship Id="rId73" Type="http://schemas.openxmlformats.org/officeDocument/2006/relationships/hyperlink" Target="https://www.hindawi.com/journals/bmri/2015/712642/" TargetMode="External"/><Relationship Id="rId78" Type="http://schemas.openxmlformats.org/officeDocument/2006/relationships/hyperlink" Target="https://www.hindawi.com/journals/bmri/2015/712642/" TargetMode="External"/><Relationship Id="rId81" Type="http://schemas.openxmlformats.org/officeDocument/2006/relationships/hyperlink" Target="https://www.hindawi.com/journals/bmri/2015/712642/" TargetMode="External"/><Relationship Id="rId86"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www.hindawi.com/journals/bmri/2015/712642/" TargetMode="External"/><Relationship Id="rId18" Type="http://schemas.openxmlformats.org/officeDocument/2006/relationships/hyperlink" Target="https://www.hindawi.com/journals/bmri/2015/712642/" TargetMode="External"/><Relationship Id="rId39" Type="http://schemas.openxmlformats.org/officeDocument/2006/relationships/hyperlink" Target="https://www.hindawi.com/journals/bmri/2015/712642/" TargetMode="External"/><Relationship Id="rId34" Type="http://schemas.openxmlformats.org/officeDocument/2006/relationships/hyperlink" Target="https://www.hindawi.com/journals/bmri/2015/712642/" TargetMode="External"/><Relationship Id="rId50" Type="http://schemas.openxmlformats.org/officeDocument/2006/relationships/hyperlink" Target="https://www.hindawi.com/journals/bmri/2015/712642/" TargetMode="External"/><Relationship Id="rId55" Type="http://schemas.openxmlformats.org/officeDocument/2006/relationships/hyperlink" Target="https://www.hindawi.com/journals/bmri/2015/712642/tab2/" TargetMode="External"/><Relationship Id="rId76" Type="http://schemas.openxmlformats.org/officeDocument/2006/relationships/hyperlink" Target="https://www.hindawi.com/journals/bmri/2015/712642/" TargetMode="External"/><Relationship Id="rId7" Type="http://schemas.openxmlformats.org/officeDocument/2006/relationships/comments" Target="comments.xml"/><Relationship Id="rId71" Type="http://schemas.openxmlformats.org/officeDocument/2006/relationships/hyperlink" Target="https://www.hindawi.com/journals/bmri/2015/712642/"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hindawi.com/journals/bmri/2015/712642/" TargetMode="External"/><Relationship Id="rId24" Type="http://schemas.openxmlformats.org/officeDocument/2006/relationships/hyperlink" Target="https://www.hindawi.com/journals/bmri/2015/712642/" TargetMode="External"/><Relationship Id="rId40" Type="http://schemas.openxmlformats.org/officeDocument/2006/relationships/hyperlink" Target="https://www.hindawi.com/journals/bmri/2015/712642/" TargetMode="External"/><Relationship Id="rId45" Type="http://schemas.openxmlformats.org/officeDocument/2006/relationships/hyperlink" Target="https://www.hindawi.com/journals/bmri/2015/712642/" TargetMode="External"/><Relationship Id="rId66" Type="http://schemas.openxmlformats.org/officeDocument/2006/relationships/hyperlink" Target="https://www.hindawi.com/journals/bmri/2015/712642/" TargetMode="External"/><Relationship Id="rId87" Type="http://schemas.openxmlformats.org/officeDocument/2006/relationships/header" Target="header2.xml"/><Relationship Id="rId61" Type="http://schemas.openxmlformats.org/officeDocument/2006/relationships/hyperlink" Target="https://www.hindawi.com/journals/bmri/2015/712642/" TargetMode="External"/><Relationship Id="rId82" Type="http://schemas.openxmlformats.org/officeDocument/2006/relationships/hyperlink" Target="https://www.hindawi.com/journals/bmri/2015/712642/" TargetMode="External"/><Relationship Id="rId19" Type="http://schemas.openxmlformats.org/officeDocument/2006/relationships/hyperlink" Target="https://www.hindawi.com/journals/bmri/2015/712642/" TargetMode="External"/><Relationship Id="rId14" Type="http://schemas.openxmlformats.org/officeDocument/2006/relationships/hyperlink" Target="https://www.hindawi.com/journals/bmri/2015/712642/" TargetMode="External"/><Relationship Id="rId30" Type="http://schemas.openxmlformats.org/officeDocument/2006/relationships/hyperlink" Target="https://www.hindawi.com/journals/bmri/2015/712642/" TargetMode="External"/><Relationship Id="rId35" Type="http://schemas.openxmlformats.org/officeDocument/2006/relationships/hyperlink" Target="https://www.hindawi.com/journals/bmri/2015/712642/" TargetMode="External"/><Relationship Id="rId56" Type="http://schemas.openxmlformats.org/officeDocument/2006/relationships/hyperlink" Target="https://www.hindawi.com/journals/bmri/2015/712642/tab3/" TargetMode="External"/><Relationship Id="rId77" Type="http://schemas.openxmlformats.org/officeDocument/2006/relationships/hyperlink" Target="https://www.hindawi.com/journals/bmri/2015/7126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5422</Words>
  <Characters>30910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2021-12-23T09:41:00Z</dcterms:created>
  <dcterms:modified xsi:type="dcterms:W3CDTF">2021-12-23T09:44:00Z</dcterms:modified>
</cp:coreProperties>
</file>