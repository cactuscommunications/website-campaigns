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AC01" w14:textId="373F2035" w:rsidR="00FE621C" w:rsidRPr="00D21001" w:rsidRDefault="00FE621C">
      <w:pPr>
        <w:adjustRightInd w:val="0"/>
        <w:snapToGrid w:val="0"/>
        <w:spacing w:line="480" w:lineRule="auto"/>
        <w:jc w:val="left"/>
        <w:rPr>
          <w:rFonts w:cs="Times New Roman"/>
        </w:rPr>
        <w:pPrChange w:id="0" w:author="Author">
          <w:pPr>
            <w:spacing w:before="437" w:after="241" w:line="294" w:lineRule="auto"/>
            <w:ind w:left="283"/>
            <w:jc w:val="left"/>
          </w:pPr>
        </w:pPrChange>
      </w:pPr>
      <w:commentRangeStart w:id="1"/>
      <w:commentRangeStart w:id="2"/>
      <w:r w:rsidRPr="00D21001">
        <w:rPr>
          <w:rFonts w:eastAsia="Arial" w:cs="Times New Roman"/>
          <w:b/>
          <w:sz w:val="32"/>
          <w:rPrChange w:id="3" w:author="Author">
            <w:rPr>
              <w:rFonts w:ascii="Arial" w:eastAsia="Arial" w:hAnsi="Arial" w:cs="Arial"/>
              <w:b/>
              <w:sz w:val="32"/>
            </w:rPr>
          </w:rPrChange>
        </w:rPr>
        <w:t>Modeling</w:t>
      </w:r>
      <w:commentRangeEnd w:id="1"/>
      <w:r w:rsidR="00090074" w:rsidRPr="00D21001">
        <w:rPr>
          <w:rStyle w:val="CommentReference"/>
          <w:rFonts w:cs="Times New Roman"/>
        </w:rPr>
        <w:commentReference w:id="1"/>
      </w:r>
      <w:r w:rsidRPr="00D21001">
        <w:rPr>
          <w:rFonts w:eastAsia="Arial" w:cs="Times New Roman"/>
          <w:b/>
          <w:sz w:val="32"/>
          <w:rPrChange w:id="4" w:author="Author">
            <w:rPr>
              <w:rFonts w:ascii="Arial" w:eastAsia="Arial" w:hAnsi="Arial" w:cs="Arial"/>
              <w:b/>
              <w:sz w:val="32"/>
            </w:rPr>
          </w:rPrChange>
        </w:rPr>
        <w:t xml:space="preserve"> and optimization of </w:t>
      </w:r>
      <w:ins w:id="5" w:author="Author">
        <w:r w:rsidR="00286603" w:rsidRPr="00D21001">
          <w:rPr>
            <w:rFonts w:eastAsia="Arial" w:cs="Times New Roman"/>
            <w:b/>
            <w:sz w:val="32"/>
          </w:rPr>
          <w:t xml:space="preserve">chemical oxygen demand removal from </w:t>
        </w:r>
      </w:ins>
      <w:r w:rsidRPr="00D21001">
        <w:rPr>
          <w:rFonts w:eastAsia="Arial" w:cs="Times New Roman"/>
          <w:b/>
          <w:sz w:val="32"/>
          <w:rPrChange w:id="6" w:author="Author">
            <w:rPr>
              <w:rFonts w:ascii="Arial" w:eastAsia="Arial" w:hAnsi="Arial" w:cs="Arial"/>
              <w:b/>
              <w:sz w:val="32"/>
            </w:rPr>
          </w:rPrChange>
        </w:rPr>
        <w:t>oil refinery wastewater</w:t>
      </w:r>
      <w:ins w:id="7" w:author="Author">
        <w:r w:rsidR="00382C0B" w:rsidRPr="00D21001">
          <w:rPr>
            <w:rFonts w:eastAsia="Arial" w:cs="Times New Roman"/>
            <w:b/>
            <w:sz w:val="32"/>
            <w:rPrChange w:id="8" w:author="Author">
              <w:rPr>
                <w:rFonts w:ascii="Arial" w:eastAsia="Arial" w:hAnsi="Arial" w:cs="Arial"/>
                <w:b/>
                <w:sz w:val="32"/>
              </w:rPr>
            </w:rPrChange>
          </w:rPr>
          <w:t xml:space="preserve"> </w:t>
        </w:r>
        <w:r w:rsidR="00090074" w:rsidRPr="00D21001">
          <w:rPr>
            <w:rFonts w:eastAsia="Arial" w:cs="Times New Roman"/>
            <w:b/>
            <w:sz w:val="32"/>
            <w:rPrChange w:id="9" w:author="Author">
              <w:rPr>
                <w:rFonts w:ascii="Arial" w:eastAsia="Arial" w:hAnsi="Arial" w:cs="Arial"/>
                <w:b/>
                <w:sz w:val="32"/>
              </w:rPr>
            </w:rPrChange>
          </w:rPr>
          <w:t>using response surface method</w:t>
        </w:r>
        <w:r w:rsidR="008176F4" w:rsidRPr="00D21001">
          <w:rPr>
            <w:rFonts w:eastAsia="Arial" w:cs="Times New Roman"/>
            <w:b/>
            <w:sz w:val="32"/>
          </w:rPr>
          <w:t>ology</w:t>
        </w:r>
        <w:r w:rsidR="00090074" w:rsidRPr="00D21001">
          <w:rPr>
            <w:rFonts w:eastAsia="Arial" w:cs="Times New Roman"/>
            <w:b/>
            <w:sz w:val="32"/>
            <w:rPrChange w:id="10" w:author="Author">
              <w:rPr>
                <w:rFonts w:ascii="Arial" w:eastAsia="Arial" w:hAnsi="Arial" w:cs="Arial"/>
                <w:b/>
                <w:sz w:val="32"/>
              </w:rPr>
            </w:rPrChange>
          </w:rPr>
          <w:t xml:space="preserve"> </w:t>
        </w:r>
        <w:r w:rsidR="00286603" w:rsidRPr="00D21001">
          <w:rPr>
            <w:rFonts w:eastAsia="Arial" w:cs="Times New Roman"/>
            <w:b/>
            <w:sz w:val="32"/>
          </w:rPr>
          <w:t>and</w:t>
        </w:r>
      </w:ins>
      <w:r w:rsidRPr="00D21001">
        <w:rPr>
          <w:rFonts w:eastAsia="Arial" w:cs="Times New Roman"/>
          <w:b/>
          <w:sz w:val="32"/>
          <w:rPrChange w:id="11" w:author="Author">
            <w:rPr>
              <w:rFonts w:ascii="Arial" w:eastAsia="Arial" w:hAnsi="Arial" w:cs="Arial"/>
              <w:b/>
              <w:sz w:val="32"/>
            </w:rPr>
          </w:rPrChange>
        </w:rPr>
        <w:t xml:space="preserve"> </w:t>
      </w:r>
      <w:del w:id="12" w:author="Author">
        <w:r w:rsidRPr="00D21001" w:rsidDel="00286603">
          <w:rPr>
            <w:rFonts w:eastAsia="Arial" w:cs="Times New Roman"/>
            <w:b/>
            <w:sz w:val="32"/>
            <w:rPrChange w:id="13" w:author="Author">
              <w:rPr>
                <w:rFonts w:ascii="Arial" w:eastAsia="Arial" w:hAnsi="Arial" w:cs="Arial"/>
                <w:b/>
                <w:sz w:val="32"/>
              </w:rPr>
            </w:rPrChange>
          </w:rPr>
          <w:delText xml:space="preserve">chemical oxygen demand removal in </w:delText>
        </w:r>
      </w:del>
      <w:ins w:id="14" w:author="Author">
        <w:r w:rsidR="00382C0B" w:rsidRPr="00D21001">
          <w:rPr>
            <w:rFonts w:eastAsia="Arial" w:cs="Times New Roman"/>
            <w:b/>
            <w:sz w:val="32"/>
            <w:rPrChange w:id="15" w:author="Author">
              <w:rPr>
                <w:rFonts w:ascii="Arial" w:eastAsia="Arial" w:hAnsi="Arial" w:cs="Arial"/>
                <w:b/>
                <w:sz w:val="32"/>
              </w:rPr>
            </w:rPrChange>
          </w:rPr>
          <w:t xml:space="preserve">a </w:t>
        </w:r>
      </w:ins>
      <w:r w:rsidRPr="00D21001">
        <w:rPr>
          <w:rFonts w:eastAsia="Arial" w:cs="Times New Roman"/>
          <w:b/>
          <w:sz w:val="32"/>
          <w:rPrChange w:id="16" w:author="Author">
            <w:rPr>
              <w:rFonts w:ascii="Arial" w:eastAsia="Arial" w:hAnsi="Arial" w:cs="Arial"/>
              <w:b/>
              <w:sz w:val="32"/>
            </w:rPr>
          </w:rPrChange>
        </w:rPr>
        <w:t xml:space="preserve">dissolved air flotation system </w:t>
      </w:r>
      <w:commentRangeEnd w:id="2"/>
      <w:r w:rsidR="00090074" w:rsidRPr="00D21001">
        <w:rPr>
          <w:rStyle w:val="CommentReference"/>
          <w:rFonts w:cs="Times New Roman"/>
        </w:rPr>
        <w:commentReference w:id="2"/>
      </w:r>
      <w:del w:id="17" w:author="Author">
        <w:r w:rsidRPr="00D21001" w:rsidDel="00090074">
          <w:rPr>
            <w:rFonts w:eastAsia="Arial" w:cs="Times New Roman"/>
            <w:b/>
            <w:sz w:val="32"/>
            <w:rPrChange w:id="18" w:author="Author">
              <w:rPr>
                <w:rFonts w:ascii="Arial" w:eastAsia="Arial" w:hAnsi="Arial" w:cs="Arial"/>
                <w:b/>
                <w:sz w:val="32"/>
              </w:rPr>
            </w:rPrChange>
          </w:rPr>
          <w:delText xml:space="preserve">by response surface methodology  </w:delText>
        </w:r>
      </w:del>
    </w:p>
    <w:p w14:paraId="225C4CA5" w14:textId="7B482C02" w:rsidR="00BC25E9" w:rsidRPr="00D21001" w:rsidRDefault="00BC25E9" w:rsidP="00BC25E9">
      <w:pPr>
        <w:adjustRightInd w:val="0"/>
        <w:snapToGrid w:val="0"/>
        <w:spacing w:line="480" w:lineRule="auto"/>
        <w:rPr>
          <w:ins w:id="19" w:author="Author"/>
          <w:bCs/>
        </w:rPr>
      </w:pPr>
      <w:commentRangeStart w:id="20"/>
      <w:ins w:id="21" w:author="Author">
        <w:r w:rsidRPr="00D21001">
          <w:rPr>
            <w:bCs/>
          </w:rPr>
          <w:t>Author One</w:t>
        </w:r>
        <w:r w:rsidRPr="00D21001">
          <w:rPr>
            <w:bCs/>
            <w:vertAlign w:val="superscript"/>
            <w:rPrChange w:id="22" w:author="Author">
              <w:rPr>
                <w:bCs/>
              </w:rPr>
            </w:rPrChange>
          </w:rPr>
          <w:t>1</w:t>
        </w:r>
        <w:r w:rsidRPr="00D21001">
          <w:rPr>
            <w:bCs/>
          </w:rPr>
          <w:t>, Author Two</w:t>
        </w:r>
        <w:r w:rsidRPr="00D21001">
          <w:rPr>
            <w:bCs/>
            <w:vertAlign w:val="superscript"/>
            <w:rPrChange w:id="23" w:author="Author">
              <w:rPr>
                <w:bCs/>
              </w:rPr>
            </w:rPrChange>
          </w:rPr>
          <w:t>2,*</w:t>
        </w:r>
      </w:ins>
    </w:p>
    <w:p w14:paraId="1ACD4842" w14:textId="5059C572" w:rsidR="00BC25E9" w:rsidRPr="00D21001" w:rsidRDefault="00BC25E9" w:rsidP="00BC25E9">
      <w:pPr>
        <w:adjustRightInd w:val="0"/>
        <w:snapToGrid w:val="0"/>
        <w:spacing w:line="480" w:lineRule="auto"/>
        <w:rPr>
          <w:ins w:id="24" w:author="Author"/>
          <w:bCs/>
        </w:rPr>
      </w:pPr>
    </w:p>
    <w:p w14:paraId="1EF88C78" w14:textId="5883C783" w:rsidR="00BC25E9" w:rsidRPr="00D21001" w:rsidRDefault="00BC25E9" w:rsidP="00BC25E9">
      <w:pPr>
        <w:adjustRightInd w:val="0"/>
        <w:snapToGrid w:val="0"/>
        <w:spacing w:line="480" w:lineRule="auto"/>
        <w:rPr>
          <w:ins w:id="25" w:author="Author"/>
          <w:bCs/>
        </w:rPr>
      </w:pPr>
      <w:ins w:id="26" w:author="Author">
        <w:r w:rsidRPr="00D21001">
          <w:rPr>
            <w:bCs/>
            <w:vertAlign w:val="superscript"/>
            <w:rPrChange w:id="27" w:author="Author">
              <w:rPr>
                <w:bCs/>
              </w:rPr>
            </w:rPrChange>
          </w:rPr>
          <w:t>1</w:t>
        </w:r>
        <w:r w:rsidRPr="00D21001">
          <w:rPr>
            <w:bCs/>
          </w:rPr>
          <w:t xml:space="preserve"> Affiliation One, Postal Address, Country, Country Code</w:t>
        </w:r>
      </w:ins>
    </w:p>
    <w:p w14:paraId="5289BFD6" w14:textId="039996AE" w:rsidR="00BC25E9" w:rsidRPr="00D21001" w:rsidRDefault="00BC25E9" w:rsidP="00BC25E9">
      <w:pPr>
        <w:adjustRightInd w:val="0"/>
        <w:snapToGrid w:val="0"/>
        <w:spacing w:line="480" w:lineRule="auto"/>
        <w:rPr>
          <w:ins w:id="28" w:author="Author"/>
          <w:bCs/>
        </w:rPr>
      </w:pPr>
      <w:ins w:id="29" w:author="Author">
        <w:r w:rsidRPr="00D21001">
          <w:rPr>
            <w:bCs/>
            <w:vertAlign w:val="superscript"/>
            <w:rPrChange w:id="30" w:author="Author">
              <w:rPr>
                <w:bCs/>
              </w:rPr>
            </w:rPrChange>
          </w:rPr>
          <w:t>2</w:t>
        </w:r>
        <w:r w:rsidRPr="00D21001">
          <w:rPr>
            <w:bCs/>
          </w:rPr>
          <w:t xml:space="preserve"> Affiliation Two, Postal Address, Country, Country Code</w:t>
        </w:r>
      </w:ins>
    </w:p>
    <w:p w14:paraId="36363B8C" w14:textId="59973563" w:rsidR="00BC25E9" w:rsidRPr="00D21001" w:rsidRDefault="00BC25E9" w:rsidP="00BC25E9">
      <w:pPr>
        <w:adjustRightInd w:val="0"/>
        <w:snapToGrid w:val="0"/>
        <w:spacing w:line="480" w:lineRule="auto"/>
        <w:rPr>
          <w:ins w:id="31" w:author="Author"/>
          <w:bCs/>
        </w:rPr>
      </w:pPr>
    </w:p>
    <w:p w14:paraId="18E7F467" w14:textId="6A7483D0" w:rsidR="00BC25E9" w:rsidRPr="00D21001" w:rsidRDefault="00BC25E9" w:rsidP="00BC25E9">
      <w:pPr>
        <w:adjustRightInd w:val="0"/>
        <w:snapToGrid w:val="0"/>
        <w:spacing w:line="480" w:lineRule="auto"/>
        <w:rPr>
          <w:ins w:id="32" w:author="Author"/>
          <w:bCs/>
        </w:rPr>
      </w:pPr>
      <w:ins w:id="33" w:author="Author">
        <w:r w:rsidRPr="00D21001">
          <w:rPr>
            <w:bCs/>
          </w:rPr>
          <w:t>* Correspondence: Author Initials; Email: xxxx</w:t>
        </w:r>
      </w:ins>
    </w:p>
    <w:p w14:paraId="13F2126D" w14:textId="62779698" w:rsidR="00BC25E9" w:rsidRPr="00D21001" w:rsidRDefault="00BC25E9" w:rsidP="00BC25E9">
      <w:pPr>
        <w:adjustRightInd w:val="0"/>
        <w:snapToGrid w:val="0"/>
        <w:spacing w:line="480" w:lineRule="auto"/>
        <w:rPr>
          <w:ins w:id="34" w:author="Author"/>
          <w:bCs/>
          <w:rPrChange w:id="35" w:author="Author">
            <w:rPr>
              <w:ins w:id="36" w:author="Author"/>
              <w:b/>
            </w:rPr>
          </w:rPrChange>
        </w:rPr>
      </w:pPr>
      <w:ins w:id="37" w:author="Author">
        <w:r w:rsidRPr="00D21001">
          <w:rPr>
            <w:bCs/>
          </w:rPr>
          <w:t>ORCIDs of all authors: Author One Initials, xxxx; Author Two Initials, xxxx</w:t>
        </w:r>
        <w:commentRangeEnd w:id="20"/>
        <w:r w:rsidRPr="00D21001">
          <w:rPr>
            <w:rStyle w:val="CommentReference"/>
          </w:rPr>
          <w:commentReference w:id="20"/>
        </w:r>
      </w:ins>
    </w:p>
    <w:p w14:paraId="588B3EA3" w14:textId="31F72C7B" w:rsidR="00BC25E9" w:rsidRPr="00D21001" w:rsidRDefault="00BC25E9" w:rsidP="00BC25E9">
      <w:pPr>
        <w:adjustRightInd w:val="0"/>
        <w:snapToGrid w:val="0"/>
        <w:spacing w:line="480" w:lineRule="auto"/>
        <w:rPr>
          <w:ins w:id="38" w:author="Author"/>
          <w:b/>
        </w:rPr>
      </w:pPr>
    </w:p>
    <w:p w14:paraId="70522E11" w14:textId="49F509F1" w:rsidR="00FE621C" w:rsidRPr="00D21001" w:rsidRDefault="00FE621C" w:rsidP="00BC25E9">
      <w:pPr>
        <w:adjustRightInd w:val="0"/>
        <w:snapToGrid w:val="0"/>
        <w:spacing w:line="480" w:lineRule="auto"/>
      </w:pPr>
      <w:commentRangeStart w:id="39"/>
      <w:r w:rsidRPr="00D21001">
        <w:rPr>
          <w:b/>
        </w:rPr>
        <w:t>ABSTRACT</w:t>
      </w:r>
      <w:commentRangeEnd w:id="39"/>
      <w:r w:rsidR="00EF2637" w:rsidRPr="00D21001">
        <w:rPr>
          <w:rStyle w:val="CommentReference"/>
        </w:rPr>
        <w:commentReference w:id="39"/>
      </w:r>
    </w:p>
    <w:p w14:paraId="1DF2A741" w14:textId="5CAEEFF3" w:rsidR="00A665A1" w:rsidRPr="00D21001" w:rsidRDefault="003B2A01" w:rsidP="00BC25E9">
      <w:pPr>
        <w:adjustRightInd w:val="0"/>
        <w:snapToGrid w:val="0"/>
        <w:spacing w:line="480" w:lineRule="auto"/>
      </w:pPr>
      <w:r w:rsidRPr="00D21001">
        <w:t xml:space="preserve">In this </w:t>
      </w:r>
      <w:del w:id="40" w:author="Author">
        <w:r w:rsidRPr="00D21001" w:rsidDel="00757F0D">
          <w:delText xml:space="preserve">present </w:delText>
        </w:r>
      </w:del>
      <w:r w:rsidRPr="00D21001">
        <w:t>study</w:t>
      </w:r>
      <w:ins w:id="41" w:author="Author">
        <w:r w:rsidR="00961AD6" w:rsidRPr="00D21001">
          <w:t>,</w:t>
        </w:r>
      </w:ins>
      <w:r w:rsidRPr="00D21001">
        <w:t xml:space="preserve"> the dissolved air flotation (DAF) system was investigated for the treatment of Kermanshah Oil Refinery wastewater. The effect</w:t>
      </w:r>
      <w:ins w:id="42" w:author="Author">
        <w:r w:rsidR="00FD376E" w:rsidRPr="00D21001">
          <w:t>s</w:t>
        </w:r>
      </w:ins>
      <w:r w:rsidRPr="00D21001">
        <w:t xml:space="preserve"> of three parameters </w:t>
      </w:r>
      <w:del w:id="43" w:author="Author">
        <w:r w:rsidRPr="00D21001" w:rsidDel="00FD376E">
          <w:delText xml:space="preserve">on </w:delText>
        </w:r>
      </w:del>
      <w:ins w:id="44" w:author="Author">
        <w:r w:rsidR="00FD376E" w:rsidRPr="00D21001">
          <w:t xml:space="preserve">of </w:t>
        </w:r>
      </w:ins>
      <w:r w:rsidRPr="00D21001">
        <w:t>flotation efficiency</w:t>
      </w:r>
      <w:ins w:id="45" w:author="Author">
        <w:r w:rsidR="00FD376E" w:rsidRPr="00D21001">
          <w:t>,</w:t>
        </w:r>
      </w:ins>
      <w:r w:rsidRPr="00D21001">
        <w:t xml:space="preserve"> </w:t>
      </w:r>
      <w:del w:id="46" w:author="Author">
        <w:r w:rsidRPr="00D21001" w:rsidDel="00FD376E">
          <w:delText xml:space="preserve">including </w:delText>
        </w:r>
      </w:del>
      <w:ins w:id="47" w:author="Author">
        <w:r w:rsidR="00FD376E" w:rsidRPr="00D21001">
          <w:t xml:space="preserve">namely </w:t>
        </w:r>
      </w:ins>
      <w:r w:rsidRPr="00D21001">
        <w:t>flow rate (outflow from the flotation tank), saturation pressure</w:t>
      </w:r>
      <w:commentRangeStart w:id="48"/>
      <w:ins w:id="49" w:author="Author">
        <w:r w:rsidR="00757F0D" w:rsidRPr="00D21001">
          <w:t>,</w:t>
        </w:r>
        <w:commentRangeEnd w:id="48"/>
        <w:r w:rsidR="00757F0D" w:rsidRPr="00D21001">
          <w:rPr>
            <w:rStyle w:val="CommentReference"/>
          </w:rPr>
          <w:commentReference w:id="48"/>
        </w:r>
      </w:ins>
      <w:r w:rsidRPr="00D21001">
        <w:t xml:space="preserve"> and coagulant dosage on chemical oxygen demand (COD) removal</w:t>
      </w:r>
      <w:ins w:id="50" w:author="Author">
        <w:r w:rsidR="00352771" w:rsidRPr="00D21001">
          <w:t>,</w:t>
        </w:r>
      </w:ins>
      <w:r w:rsidRPr="00D21001">
        <w:t xml:space="preserve"> </w:t>
      </w:r>
      <w:del w:id="51" w:author="Author">
        <w:r w:rsidRPr="00D21001" w:rsidDel="007C4622">
          <w:delText xml:space="preserve">was </w:delText>
        </w:r>
      </w:del>
      <w:ins w:id="52" w:author="Author">
        <w:r w:rsidR="007C4622" w:rsidRPr="00D21001">
          <w:t xml:space="preserve">were </w:t>
        </w:r>
      </w:ins>
      <w:r w:rsidRPr="00D21001">
        <w:t xml:space="preserve">examined experimentally. </w:t>
      </w:r>
      <w:commentRangeStart w:id="53"/>
      <w:r w:rsidRPr="00D21001">
        <w:t xml:space="preserve">All </w:t>
      </w:r>
      <w:del w:id="54" w:author="Author">
        <w:r w:rsidRPr="00D21001" w:rsidDel="00757F0D">
          <w:delText xml:space="preserve">the </w:delText>
        </w:r>
      </w:del>
      <w:r w:rsidRPr="00D21001">
        <w:t xml:space="preserve">experiments were </w:t>
      </w:r>
      <w:del w:id="55" w:author="Author">
        <w:r w:rsidRPr="00D21001" w:rsidDel="00757F0D">
          <w:delText xml:space="preserve">done </w:delText>
        </w:r>
      </w:del>
      <w:ins w:id="56" w:author="Author">
        <w:r w:rsidR="00757F0D" w:rsidRPr="00D21001">
          <w:t xml:space="preserve">carried out </w:t>
        </w:r>
      </w:ins>
      <w:del w:id="57" w:author="Author">
        <w:r w:rsidRPr="00D21001" w:rsidDel="00757F0D">
          <w:delText>under a certain time (in this case</w:delText>
        </w:r>
      </w:del>
      <w:ins w:id="58" w:author="Author">
        <w:r w:rsidR="00757F0D" w:rsidRPr="00D21001">
          <w:t>for</w:t>
        </w:r>
      </w:ins>
      <w:r w:rsidRPr="00D21001">
        <w:t xml:space="preserve"> 3</w:t>
      </w:r>
      <w:ins w:id="59" w:author="Author">
        <w:r w:rsidR="00352771" w:rsidRPr="00D21001">
          <w:t xml:space="preserve"> </w:t>
        </w:r>
      </w:ins>
      <w:del w:id="60" w:author="Author">
        <w:r w:rsidRPr="00D21001" w:rsidDel="006D619F">
          <w:delText xml:space="preserve"> </w:delText>
        </w:r>
      </w:del>
      <w:r w:rsidRPr="00D21001">
        <w:t>min</w:t>
      </w:r>
      <w:ins w:id="61" w:author="Author">
        <w:r w:rsidR="00757F0D" w:rsidRPr="00D21001">
          <w:t xml:space="preserve"> durations, and</w:t>
        </w:r>
      </w:ins>
      <w:del w:id="62" w:author="Author">
        <w:r w:rsidRPr="00D21001" w:rsidDel="00757F0D">
          <w:delText>).</w:delText>
        </w:r>
      </w:del>
      <w:r w:rsidRPr="00D21001">
        <w:t xml:space="preserve"> </w:t>
      </w:r>
      <w:ins w:id="63" w:author="Author">
        <w:r w:rsidR="00757F0D" w:rsidRPr="00D21001">
          <w:t>a</w:t>
        </w:r>
      </w:ins>
      <w:del w:id="64" w:author="Author">
        <w:r w:rsidRPr="00D21001" w:rsidDel="00757F0D">
          <w:delText>A</w:delText>
        </w:r>
      </w:del>
      <w:r w:rsidRPr="00D21001">
        <w:t>fter final testing</w:t>
      </w:r>
      <w:ins w:id="65" w:author="Author">
        <w:r w:rsidR="00757F0D" w:rsidRPr="00D21001">
          <w:t>,</w:t>
        </w:r>
      </w:ins>
      <w:r w:rsidRPr="00D21001">
        <w:t xml:space="preserve"> </w:t>
      </w:r>
      <w:ins w:id="66" w:author="Author">
        <w:r w:rsidR="00961AD6" w:rsidRPr="00D21001">
          <w:t xml:space="preserve">a </w:t>
        </w:r>
      </w:ins>
      <w:r w:rsidRPr="00D21001">
        <w:t xml:space="preserve">maximum COD removal efficiency </w:t>
      </w:r>
      <w:ins w:id="67" w:author="Author">
        <w:r w:rsidR="007C4622" w:rsidRPr="00D21001">
          <w:t xml:space="preserve">of </w:t>
        </w:r>
      </w:ins>
      <w:del w:id="68" w:author="Author">
        <w:r w:rsidRPr="00D21001" w:rsidDel="00961AD6">
          <w:delText xml:space="preserve">was obtained </w:delText>
        </w:r>
      </w:del>
      <w:r w:rsidRPr="00D21001">
        <w:t>67.86%</w:t>
      </w:r>
      <w:ins w:id="69" w:author="Author">
        <w:r w:rsidR="00961AD6" w:rsidRPr="00D21001">
          <w:t xml:space="preserve"> was obtained</w:t>
        </w:r>
      </w:ins>
      <w:r w:rsidRPr="00D21001">
        <w:t xml:space="preserve">. </w:t>
      </w:r>
      <w:commentRangeEnd w:id="53"/>
      <w:r w:rsidR="00757F0D" w:rsidRPr="00D21001">
        <w:rPr>
          <w:rStyle w:val="CommentReference"/>
        </w:rPr>
        <w:commentReference w:id="53"/>
      </w:r>
      <w:ins w:id="70" w:author="Author">
        <w:r w:rsidR="00757F0D" w:rsidRPr="00D21001">
          <w:t>N</w:t>
        </w:r>
      </w:ins>
      <w:del w:id="71" w:author="Author">
        <w:r w:rsidRPr="00D21001" w:rsidDel="00757F0D">
          <w:delText>In the n</w:delText>
        </w:r>
      </w:del>
      <w:r w:rsidRPr="00D21001">
        <w:t>ext</w:t>
      </w:r>
      <w:del w:id="72" w:author="Author">
        <w:r w:rsidRPr="00D21001" w:rsidDel="00757F0D">
          <w:delText xml:space="preserve"> step of study</w:delText>
        </w:r>
      </w:del>
      <w:r w:rsidRPr="00D21001">
        <w:t xml:space="preserve">, </w:t>
      </w:r>
      <w:ins w:id="73" w:author="Author">
        <w:r w:rsidR="00352771" w:rsidRPr="00D21001">
          <w:t>a</w:t>
        </w:r>
        <w:r w:rsidR="008176F4" w:rsidRPr="00D21001">
          <w:t xml:space="preserve"> </w:t>
        </w:r>
      </w:ins>
      <w:r w:rsidRPr="00D21001">
        <w:t>response surface method</w:t>
      </w:r>
      <w:ins w:id="74" w:author="Author">
        <w:r w:rsidR="008176F4" w:rsidRPr="00D21001">
          <w:t>ology</w:t>
        </w:r>
      </w:ins>
      <w:r w:rsidRPr="00D21001">
        <w:t xml:space="preserve"> (RSM) </w:t>
      </w:r>
      <w:ins w:id="75" w:author="Author">
        <w:r w:rsidR="008176F4" w:rsidRPr="00D21001">
          <w:t xml:space="preserve">model </w:t>
        </w:r>
      </w:ins>
      <w:r w:rsidRPr="00D21001">
        <w:t>was applied to model oil refinery wastewater COD removal as a function of flow rate, saturation pressure</w:t>
      </w:r>
      <w:ins w:id="76" w:author="Author">
        <w:r w:rsidR="00757F0D" w:rsidRPr="00D21001">
          <w:t>,</w:t>
        </w:r>
      </w:ins>
      <w:r w:rsidRPr="00D21001">
        <w:t xml:space="preserve"> and coagulant dosage. Coefficient of determination</w:t>
      </w:r>
      <w:ins w:id="77" w:author="Author">
        <w:r w:rsidR="00757F0D" w:rsidRPr="00D21001">
          <w:t xml:space="preserve"> results</w:t>
        </w:r>
      </w:ins>
      <w:del w:id="78" w:author="Author">
        <w:r w:rsidRPr="00D21001" w:rsidDel="00757F0D">
          <w:delText>,</w:delText>
        </w:r>
      </w:del>
      <w:r w:rsidRPr="00D21001">
        <w:t xml:space="preserve"> </w:t>
      </w:r>
      <w:ins w:id="79" w:author="Author">
        <w:r w:rsidR="00757F0D" w:rsidRPr="00D21001">
          <w:t>(</w:t>
        </w:r>
      </w:ins>
      <w:r w:rsidRPr="00D21001">
        <w:t>R</w:t>
      </w:r>
      <w:r w:rsidRPr="00D21001">
        <w:rPr>
          <w:vertAlign w:val="superscript"/>
        </w:rPr>
        <w:t>2</w:t>
      </w:r>
      <w:del w:id="80" w:author="Author">
        <w:r w:rsidRPr="00D21001" w:rsidDel="00757F0D">
          <w:delText xml:space="preserve"> </w:delText>
        </w:r>
      </w:del>
      <w:ins w:id="81" w:author="Author">
        <w:r w:rsidR="00757F0D" w:rsidRPr="00D21001">
          <w:t>)</w:t>
        </w:r>
      </w:ins>
      <w:del w:id="82" w:author="Author">
        <w:r w:rsidRPr="00D21001" w:rsidDel="00757F0D">
          <w:delText>,</w:delText>
        </w:r>
      </w:del>
      <w:r w:rsidRPr="00D21001">
        <w:t xml:space="preserve"> showed that the RSM model </w:t>
      </w:r>
      <w:del w:id="83" w:author="Author">
        <w:r w:rsidRPr="00D21001" w:rsidDel="00757F0D">
          <w:delText xml:space="preserve">can </w:delText>
        </w:r>
      </w:del>
      <w:ins w:id="84" w:author="Author">
        <w:r w:rsidR="00757F0D" w:rsidRPr="00D21001">
          <w:t xml:space="preserve">could </w:t>
        </w:r>
      </w:ins>
      <w:r w:rsidRPr="00D21001">
        <w:t xml:space="preserve">explain the variation with </w:t>
      </w:r>
      <w:del w:id="85" w:author="Author">
        <w:r w:rsidRPr="00D21001" w:rsidDel="00757F0D">
          <w:delText xml:space="preserve">the </w:delText>
        </w:r>
      </w:del>
      <w:ins w:id="86" w:author="Author">
        <w:r w:rsidR="00757F0D" w:rsidRPr="00D21001">
          <w:t xml:space="preserve">an </w:t>
        </w:r>
      </w:ins>
      <w:r w:rsidRPr="00D21001">
        <w:t xml:space="preserve">accuracy of 0.996, indicating </w:t>
      </w:r>
      <w:del w:id="87" w:author="Author">
        <w:r w:rsidRPr="00D21001" w:rsidDel="00757F0D">
          <w:delText>there was</w:delText>
        </w:r>
      </w:del>
      <w:ins w:id="88" w:author="Author">
        <w:r w:rsidR="00757F0D" w:rsidRPr="00D21001">
          <w:t>a</w:t>
        </w:r>
      </w:ins>
      <w:r w:rsidRPr="00D21001">
        <w:t xml:space="preserve"> strong correlation. Moreover, process optimization was performed to predict the best operating conditions using RSM</w:t>
      </w:r>
      <w:del w:id="89" w:author="Author">
        <w:r w:rsidRPr="00D21001" w:rsidDel="008176F4">
          <w:delText xml:space="preserve"> method</w:delText>
        </w:r>
      </w:del>
      <w:r w:rsidRPr="00D21001">
        <w:t>, which resulted in the maximum COD removal of the oil refinery wastewater</w:t>
      </w:r>
      <w:ins w:id="90" w:author="Author">
        <w:r w:rsidR="007C4622" w:rsidRPr="00D21001">
          <w:t>,</w:t>
        </w:r>
        <w:r w:rsidR="00757F0D" w:rsidRPr="00D21001">
          <w:t xml:space="preserve"> </w:t>
        </w:r>
      </w:ins>
      <w:del w:id="91" w:author="Author">
        <w:r w:rsidRPr="00D21001" w:rsidDel="00757F0D">
          <w:delText xml:space="preserve">. The maximum COD removal of oil refinery wastewater was </w:delText>
        </w:r>
      </w:del>
      <w:r w:rsidRPr="00D21001">
        <w:t xml:space="preserve">estimated </w:t>
      </w:r>
      <w:del w:id="92" w:author="Author">
        <w:r w:rsidRPr="00D21001" w:rsidDel="00757F0D">
          <w:delText xml:space="preserve">by RSM </w:delText>
        </w:r>
      </w:del>
      <w:r w:rsidRPr="00D21001">
        <w:t xml:space="preserve">to be 67.87% </w:t>
      </w:r>
      <w:commentRangeStart w:id="93"/>
      <w:r w:rsidRPr="00D21001">
        <w:t xml:space="preserve">under the operational conditions of flow rate </w:t>
      </w:r>
      <w:del w:id="94" w:author="Author">
        <w:r w:rsidRPr="00D21001" w:rsidDel="00757F0D">
          <w:delText>(</w:delText>
        </w:r>
      </w:del>
      <w:ins w:id="95" w:author="Author">
        <w:r w:rsidR="00757F0D" w:rsidRPr="00D21001">
          <w:t xml:space="preserve">at </w:t>
        </w:r>
      </w:ins>
      <w:r w:rsidRPr="00D21001">
        <w:t>3.76</w:t>
      </w:r>
      <w:commentRangeStart w:id="96"/>
      <w:del w:id="97" w:author="Author">
        <w:r w:rsidRPr="00D21001" w:rsidDel="00757F0D">
          <w:delText xml:space="preserve"> </w:delText>
        </w:r>
      </w:del>
      <w:r w:rsidRPr="00D21001">
        <w:t>–</w:t>
      </w:r>
      <w:commentRangeEnd w:id="96"/>
      <w:r w:rsidR="006D619F" w:rsidRPr="00D21001">
        <w:rPr>
          <w:rStyle w:val="CommentReference"/>
        </w:rPr>
        <w:commentReference w:id="96"/>
      </w:r>
      <w:del w:id="98" w:author="Author">
        <w:r w:rsidRPr="00D21001" w:rsidDel="00757F0D">
          <w:delText xml:space="preserve"> </w:delText>
        </w:r>
      </w:del>
      <w:r w:rsidRPr="00D21001">
        <w:t>3.86 L/min</w:t>
      </w:r>
      <w:del w:id="99" w:author="Author">
        <w:r w:rsidRPr="00D21001" w:rsidDel="00757F0D">
          <w:delText>)</w:delText>
        </w:r>
      </w:del>
      <w:r w:rsidRPr="00D21001">
        <w:t xml:space="preserve">, saturation pressure </w:t>
      </w:r>
      <w:del w:id="100" w:author="Author">
        <w:r w:rsidRPr="00D21001" w:rsidDel="00757F0D">
          <w:delText>(</w:delText>
        </w:r>
      </w:del>
      <w:ins w:id="101" w:author="Author">
        <w:r w:rsidR="00757F0D" w:rsidRPr="00D21001">
          <w:t xml:space="preserve">at </w:t>
        </w:r>
      </w:ins>
      <w:r w:rsidRPr="00D21001">
        <w:t>4.99</w:t>
      </w:r>
      <w:ins w:id="102" w:author="Author">
        <w:r w:rsidR="00757F0D" w:rsidRPr="00D21001">
          <w:t>–</w:t>
        </w:r>
      </w:ins>
      <w:del w:id="103" w:author="Author">
        <w:r w:rsidRPr="00D21001" w:rsidDel="00757F0D">
          <w:delText xml:space="preserve"> - </w:delText>
        </w:r>
      </w:del>
      <w:r w:rsidRPr="00D21001">
        <w:t>5</w:t>
      </w:r>
      <w:ins w:id="104" w:author="Author">
        <w:r w:rsidR="00757F0D" w:rsidRPr="00D21001">
          <w:t xml:space="preserve"> </w:t>
        </w:r>
      </w:ins>
      <w:r w:rsidRPr="00D21001">
        <w:lastRenderedPageBreak/>
        <w:t>bar</w:t>
      </w:r>
      <w:del w:id="105" w:author="Author">
        <w:r w:rsidRPr="00D21001" w:rsidDel="00757F0D">
          <w:delText xml:space="preserve">) </w:delText>
        </w:r>
      </w:del>
      <w:ins w:id="106" w:author="Author">
        <w:r w:rsidR="00757F0D" w:rsidRPr="00D21001">
          <w:t xml:space="preserve">, </w:t>
        </w:r>
      </w:ins>
      <w:r w:rsidRPr="00D21001">
        <w:t xml:space="preserve">and coagulant dosage </w:t>
      </w:r>
      <w:del w:id="107" w:author="Author">
        <w:r w:rsidRPr="00D21001" w:rsidDel="00757F0D">
          <w:delText>(</w:delText>
        </w:r>
      </w:del>
      <w:ins w:id="108" w:author="Author">
        <w:r w:rsidR="00757F0D" w:rsidRPr="00D21001">
          <w:t xml:space="preserve">at </w:t>
        </w:r>
      </w:ins>
      <w:r w:rsidRPr="00D21001">
        <w:t>24.16</w:t>
      </w:r>
      <w:del w:id="109" w:author="Author">
        <w:r w:rsidRPr="00D21001" w:rsidDel="00757F0D">
          <w:delText xml:space="preserve"> </w:delText>
        </w:r>
      </w:del>
      <w:r w:rsidRPr="00D21001">
        <w:t>–</w:t>
      </w:r>
      <w:del w:id="110" w:author="Author">
        <w:r w:rsidRPr="00D21001" w:rsidDel="00757F0D">
          <w:delText xml:space="preserve"> </w:delText>
        </w:r>
      </w:del>
      <w:r w:rsidRPr="00D21001">
        <w:t>24.79 mg/L</w:t>
      </w:r>
      <w:commentRangeEnd w:id="93"/>
      <w:r w:rsidR="00757F0D" w:rsidRPr="00D21001">
        <w:rPr>
          <w:rStyle w:val="CommentReference"/>
        </w:rPr>
        <w:commentReference w:id="93"/>
      </w:r>
      <w:del w:id="111" w:author="Author">
        <w:r w:rsidRPr="00D21001" w:rsidDel="00757F0D">
          <w:delText>)</w:delText>
        </w:r>
      </w:del>
      <w:r w:rsidRPr="00D21001">
        <w:t>.</w:t>
      </w:r>
    </w:p>
    <w:p w14:paraId="1EAA7C43" w14:textId="1AF1A7C8" w:rsidR="003B2A01" w:rsidRPr="00D21001" w:rsidRDefault="003B2A01" w:rsidP="00BC25E9">
      <w:pPr>
        <w:adjustRightInd w:val="0"/>
        <w:snapToGrid w:val="0"/>
        <w:spacing w:line="480" w:lineRule="auto"/>
        <w:rPr>
          <w:ins w:id="112" w:author="Author"/>
        </w:rPr>
      </w:pPr>
    </w:p>
    <w:p w14:paraId="43BE594E" w14:textId="221285B1" w:rsidR="00BC25E9" w:rsidRPr="00D21001" w:rsidRDefault="00BC25E9" w:rsidP="00BC25E9">
      <w:pPr>
        <w:adjustRightInd w:val="0"/>
        <w:snapToGrid w:val="0"/>
        <w:spacing w:line="480" w:lineRule="auto"/>
      </w:pPr>
      <w:commentRangeStart w:id="113"/>
      <w:ins w:id="114" w:author="Author">
        <w:r w:rsidRPr="00D21001">
          <w:rPr>
            <w:b/>
            <w:bCs/>
          </w:rPr>
          <w:t>Keywords:</w:t>
        </w:r>
        <w:commentRangeEnd w:id="113"/>
        <w:r w:rsidR="00311F9D" w:rsidRPr="00D21001">
          <w:rPr>
            <w:rStyle w:val="CommentReference"/>
          </w:rPr>
          <w:commentReference w:id="113"/>
        </w:r>
        <w:r w:rsidRPr="00D21001">
          <w:t xml:space="preserve"> keyword1; keyword2; keyword3; keyword4</w:t>
        </w:r>
      </w:ins>
    </w:p>
    <w:p w14:paraId="4CA6F1C3" w14:textId="3B95B09D" w:rsidR="003B2A01" w:rsidRPr="00D21001" w:rsidRDefault="003B2A01" w:rsidP="00BC25E9">
      <w:pPr>
        <w:adjustRightInd w:val="0"/>
        <w:snapToGrid w:val="0"/>
        <w:spacing w:line="480" w:lineRule="auto"/>
      </w:pPr>
    </w:p>
    <w:p w14:paraId="573EB45E" w14:textId="1B9A5E2E" w:rsidR="003B2A01" w:rsidRPr="00D21001" w:rsidRDefault="003B2A01" w:rsidP="00BC25E9">
      <w:pPr>
        <w:adjustRightInd w:val="0"/>
        <w:snapToGrid w:val="0"/>
        <w:spacing w:line="480" w:lineRule="auto"/>
        <w:rPr>
          <w:b/>
          <w:bCs/>
          <w:rPrChange w:id="115" w:author="Author">
            <w:rPr/>
          </w:rPrChange>
        </w:rPr>
      </w:pPr>
      <w:commentRangeStart w:id="116"/>
      <w:r w:rsidRPr="00D21001">
        <w:rPr>
          <w:b/>
          <w:bCs/>
          <w:rPrChange w:id="117" w:author="Author">
            <w:rPr/>
          </w:rPrChange>
        </w:rPr>
        <w:t xml:space="preserve">1. Introduction </w:t>
      </w:r>
      <w:commentRangeEnd w:id="116"/>
      <w:r w:rsidR="00BF5916" w:rsidRPr="00D21001">
        <w:rPr>
          <w:rStyle w:val="CommentReference"/>
        </w:rPr>
        <w:commentReference w:id="116"/>
      </w:r>
    </w:p>
    <w:p w14:paraId="4669DC2E" w14:textId="0F0CF9D6" w:rsidR="003B2A01" w:rsidRPr="00D21001" w:rsidRDefault="003B2A01" w:rsidP="00BC25E9">
      <w:pPr>
        <w:adjustRightInd w:val="0"/>
        <w:snapToGrid w:val="0"/>
        <w:spacing w:line="480" w:lineRule="auto"/>
      </w:pPr>
      <w:commentRangeStart w:id="118"/>
      <w:r w:rsidRPr="00D21001">
        <w:t>Dissolved</w:t>
      </w:r>
      <w:commentRangeEnd w:id="118"/>
      <w:r w:rsidR="008824F7" w:rsidRPr="00D21001">
        <w:rPr>
          <w:rStyle w:val="CommentReference"/>
        </w:rPr>
        <w:commentReference w:id="118"/>
      </w:r>
      <w:r w:rsidRPr="00D21001">
        <w:t xml:space="preserve"> air flotation (DAF) is a wastewater treatment process that clarifies wastewater</w:t>
      </w:r>
      <w:del w:id="119" w:author="Author">
        <w:r w:rsidRPr="00D21001" w:rsidDel="00BE1FD6">
          <w:delText>s</w:delText>
        </w:r>
      </w:del>
      <w:r w:rsidRPr="00D21001">
        <w:t xml:space="preserve"> (or other water</w:t>
      </w:r>
      <w:del w:id="120" w:author="Author">
        <w:r w:rsidRPr="00D21001" w:rsidDel="00BE1FD6">
          <w:delText>s</w:delText>
        </w:r>
      </w:del>
      <w:r w:rsidRPr="00D21001">
        <w:t>) by the removal of suspended matter</w:t>
      </w:r>
      <w:del w:id="121" w:author="Author">
        <w:r w:rsidRPr="00D21001" w:rsidDel="004D3792">
          <w:delText>s</w:delText>
        </w:r>
      </w:del>
      <w:ins w:id="122" w:author="Author">
        <w:r w:rsidR="00757F0D" w:rsidRPr="00D21001">
          <w:t xml:space="preserve"> (</w:t>
        </w:r>
        <w:commentRangeStart w:id="123"/>
        <w:r w:rsidR="00920EF0" w:rsidRPr="00D21001">
          <w:t>Diya’uddeen</w:t>
        </w:r>
        <w:r w:rsidR="009E6B31" w:rsidRPr="00D21001">
          <w:t xml:space="preserve"> et al.</w:t>
        </w:r>
        <w:r w:rsidR="00920EF0" w:rsidRPr="00D21001">
          <w:t xml:space="preserve"> 2011; Wang</w:t>
        </w:r>
        <w:r w:rsidR="005174AD" w:rsidRPr="00D21001">
          <w:t xml:space="preserve"> et al.</w:t>
        </w:r>
        <w:r w:rsidR="00920EF0" w:rsidRPr="00D21001">
          <w:t xml:space="preserve"> 2004</w:t>
        </w:r>
        <w:commentRangeEnd w:id="123"/>
        <w:r w:rsidR="001E3753" w:rsidRPr="00D21001">
          <w:rPr>
            <w:rStyle w:val="CommentReference"/>
          </w:rPr>
          <w:commentReference w:id="123"/>
        </w:r>
        <w:r w:rsidR="00920EF0" w:rsidRPr="00D21001">
          <w:t>)</w:t>
        </w:r>
      </w:ins>
      <w:del w:id="124" w:author="Author">
        <w:r w:rsidRPr="00D21001" w:rsidDel="00920EF0">
          <w:delText xml:space="preserve"> [1, 2]</w:delText>
        </w:r>
      </w:del>
      <w:r w:rsidRPr="00D21001">
        <w:t xml:space="preserve">. </w:t>
      </w:r>
      <w:commentRangeStart w:id="125"/>
      <w:del w:id="126" w:author="Author">
        <w:r w:rsidRPr="00D21001" w:rsidDel="006774D6">
          <w:delText xml:space="preserve">Air </w:delText>
        </w:r>
      </w:del>
      <w:ins w:id="127" w:author="Author">
        <w:r w:rsidR="006774D6" w:rsidRPr="00D21001">
          <w:t xml:space="preserve">In this process, </w:t>
        </w:r>
        <w:commentRangeEnd w:id="125"/>
        <w:r w:rsidR="006774D6" w:rsidRPr="00D21001">
          <w:rPr>
            <w:rStyle w:val="CommentReference"/>
          </w:rPr>
          <w:commentReference w:id="125"/>
        </w:r>
        <w:r w:rsidR="006774D6" w:rsidRPr="00D21001">
          <w:t xml:space="preserve">air </w:t>
        </w:r>
      </w:ins>
      <w:r w:rsidRPr="00D21001">
        <w:t xml:space="preserve">bubbles are introduced near the bottom of the basin containing the water to be treated. As the bubbles move upward through the water, they become attached to particulate matter and floc particles, and the buoyant force of the combined particle and air bubbles </w:t>
      </w:r>
      <w:del w:id="128" w:author="Author">
        <w:r w:rsidRPr="00D21001" w:rsidDel="005B56D2">
          <w:delText xml:space="preserve">will </w:delText>
        </w:r>
      </w:del>
      <w:r w:rsidRPr="00D21001">
        <w:t>cause</w:t>
      </w:r>
      <w:ins w:id="129" w:author="Author">
        <w:r w:rsidR="005B56D2" w:rsidRPr="00D21001">
          <w:t>s</w:t>
        </w:r>
      </w:ins>
      <w:r w:rsidRPr="00D21001">
        <w:t xml:space="preserve"> the particles</w:t>
      </w:r>
      <w:ins w:id="130" w:author="Author">
        <w:r w:rsidR="006774D6" w:rsidRPr="00D21001">
          <w:t xml:space="preserve"> </w:t>
        </w:r>
      </w:ins>
      <w:r w:rsidRPr="00D21001">
        <w:t>to rise to the surface</w:t>
      </w:r>
      <w:ins w:id="131" w:author="Author">
        <w:r w:rsidR="006774D6" w:rsidRPr="00D21001">
          <w:t xml:space="preserve"> </w:t>
        </w:r>
        <w:r w:rsidR="00920EF0" w:rsidRPr="00D21001">
          <w:t>(Amato and Wicks 2009; Crossley and Valade 2006)</w:t>
        </w:r>
      </w:ins>
      <w:del w:id="132" w:author="Author">
        <w:r w:rsidRPr="00D21001" w:rsidDel="00920EF0">
          <w:delText xml:space="preserve"> [3, 4]</w:delText>
        </w:r>
      </w:del>
      <w:r w:rsidRPr="00D21001">
        <w:t xml:space="preserve">. The released air forms tiny bubbles </w:t>
      </w:r>
      <w:del w:id="133" w:author="Author">
        <w:r w:rsidRPr="00D21001" w:rsidDel="00C72342">
          <w:delText xml:space="preserve">which </w:delText>
        </w:r>
      </w:del>
      <w:ins w:id="134" w:author="Author">
        <w:r w:rsidR="00C72342" w:rsidRPr="00D21001">
          <w:t xml:space="preserve">that </w:t>
        </w:r>
      </w:ins>
      <w:r w:rsidRPr="00D21001">
        <w:t>adhere to the suspended matter</w:t>
      </w:r>
      <w:ins w:id="135" w:author="Author">
        <w:r w:rsidR="006774D6" w:rsidRPr="00D21001">
          <w:t>,</w:t>
        </w:r>
      </w:ins>
      <w:r w:rsidRPr="00D21001">
        <w:t xml:space="preserve"> causing the </w:t>
      </w:r>
      <w:del w:id="136" w:author="Author">
        <w:r w:rsidRPr="00D21001" w:rsidDel="006774D6">
          <w:delText xml:space="preserve">suspended </w:delText>
        </w:r>
      </w:del>
      <w:r w:rsidRPr="00D21001">
        <w:t xml:space="preserve">matter to float to the </w:t>
      </w:r>
      <w:ins w:id="137" w:author="Author">
        <w:r w:rsidR="006774D6" w:rsidRPr="00D21001">
          <w:t xml:space="preserve">water </w:t>
        </w:r>
      </w:ins>
      <w:r w:rsidRPr="00D21001">
        <w:t>surface</w:t>
      </w:r>
      <w:ins w:id="138" w:author="Author">
        <w:r w:rsidR="005B56D2" w:rsidRPr="00D21001">
          <w:t>,</w:t>
        </w:r>
      </w:ins>
      <w:r w:rsidRPr="00D21001">
        <w:t xml:space="preserve"> </w:t>
      </w:r>
      <w:del w:id="139" w:author="Author">
        <w:r w:rsidRPr="00D21001" w:rsidDel="006774D6">
          <w:delText xml:space="preserve">of the water </w:delText>
        </w:r>
      </w:del>
      <w:r w:rsidRPr="00D21001">
        <w:t xml:space="preserve">where it may then be removed by a skimming device </w:t>
      </w:r>
      <w:ins w:id="140" w:author="Author">
        <w:r w:rsidR="00920EF0" w:rsidRPr="00D21001">
          <w:t>(Edzwald 2007)</w:t>
        </w:r>
      </w:ins>
      <w:del w:id="141" w:author="Author">
        <w:r w:rsidRPr="00D21001" w:rsidDel="00920EF0">
          <w:delText>[5]</w:delText>
        </w:r>
      </w:del>
      <w:r w:rsidRPr="00D21001">
        <w:t xml:space="preserve">. </w:t>
      </w:r>
      <w:del w:id="142" w:author="Author">
        <w:r w:rsidRPr="00D21001" w:rsidDel="006774D6">
          <w:delText>Thus</w:delText>
        </w:r>
      </w:del>
      <w:ins w:id="143" w:author="Author">
        <w:r w:rsidR="006774D6" w:rsidRPr="00D21001">
          <w:t>In this way</w:t>
        </w:r>
      </w:ins>
      <w:r w:rsidRPr="00D21001">
        <w:t xml:space="preserve">, particles that have a higher density than the liquid can be made to float. </w:t>
      </w:r>
      <w:ins w:id="144" w:author="Author">
        <w:r w:rsidR="002D4621" w:rsidRPr="00D21001">
          <w:t>After removing surface p</w:t>
        </w:r>
      </w:ins>
      <w:del w:id="145" w:author="Author">
        <w:r w:rsidRPr="00D21001" w:rsidDel="002D4621">
          <w:delText>P</w:delText>
        </w:r>
      </w:del>
      <w:r w:rsidRPr="00D21001">
        <w:t xml:space="preserve">articles </w:t>
      </w:r>
      <w:del w:id="146" w:author="Author">
        <w:r w:rsidRPr="00D21001" w:rsidDel="002D4621">
          <w:delText xml:space="preserve">that rise to the surface are removed </w:delText>
        </w:r>
      </w:del>
      <w:r w:rsidRPr="00D21001">
        <w:t xml:space="preserve">for further processing as residuals, </w:t>
      </w:r>
      <w:del w:id="147" w:author="Author">
        <w:r w:rsidRPr="00D21001" w:rsidDel="002D4621">
          <w:delText xml:space="preserve">and </w:delText>
        </w:r>
      </w:del>
      <w:r w:rsidRPr="00D21001">
        <w:t xml:space="preserve">the clarified liquid </w:t>
      </w:r>
      <w:del w:id="148" w:author="Author">
        <w:r w:rsidRPr="00D21001" w:rsidDel="002D4621">
          <w:delText xml:space="preserve">is </w:delText>
        </w:r>
      </w:del>
      <w:ins w:id="149" w:author="Author">
        <w:r w:rsidR="002D4621" w:rsidRPr="00D21001">
          <w:t xml:space="preserve">may be </w:t>
        </w:r>
      </w:ins>
      <w:r w:rsidRPr="00D21001">
        <w:t xml:space="preserve">filtered to remove any residual particulate matter </w:t>
      </w:r>
      <w:ins w:id="150" w:author="Author">
        <w:r w:rsidR="00920EF0" w:rsidRPr="00D21001">
          <w:t>(Edzwald 2010)</w:t>
        </w:r>
      </w:ins>
      <w:del w:id="151" w:author="Author">
        <w:r w:rsidRPr="00D21001" w:rsidDel="00920EF0">
          <w:delText>[6]</w:delText>
        </w:r>
      </w:del>
      <w:r w:rsidRPr="00D21001">
        <w:t xml:space="preserve">. </w:t>
      </w:r>
      <w:commentRangeStart w:id="152"/>
      <w:ins w:id="153" w:author="Author">
        <w:r w:rsidR="002D4621" w:rsidRPr="00D21001">
          <w:t xml:space="preserve">Dissolved air flotation </w:t>
        </w:r>
      </w:ins>
      <w:del w:id="154" w:author="Author">
        <w:r w:rsidRPr="00D21001" w:rsidDel="002D4621">
          <w:delText xml:space="preserve">DAF </w:delText>
        </w:r>
      </w:del>
      <w:r w:rsidRPr="00D21001">
        <w:t xml:space="preserve">has been used </w:t>
      </w:r>
      <w:commentRangeEnd w:id="152"/>
      <w:r w:rsidR="002D4621" w:rsidRPr="00D21001">
        <w:rPr>
          <w:rStyle w:val="CommentReference"/>
        </w:rPr>
        <w:commentReference w:id="152"/>
      </w:r>
      <w:r w:rsidRPr="00D21001">
        <w:t>for several decades in wastewater treatment as an alternative clarification method to sedimentation</w:t>
      </w:r>
      <w:ins w:id="155" w:author="Author">
        <w:r w:rsidR="002D4621" w:rsidRPr="00D21001">
          <w:t>, owing to its higher</w:t>
        </w:r>
      </w:ins>
      <w:del w:id="156" w:author="Author">
        <w:r w:rsidRPr="00D21001" w:rsidDel="002D4621">
          <w:delText>.</w:delText>
        </w:r>
      </w:del>
      <w:r w:rsidRPr="00D21001">
        <w:t xml:space="preserve"> </w:t>
      </w:r>
      <w:del w:id="157" w:author="Author">
        <w:r w:rsidRPr="00D21001" w:rsidDel="002D4621">
          <w:delText xml:space="preserve">It is more </w:delText>
        </w:r>
      </w:del>
      <w:r w:rsidRPr="00D21001">
        <w:t>efficien</w:t>
      </w:r>
      <w:ins w:id="158" w:author="Author">
        <w:r w:rsidR="002D4621" w:rsidRPr="00D21001">
          <w:t>cy</w:t>
        </w:r>
      </w:ins>
      <w:del w:id="159" w:author="Author">
        <w:r w:rsidRPr="00D21001" w:rsidDel="002D4621">
          <w:delText>t</w:delText>
        </w:r>
      </w:del>
      <w:r w:rsidRPr="00D21001">
        <w:t xml:space="preserve"> </w:t>
      </w:r>
      <w:del w:id="160" w:author="Author">
        <w:r w:rsidRPr="00D21001" w:rsidDel="002D4621">
          <w:delText xml:space="preserve">than sedimentation </w:delText>
        </w:r>
      </w:del>
      <w:r w:rsidRPr="00D21001">
        <w:t xml:space="preserve">in removing turbidity, </w:t>
      </w:r>
      <w:commentRangeStart w:id="161"/>
      <w:r w:rsidRPr="00D21001">
        <w:t>COD</w:t>
      </w:r>
      <w:commentRangeEnd w:id="161"/>
      <w:r w:rsidR="002D4621" w:rsidRPr="00D21001">
        <w:rPr>
          <w:rStyle w:val="CommentReference"/>
        </w:rPr>
        <w:commentReference w:id="161"/>
      </w:r>
      <w:r w:rsidRPr="00D21001">
        <w:t>, color</w:t>
      </w:r>
      <w:r w:rsidR="008F07EC" w:rsidRPr="00D21001">
        <w:t>,</w:t>
      </w:r>
      <w:r w:rsidRPr="00D21001">
        <w:t xml:space="preserve"> and suspended particles from wastewater</w:t>
      </w:r>
      <w:del w:id="162" w:author="Author">
        <w:r w:rsidRPr="00D21001" w:rsidDel="00DB1D82">
          <w:delText>s</w:delText>
        </w:r>
      </w:del>
      <w:r w:rsidRPr="00D21001">
        <w:t xml:space="preserve"> </w:t>
      </w:r>
      <w:ins w:id="163" w:author="Author">
        <w:r w:rsidR="00920EF0" w:rsidRPr="00D21001">
          <w:t>(Han</w:t>
        </w:r>
        <w:r w:rsidR="00ED1E03" w:rsidRPr="00D21001">
          <w:t xml:space="preserve"> et al.</w:t>
        </w:r>
        <w:r w:rsidR="00920EF0" w:rsidRPr="00D21001">
          <w:t xml:space="preserve"> 2009)</w:t>
        </w:r>
      </w:ins>
      <w:del w:id="164" w:author="Author">
        <w:r w:rsidRPr="00D21001" w:rsidDel="00920EF0">
          <w:delText>[7]</w:delText>
        </w:r>
      </w:del>
      <w:r w:rsidRPr="00D21001">
        <w:t xml:space="preserve">. In the DAF system, </w:t>
      </w:r>
      <w:del w:id="165" w:author="Author">
        <w:r w:rsidRPr="00D21001" w:rsidDel="002D4621">
          <w:delText xml:space="preserve">the </w:delText>
        </w:r>
      </w:del>
      <w:ins w:id="166" w:author="Author">
        <w:r w:rsidR="002D4621" w:rsidRPr="00D21001">
          <w:t xml:space="preserve">such </w:t>
        </w:r>
      </w:ins>
      <w:r w:rsidRPr="00D21001">
        <w:t>removal is achieved by dissolving air in</w:t>
      </w:r>
      <w:ins w:id="167" w:author="Author">
        <w:r w:rsidR="002D4621" w:rsidRPr="00D21001">
          <w:t>to</w:t>
        </w:r>
      </w:ins>
      <w:r w:rsidRPr="00D21001">
        <w:t xml:space="preserve"> the water or wastewater under pressure and then releasing the air at atmospheric pressure in a flotation tank or basin. The increase</w:t>
      </w:r>
      <w:ins w:id="168" w:author="Author">
        <w:r w:rsidR="002D4621" w:rsidRPr="00D21001">
          <w:t xml:space="preserve"> </w:t>
        </w:r>
        <w:r w:rsidR="005B56D2" w:rsidRPr="00D21001">
          <w:t>in the</w:t>
        </w:r>
      </w:ins>
      <w:del w:id="169" w:author="Author">
        <w:r w:rsidRPr="00D21001" w:rsidDel="002D4621">
          <w:delText>d</w:delText>
        </w:r>
      </w:del>
      <w:r w:rsidRPr="00D21001">
        <w:t xml:space="preserve"> dissolved air concentration in water at elevated pressure is the fundamental principle </w:t>
      </w:r>
      <w:del w:id="170" w:author="Author">
        <w:r w:rsidRPr="00D21001" w:rsidDel="005B56D2">
          <w:delText>that allows</w:delText>
        </w:r>
      </w:del>
      <w:ins w:id="171" w:author="Author">
        <w:r w:rsidR="005B56D2" w:rsidRPr="00D21001">
          <w:t>underlying</w:t>
        </w:r>
      </w:ins>
      <w:r w:rsidRPr="00D21001">
        <w:t xml:space="preserve"> the formation of microbubbles</w:t>
      </w:r>
      <w:ins w:id="172" w:author="Author">
        <w:r w:rsidR="00920EF0" w:rsidRPr="00D21001">
          <w:t xml:space="preserve"> (</w:t>
        </w:r>
        <w:commentRangeStart w:id="173"/>
        <w:r w:rsidR="00920EF0" w:rsidRPr="00D21001">
          <w:t>Al-Shamrani</w:t>
        </w:r>
        <w:r w:rsidR="00ED1E03" w:rsidRPr="00D21001">
          <w:t xml:space="preserve"> et al.</w:t>
        </w:r>
        <w:r w:rsidR="00920EF0" w:rsidRPr="00D21001">
          <w:t xml:space="preserve"> 2002</w:t>
        </w:r>
        <w:commentRangeEnd w:id="173"/>
        <w:r w:rsidR="00920EF0" w:rsidRPr="00D21001">
          <w:rPr>
            <w:rStyle w:val="CommentReference"/>
          </w:rPr>
          <w:commentReference w:id="173"/>
        </w:r>
        <w:r w:rsidR="00920EF0" w:rsidRPr="00D21001">
          <w:t>; Haarhoff and Bezuidenhout 1999)</w:t>
        </w:r>
      </w:ins>
      <w:del w:id="174" w:author="Author">
        <w:r w:rsidRPr="00D21001" w:rsidDel="00920EF0">
          <w:delText xml:space="preserve"> [8, 9]</w:delText>
        </w:r>
      </w:del>
      <w:r w:rsidRPr="00D21001">
        <w:t xml:space="preserve">. The amount of air released into the system can </w:t>
      </w:r>
      <w:ins w:id="175" w:author="Author">
        <w:r w:rsidR="002D4621" w:rsidRPr="00D21001">
          <w:t xml:space="preserve">then </w:t>
        </w:r>
      </w:ins>
      <w:r w:rsidRPr="00D21001">
        <w:t xml:space="preserve">be calculated </w:t>
      </w:r>
      <w:del w:id="176" w:author="Author">
        <w:r w:rsidRPr="00D21001" w:rsidDel="003F7FFE">
          <w:delText xml:space="preserve">using </w:delText>
        </w:r>
      </w:del>
      <w:ins w:id="177" w:author="Author">
        <w:r w:rsidR="003F7FFE" w:rsidRPr="00D21001">
          <w:t xml:space="preserve">based on </w:t>
        </w:r>
      </w:ins>
      <w:r w:rsidRPr="00D21001">
        <w:t xml:space="preserve">Henry's law, </w:t>
      </w:r>
      <w:del w:id="178" w:author="Author">
        <w:r w:rsidRPr="00D21001" w:rsidDel="00B72A05">
          <w:delText xml:space="preserve">by </w:delText>
        </w:r>
        <w:r w:rsidRPr="00D21001" w:rsidDel="002D4621">
          <w:delText xml:space="preserve">having </w:delText>
        </w:r>
      </w:del>
      <w:ins w:id="179" w:author="Author">
        <w:r w:rsidR="00B72A05" w:rsidRPr="00D21001">
          <w:t>using</w:t>
        </w:r>
        <w:r w:rsidR="002D4621" w:rsidRPr="00D21001">
          <w:t xml:space="preserve"> </w:t>
        </w:r>
      </w:ins>
      <w:r w:rsidRPr="00D21001">
        <w:t xml:space="preserve">the saturation pressure and </w:t>
      </w:r>
      <w:del w:id="180" w:author="Author">
        <w:r w:rsidRPr="00D21001" w:rsidDel="002D4621">
          <w:delText xml:space="preserve">the </w:delText>
        </w:r>
      </w:del>
      <w:r w:rsidRPr="00D21001">
        <w:t>amount of recycled fluid flow.</w:t>
      </w:r>
      <w:ins w:id="181" w:author="Author">
        <w:r w:rsidR="002D4621" w:rsidRPr="00D21001">
          <w:t xml:space="preserve"> In one related study,</w:t>
        </w:r>
      </w:ins>
      <w:r w:rsidRPr="00D21001">
        <w:t xml:space="preserve"> Zouboulis and Avranas (2000) investigated the treatment of oil/water </w:t>
      </w:r>
      <w:ins w:id="182" w:author="Author">
        <w:r w:rsidR="00286603" w:rsidRPr="00D21001">
          <w:t xml:space="preserve">(O/W) </w:t>
        </w:r>
      </w:ins>
      <w:r w:rsidRPr="00D21001">
        <w:t>emulsions containing n-octane by DAF. The</w:t>
      </w:r>
      <w:r w:rsidR="008F07EC" w:rsidRPr="00D21001">
        <w:t>ir</w:t>
      </w:r>
      <w:r w:rsidRPr="00D21001">
        <w:t xml:space="preserve"> results showed that </w:t>
      </w:r>
      <w:ins w:id="183" w:author="Author">
        <w:r w:rsidR="002D4621" w:rsidRPr="00D21001">
          <w:t xml:space="preserve">the </w:t>
        </w:r>
      </w:ins>
      <w:r w:rsidRPr="00D21001">
        <w:t xml:space="preserve">utilization of polyelectrolytes was not able to effectively treat the emulsions, </w:t>
      </w:r>
      <w:del w:id="184" w:author="Author">
        <w:r w:rsidRPr="00D21001" w:rsidDel="002D4621">
          <w:delText xml:space="preserve">while </w:delText>
        </w:r>
      </w:del>
      <w:ins w:id="185" w:author="Author">
        <w:r w:rsidR="002D4621" w:rsidRPr="00D21001">
          <w:t xml:space="preserve">whereas </w:t>
        </w:r>
      </w:ins>
      <w:r w:rsidRPr="00D21001">
        <w:t xml:space="preserve">the addition of ferric chloride and the subsequent use of DAF were found </w:t>
      </w:r>
      <w:r w:rsidR="008F07EC" w:rsidRPr="00D21001">
        <w:t xml:space="preserve">to be </w:t>
      </w:r>
      <w:r w:rsidRPr="00D21001">
        <w:t>very efficient</w:t>
      </w:r>
      <w:commentRangeStart w:id="186"/>
      <w:del w:id="187" w:author="Author">
        <w:r w:rsidRPr="00D21001" w:rsidDel="00920EF0">
          <w:delText xml:space="preserve"> [10]</w:delText>
        </w:r>
      </w:del>
      <w:r w:rsidRPr="00D21001">
        <w:t>.</w:t>
      </w:r>
      <w:commentRangeEnd w:id="186"/>
      <w:r w:rsidR="00920EF0" w:rsidRPr="00D21001">
        <w:rPr>
          <w:rStyle w:val="CommentReference"/>
        </w:rPr>
        <w:commentReference w:id="186"/>
      </w:r>
      <w:ins w:id="188" w:author="Author">
        <w:r w:rsidR="002D4621" w:rsidRPr="00D21001">
          <w:t xml:space="preserve"> In another study,</w:t>
        </w:r>
      </w:ins>
      <w:r w:rsidRPr="00D21001">
        <w:t xml:space="preserve"> </w:t>
      </w:r>
      <w:commentRangeStart w:id="189"/>
      <w:r w:rsidRPr="00D21001">
        <w:t>Al-Shamrani et al. (2002)</w:t>
      </w:r>
      <w:commentRangeEnd w:id="189"/>
      <w:r w:rsidR="00EE11E5" w:rsidRPr="00D21001">
        <w:rPr>
          <w:rStyle w:val="CommentReference"/>
        </w:rPr>
        <w:commentReference w:id="189"/>
      </w:r>
      <w:r w:rsidRPr="00D21001">
        <w:t xml:space="preserve"> </w:t>
      </w:r>
      <w:del w:id="190" w:author="Author">
        <w:r w:rsidRPr="00D21001" w:rsidDel="002D4621">
          <w:delText xml:space="preserve">studied </w:delText>
        </w:r>
      </w:del>
      <w:ins w:id="191" w:author="Author">
        <w:r w:rsidR="002D4621" w:rsidRPr="00D21001">
          <w:t xml:space="preserve">investigated </w:t>
        </w:r>
      </w:ins>
      <w:r w:rsidRPr="00D21001">
        <w:t xml:space="preserve">the roles of </w:t>
      </w:r>
      <w:r w:rsidRPr="00D21001">
        <w:lastRenderedPageBreak/>
        <w:t xml:space="preserve">aluminum and ferric </w:t>
      </w:r>
      <w:del w:id="192" w:author="Author">
        <w:r w:rsidRPr="00D21001" w:rsidDel="00BB7E18">
          <w:delText xml:space="preserve">sulphates </w:delText>
        </w:r>
      </w:del>
      <w:ins w:id="193" w:author="Author">
        <w:r w:rsidR="00BB7E18" w:rsidRPr="00D21001">
          <w:t xml:space="preserve">sulfates </w:t>
        </w:r>
      </w:ins>
      <w:r w:rsidRPr="00D21001">
        <w:t xml:space="preserve">as destabilizing agents for </w:t>
      </w:r>
      <w:del w:id="194" w:author="Author">
        <w:r w:rsidRPr="00D21001" w:rsidDel="00286603">
          <w:delText>oil</w:delText>
        </w:r>
        <w:r w:rsidRPr="00D21001" w:rsidDel="00813824">
          <w:delText>-</w:delText>
        </w:r>
        <w:r w:rsidRPr="00D21001" w:rsidDel="00286603">
          <w:delText xml:space="preserve">water </w:delText>
        </w:r>
      </w:del>
      <w:ins w:id="195" w:author="Author">
        <w:r w:rsidR="00286603" w:rsidRPr="00D21001">
          <w:t xml:space="preserve">O/W </w:t>
        </w:r>
      </w:ins>
      <w:r w:rsidRPr="00D21001">
        <w:t xml:space="preserve">emulsions that were stabilized by a non-ionic surfactant in terms of oil removal. They found </w:t>
      </w:r>
      <w:del w:id="196" w:author="Author">
        <w:r w:rsidRPr="00D21001" w:rsidDel="002D4621">
          <w:delText xml:space="preserve">out </w:delText>
        </w:r>
      </w:del>
      <w:r w:rsidRPr="00D21001">
        <w:t xml:space="preserve">that relatively low average mixing speeds for coagulation and flocculation </w:t>
      </w:r>
      <w:del w:id="197" w:author="Author">
        <w:r w:rsidRPr="00D21001" w:rsidDel="002D4621">
          <w:delText xml:space="preserve">are </w:delText>
        </w:r>
      </w:del>
      <w:ins w:id="198" w:author="Author">
        <w:r w:rsidR="002D4621" w:rsidRPr="00D21001">
          <w:t xml:space="preserve">were </w:t>
        </w:r>
      </w:ins>
      <w:r w:rsidRPr="00D21001">
        <w:t>essential for efficient operation</w:t>
      </w:r>
      <w:del w:id="199" w:author="Author">
        <w:r w:rsidRPr="00D21001" w:rsidDel="00ED6816">
          <w:delText xml:space="preserve"> [11]</w:delText>
        </w:r>
      </w:del>
      <w:r w:rsidRPr="00D21001">
        <w:t xml:space="preserve">. </w:t>
      </w:r>
      <w:del w:id="200" w:author="Author">
        <w:r w:rsidRPr="00D21001" w:rsidDel="002D4621">
          <w:delText xml:space="preserve">The </w:delText>
        </w:r>
      </w:del>
      <w:ins w:id="201" w:author="Author">
        <w:r w:rsidR="002D4621" w:rsidRPr="00D21001">
          <w:t xml:space="preserve">Similarly, the </w:t>
        </w:r>
      </w:ins>
      <w:r w:rsidRPr="00D21001">
        <w:t>physicochemical treatment of cutting oil emulsion using coupling coagulation and DAF was investigated by Bensadok et al. (2007). In their study, under the optimal conditions (</w:t>
      </w:r>
      <w:ins w:id="202" w:author="Author">
        <w:r w:rsidR="00286603" w:rsidRPr="00D21001">
          <w:t xml:space="preserve">i.e., </w:t>
        </w:r>
      </w:ins>
      <w:del w:id="203" w:author="Author">
        <w:r w:rsidRPr="00D21001" w:rsidDel="00A94262">
          <w:delText xml:space="preserve">average diameter of </w:delText>
        </w:r>
      </w:del>
      <w:r w:rsidRPr="00D21001">
        <w:t>air micro</w:t>
      </w:r>
      <w:del w:id="204" w:author="Author">
        <w:r w:rsidRPr="00D21001" w:rsidDel="00B70E51">
          <w:delText xml:space="preserve"> </w:delText>
        </w:r>
      </w:del>
      <w:r w:rsidRPr="00D21001">
        <w:t xml:space="preserve">bubbles </w:t>
      </w:r>
      <w:ins w:id="205" w:author="Author">
        <w:r w:rsidR="00A94262" w:rsidRPr="00D21001">
          <w:t xml:space="preserve">with an average diameter </w:t>
        </w:r>
        <w:r w:rsidR="0035737A" w:rsidRPr="00D21001">
          <w:t xml:space="preserve">of </w:t>
        </w:r>
      </w:ins>
      <w:del w:id="206" w:author="Author">
        <w:r w:rsidRPr="00D21001" w:rsidDel="002D4621">
          <w:delText>(</w:delText>
        </w:r>
      </w:del>
      <w:r w:rsidRPr="00D21001">
        <w:t>50 μm</w:t>
      </w:r>
      <w:ins w:id="207" w:author="Author">
        <w:r w:rsidR="002D4621" w:rsidRPr="00D21001">
          <w:t xml:space="preserve"> and</w:t>
        </w:r>
      </w:ins>
      <w:del w:id="208" w:author="Author">
        <w:r w:rsidRPr="00D21001" w:rsidDel="002D4621">
          <w:delText>),</w:delText>
        </w:r>
      </w:del>
      <w:r w:rsidRPr="00D21001">
        <w:t xml:space="preserve"> saturation pressure equal to 6.5 bars)</w:t>
      </w:r>
      <w:ins w:id="209" w:author="Author">
        <w:r w:rsidR="002D4621" w:rsidRPr="00D21001">
          <w:t>,</w:t>
        </w:r>
      </w:ins>
      <w:r w:rsidRPr="00D21001">
        <w:t xml:space="preserve"> </w:t>
      </w:r>
      <w:del w:id="210" w:author="Author">
        <w:r w:rsidRPr="00D21001" w:rsidDel="002D4621">
          <w:delText xml:space="preserve">they could achieve </w:delText>
        </w:r>
      </w:del>
      <w:r w:rsidRPr="00D21001">
        <w:t>optimal flotation effectiveness</w:t>
      </w:r>
      <w:ins w:id="211" w:author="Author">
        <w:r w:rsidR="002D4621" w:rsidRPr="00D21001">
          <w:t xml:space="preserve"> could be achieved</w:t>
        </w:r>
      </w:ins>
      <w:del w:id="212" w:author="Author">
        <w:r w:rsidRPr="00D21001" w:rsidDel="00ED6816">
          <w:delText xml:space="preserve"> [12]</w:delText>
        </w:r>
      </w:del>
      <w:r w:rsidRPr="00D21001">
        <w:t xml:space="preserve">. Tansel and Pascual (2011) </w:t>
      </w:r>
      <w:ins w:id="213" w:author="Author">
        <w:r w:rsidR="002D4621" w:rsidRPr="00D21001">
          <w:t xml:space="preserve">also successfully </w:t>
        </w:r>
      </w:ins>
      <w:r w:rsidRPr="00D21001">
        <w:t>used DAF to remove emulsified fuel oils from brackish and pond water</w:t>
      </w:r>
      <w:ins w:id="214" w:author="Author">
        <w:r w:rsidR="002D4621" w:rsidRPr="00D21001">
          <w:t xml:space="preserve">, </w:t>
        </w:r>
      </w:ins>
      <w:del w:id="215" w:author="Author">
        <w:r w:rsidRPr="00D21001" w:rsidDel="002D4621">
          <w:delText xml:space="preserve">. They </w:delText>
        </w:r>
      </w:del>
      <w:r w:rsidRPr="00D21001">
        <w:t>indicat</w:t>
      </w:r>
      <w:ins w:id="216" w:author="Author">
        <w:r w:rsidR="002D4621" w:rsidRPr="00D21001">
          <w:t>ing</w:t>
        </w:r>
      </w:ins>
      <w:del w:id="217" w:author="Author">
        <w:r w:rsidRPr="00D21001" w:rsidDel="002D4621">
          <w:delText>ed</w:delText>
        </w:r>
      </w:del>
      <w:r w:rsidRPr="00D21001">
        <w:t xml:space="preserve"> that </w:t>
      </w:r>
      <w:ins w:id="218" w:author="Author">
        <w:r w:rsidR="002D4621" w:rsidRPr="00D21001">
          <w:t xml:space="preserve">the </w:t>
        </w:r>
      </w:ins>
      <w:r w:rsidRPr="00D21001">
        <w:t xml:space="preserve">DAF process </w:t>
      </w:r>
      <w:del w:id="219" w:author="Author">
        <w:r w:rsidRPr="00D21001" w:rsidDel="002D4621">
          <w:delText xml:space="preserve">can </w:delText>
        </w:r>
      </w:del>
      <w:ins w:id="220" w:author="Author">
        <w:r w:rsidR="002D4621" w:rsidRPr="00D21001">
          <w:t xml:space="preserve">could </w:t>
        </w:r>
      </w:ins>
      <w:r w:rsidRPr="00D21001">
        <w:t xml:space="preserve">be effective both with and without the use of coagulants for removing petroleum hydrocarbons </w:t>
      </w:r>
      <w:ins w:id="221" w:author="Author">
        <w:r w:rsidR="00C108B9" w:rsidRPr="00D21001">
          <w:t>from that environment</w:t>
        </w:r>
      </w:ins>
      <w:del w:id="222" w:author="Author">
        <w:r w:rsidRPr="00D21001" w:rsidDel="002D4621">
          <w:delText>from brackish and pond waters</w:delText>
        </w:r>
        <w:r w:rsidRPr="00D21001" w:rsidDel="00ED6816">
          <w:delText xml:space="preserve"> [13]</w:delText>
        </w:r>
      </w:del>
      <w:r w:rsidRPr="00D21001">
        <w:t xml:space="preserve">. </w:t>
      </w:r>
      <w:ins w:id="223" w:author="Author">
        <w:r w:rsidR="00C108B9" w:rsidRPr="00D21001">
          <w:t xml:space="preserve">In another emulsion study, </w:t>
        </w:r>
      </w:ins>
      <w:r w:rsidRPr="00D21001">
        <w:t xml:space="preserve">Karhu et al. (2014) applied DAF for treatment of highly concentrated O/W emulsions. Their results showed that </w:t>
      </w:r>
      <w:del w:id="224" w:author="Author">
        <w:r w:rsidRPr="00D21001" w:rsidDel="00C108B9">
          <w:delText xml:space="preserve">the </w:delText>
        </w:r>
      </w:del>
      <w:r w:rsidRPr="00D21001">
        <w:t>COD decrease</w:t>
      </w:r>
      <w:ins w:id="225" w:author="Author">
        <w:r w:rsidR="00C108B9" w:rsidRPr="00D21001">
          <w:t>d</w:t>
        </w:r>
      </w:ins>
      <w:r w:rsidRPr="00D21001">
        <w:t xml:space="preserve"> </w:t>
      </w:r>
      <w:del w:id="226" w:author="Author">
        <w:r w:rsidRPr="00D21001" w:rsidDel="00C108B9">
          <w:delText xml:space="preserve">was </w:delText>
        </w:r>
      </w:del>
      <w:ins w:id="227" w:author="Author">
        <w:r w:rsidR="00C108B9" w:rsidRPr="00D21001">
          <w:t xml:space="preserve">by </w:t>
        </w:r>
      </w:ins>
      <w:r w:rsidRPr="00D21001">
        <w:t xml:space="preserve">70% with an optimal coagulant polydiallyldimethylammonium chloride dosage </w:t>
      </w:r>
      <w:ins w:id="228" w:author="Author">
        <w:r w:rsidR="00C108B9" w:rsidRPr="00D21001">
          <w:t xml:space="preserve">of </w:t>
        </w:r>
      </w:ins>
      <w:del w:id="229" w:author="Author">
        <w:r w:rsidRPr="00D21001" w:rsidDel="00C108B9">
          <w:delText>(</w:delText>
        </w:r>
      </w:del>
      <w:r w:rsidRPr="00D21001">
        <w:t>200 ppm</w:t>
      </w:r>
      <w:del w:id="230" w:author="Author">
        <w:r w:rsidRPr="00D21001" w:rsidDel="00C108B9">
          <w:delText>)</w:delText>
        </w:r>
      </w:del>
      <w:r w:rsidRPr="00D21001">
        <w:t xml:space="preserve"> with the </w:t>
      </w:r>
      <w:commentRangeStart w:id="231"/>
      <w:r w:rsidRPr="00D21001">
        <w:t xml:space="preserve">TSC </w:t>
      </w:r>
      <w:commentRangeEnd w:id="231"/>
      <w:r w:rsidR="00C108B9" w:rsidRPr="00D21001">
        <w:rPr>
          <w:rStyle w:val="CommentReference"/>
        </w:rPr>
        <w:commentReference w:id="231"/>
      </w:r>
      <w:r w:rsidRPr="00D21001">
        <w:t xml:space="preserve">value </w:t>
      </w:r>
      <w:del w:id="232" w:author="Author">
        <w:r w:rsidRPr="00D21001" w:rsidDel="00C108B9">
          <w:delText xml:space="preserve">quite </w:delText>
        </w:r>
      </w:del>
      <w:ins w:id="233" w:author="Author">
        <w:r w:rsidR="00C108B9" w:rsidRPr="00D21001">
          <w:t xml:space="preserve">being relatively </w:t>
        </w:r>
      </w:ins>
      <w:r w:rsidRPr="00D21001">
        <w:t>neutralized</w:t>
      </w:r>
      <w:del w:id="234" w:author="Author">
        <w:r w:rsidRPr="00D21001" w:rsidDel="00ED6816">
          <w:delText xml:space="preserve"> [14]</w:delText>
        </w:r>
      </w:del>
      <w:r w:rsidRPr="00D21001">
        <w:t xml:space="preserve">. </w:t>
      </w:r>
      <w:del w:id="235" w:author="Author">
        <w:r w:rsidRPr="00D21001" w:rsidDel="00C108B9">
          <w:delText xml:space="preserve">The </w:delText>
        </w:r>
      </w:del>
      <w:ins w:id="236" w:author="Author">
        <w:r w:rsidR="00C108B9" w:rsidRPr="00D21001">
          <w:t xml:space="preserve">In further research, the </w:t>
        </w:r>
      </w:ins>
      <w:r w:rsidRPr="00D21001">
        <w:t>removal of chromium from aqueous solution</w:t>
      </w:r>
      <w:ins w:id="237" w:author="Author">
        <w:r w:rsidR="00A94262" w:rsidRPr="00D21001">
          <w:t>s</w:t>
        </w:r>
      </w:ins>
      <w:r w:rsidRPr="00D21001">
        <w:t xml:space="preserve"> and plating wastewater using DAF was studied by Esmaeili et al. (2014)</w:t>
      </w:r>
      <w:ins w:id="238" w:author="Author">
        <w:r w:rsidR="00C108B9" w:rsidRPr="00D21001">
          <w:t>, who</w:t>
        </w:r>
      </w:ins>
      <w:del w:id="239" w:author="Author">
        <w:r w:rsidRPr="00D21001" w:rsidDel="00C108B9">
          <w:delText>.</w:delText>
        </w:r>
      </w:del>
      <w:r w:rsidRPr="00D21001">
        <w:t xml:space="preserve"> </w:t>
      </w:r>
      <w:del w:id="240" w:author="Author">
        <w:r w:rsidRPr="00D21001" w:rsidDel="00C108B9">
          <w:delText xml:space="preserve">They </w:delText>
        </w:r>
      </w:del>
      <w:r w:rsidRPr="00D21001">
        <w:t>successfully removed 98% chromium from aqueous solution and plating wastewater for poly aluminum chloride</w:t>
      </w:r>
      <w:del w:id="241" w:author="Author">
        <w:r w:rsidRPr="00D21001" w:rsidDel="00ED6816">
          <w:delText xml:space="preserve"> [15]</w:delText>
        </w:r>
      </w:del>
      <w:r w:rsidRPr="00D21001">
        <w:t xml:space="preserve">. </w:t>
      </w:r>
      <w:commentRangeStart w:id="242"/>
      <w:del w:id="243" w:author="Author">
        <w:r w:rsidRPr="00D21001" w:rsidDel="00ED6816">
          <w:delText>Jessica et al.</w:delText>
        </w:r>
      </w:del>
      <w:ins w:id="244" w:author="Author">
        <w:r w:rsidR="00ED6816" w:rsidRPr="00D21001">
          <w:t>Younker and Walsh</w:t>
        </w:r>
      </w:ins>
      <w:r w:rsidRPr="00D21001">
        <w:t xml:space="preserve"> (2014) </w:t>
      </w:r>
      <w:commentRangeEnd w:id="242"/>
      <w:r w:rsidR="00ED6816" w:rsidRPr="00D21001">
        <w:rPr>
          <w:rStyle w:val="CommentReference"/>
        </w:rPr>
        <w:commentReference w:id="242"/>
      </w:r>
      <w:ins w:id="245" w:author="Author">
        <w:r w:rsidR="00C108B9" w:rsidRPr="00D21001">
          <w:t xml:space="preserve">also </w:t>
        </w:r>
      </w:ins>
      <w:r w:rsidRPr="00D21001">
        <w:t>studied chemical coagulation with ferric chloride (FeCl</w:t>
      </w:r>
      <w:r w:rsidRPr="00D21001">
        <w:rPr>
          <w:vertAlign w:val="subscript"/>
          <w:rPrChange w:id="246" w:author="Author">
            <w:rPr/>
          </w:rPrChange>
        </w:rPr>
        <w:t>3</w:t>
      </w:r>
      <w:r w:rsidRPr="00D21001">
        <w:t xml:space="preserve">) and </w:t>
      </w:r>
      <w:ins w:id="247" w:author="Author">
        <w:r w:rsidR="001A29CA" w:rsidRPr="00D21001">
          <w:t xml:space="preserve">organic </w:t>
        </w:r>
      </w:ins>
      <w:r w:rsidRPr="00D21001">
        <w:t xml:space="preserve">adsorption </w:t>
      </w:r>
      <w:del w:id="248" w:author="Author">
        <w:r w:rsidRPr="00D21001" w:rsidDel="001A29CA">
          <w:delText xml:space="preserve">organically </w:delText>
        </w:r>
      </w:del>
      <w:r w:rsidRPr="00D21001">
        <w:t xml:space="preserve">in a </w:t>
      </w:r>
      <w:commentRangeStart w:id="249"/>
      <w:r w:rsidRPr="00D21001">
        <w:t>completely stirred tank reactor</w:t>
      </w:r>
      <w:del w:id="250" w:author="Author">
        <w:r w:rsidRPr="00D21001" w:rsidDel="00017ABF">
          <w:delText xml:space="preserve"> (CSTR)</w:delText>
        </w:r>
      </w:del>
      <w:r w:rsidRPr="00D21001">
        <w:t xml:space="preserve"> </w:t>
      </w:r>
      <w:commentRangeEnd w:id="249"/>
      <w:r w:rsidR="00017ABF" w:rsidRPr="00D21001">
        <w:rPr>
          <w:rStyle w:val="CommentReference"/>
        </w:rPr>
        <w:commentReference w:id="249"/>
      </w:r>
      <w:r w:rsidRPr="00D21001">
        <w:t xml:space="preserve">configuration as </w:t>
      </w:r>
      <w:ins w:id="251" w:author="Author">
        <w:r w:rsidR="00C108B9" w:rsidRPr="00D21001">
          <w:t xml:space="preserve">a </w:t>
        </w:r>
      </w:ins>
      <w:r w:rsidRPr="00D21001">
        <w:t xml:space="preserve">pretreatment for DAF for the removal of dissolved and dispersed oils from produced water. </w:t>
      </w:r>
      <w:del w:id="252" w:author="Author">
        <w:r w:rsidRPr="00D21001" w:rsidDel="008824F7">
          <w:delText>Finally</w:delText>
        </w:r>
      </w:del>
      <w:ins w:id="253" w:author="Author">
        <w:r w:rsidR="008824F7" w:rsidRPr="00D21001">
          <w:t>After pretreatment</w:t>
        </w:r>
      </w:ins>
      <w:r w:rsidRPr="00D21001">
        <w:t xml:space="preserve">, they successfully reduced concentrations of dispersed oil in clarified water </w:t>
      </w:r>
      <w:del w:id="254" w:author="Author">
        <w:r w:rsidRPr="00D21001" w:rsidDel="00AF2EAA">
          <w:delText xml:space="preserve">and </w:delText>
        </w:r>
      </w:del>
      <w:ins w:id="255" w:author="Author">
        <w:r w:rsidR="00AF2EAA" w:rsidRPr="00D21001">
          <w:t xml:space="preserve">as well as concentrations of </w:t>
        </w:r>
      </w:ins>
      <w:r w:rsidRPr="00D21001">
        <w:t>naphthalene</w:t>
      </w:r>
      <w:del w:id="256" w:author="Author">
        <w:r w:rsidRPr="00D21001" w:rsidDel="00AF2EAA">
          <w:delText xml:space="preserve"> concentration</w:delText>
        </w:r>
        <w:r w:rsidRPr="00D21001" w:rsidDel="00ED6816">
          <w:delText xml:space="preserve"> [16]</w:delText>
        </w:r>
      </w:del>
      <w:r w:rsidRPr="00D21001">
        <w:t xml:space="preserve">. </w:t>
      </w:r>
      <w:commentRangeStart w:id="257"/>
      <w:ins w:id="258" w:author="Author">
        <w:r w:rsidR="00030E81" w:rsidRPr="00D21001">
          <w:t xml:space="preserve">Based on these research developments, we </w:t>
        </w:r>
        <w:r w:rsidR="00A734E0" w:rsidRPr="00D21001">
          <w:t xml:space="preserve">herein </w:t>
        </w:r>
        <w:r w:rsidR="00030E81" w:rsidRPr="00D21001">
          <w:t xml:space="preserve">consider the </w:t>
        </w:r>
        <w:commentRangeEnd w:id="257"/>
        <w:r w:rsidR="00030E81" w:rsidRPr="00D21001">
          <w:rPr>
            <w:rStyle w:val="CommentReference"/>
          </w:rPr>
          <w:commentReference w:id="257"/>
        </w:r>
      </w:ins>
      <w:r w:rsidRPr="00D21001">
        <w:t>Kermanshah Oil Refinery (</w:t>
      </w:r>
      <w:del w:id="259" w:author="Author">
        <w:r w:rsidRPr="00D21001" w:rsidDel="006839E7">
          <w:delText xml:space="preserve">in </w:delText>
        </w:r>
      </w:del>
      <w:r w:rsidRPr="00D21001">
        <w:t>Iran)</w:t>
      </w:r>
      <w:ins w:id="260" w:author="Author">
        <w:r w:rsidR="00030E81" w:rsidRPr="00D21001">
          <w:t>, which</w:t>
        </w:r>
      </w:ins>
      <w:r w:rsidRPr="00D21001">
        <w:t xml:space="preserve"> </w:t>
      </w:r>
      <w:ins w:id="261" w:author="Author">
        <w:r w:rsidR="00030E81" w:rsidRPr="00D21001">
          <w:t xml:space="preserve">is known for </w:t>
        </w:r>
      </w:ins>
      <w:r w:rsidRPr="00D21001">
        <w:t>produc</w:t>
      </w:r>
      <w:ins w:id="262" w:author="Author">
        <w:r w:rsidR="00030E81" w:rsidRPr="00D21001">
          <w:t>ing</w:t>
        </w:r>
      </w:ins>
      <w:del w:id="263" w:author="Author">
        <w:r w:rsidRPr="00D21001" w:rsidDel="00030E81">
          <w:delText>es</w:delText>
        </w:r>
      </w:del>
      <w:r w:rsidRPr="00D21001">
        <w:t xml:space="preserve"> large amounts of oily wastewater annually. </w:t>
      </w:r>
      <w:commentRangeStart w:id="264"/>
      <w:del w:id="265" w:author="Author">
        <w:r w:rsidRPr="00D21001" w:rsidDel="00030E81">
          <w:delText>On the other hand,</w:delText>
        </w:r>
      </w:del>
      <w:ins w:id="266" w:author="Author">
        <w:r w:rsidR="00A94262" w:rsidRPr="00D21001">
          <w:t>T</w:t>
        </w:r>
      </w:ins>
      <w:del w:id="267" w:author="Author">
        <w:r w:rsidRPr="00D21001" w:rsidDel="00A94262">
          <w:delText xml:space="preserve"> t</w:delText>
        </w:r>
      </w:del>
      <w:r w:rsidRPr="00D21001">
        <w:t xml:space="preserve">he refinery </w:t>
      </w:r>
      <w:ins w:id="268" w:author="Author">
        <w:r w:rsidR="00A94262" w:rsidRPr="00D21001">
          <w:t xml:space="preserve">is </w:t>
        </w:r>
      </w:ins>
      <w:del w:id="269" w:author="Author">
        <w:r w:rsidRPr="00D21001" w:rsidDel="00030E81">
          <w:delText xml:space="preserve">due to being </w:delText>
        </w:r>
      </w:del>
      <w:r w:rsidRPr="00D21001">
        <w:t>located in the city of Kermanshah</w:t>
      </w:r>
      <w:ins w:id="270" w:author="Author">
        <w:r w:rsidR="00030E81" w:rsidRPr="00D21001">
          <w:t>,</w:t>
        </w:r>
      </w:ins>
      <w:r w:rsidRPr="00D21001">
        <w:t xml:space="preserve"> </w:t>
      </w:r>
      <w:del w:id="271" w:author="Author">
        <w:r w:rsidRPr="00D21001" w:rsidDel="00030E81">
          <w:delText>and on the other because of the</w:delText>
        </w:r>
        <w:r w:rsidRPr="00D21001" w:rsidDel="00A94262">
          <w:delText xml:space="preserve"> </w:delText>
        </w:r>
      </w:del>
      <w:r w:rsidRPr="00D21001">
        <w:t>lack</w:t>
      </w:r>
      <w:ins w:id="272" w:author="Author">
        <w:r w:rsidR="00030E81" w:rsidRPr="00D21001">
          <w:t>s</w:t>
        </w:r>
      </w:ins>
      <w:r w:rsidRPr="00D21001">
        <w:t xml:space="preserve"> </w:t>
      </w:r>
      <w:del w:id="273" w:author="Author">
        <w:r w:rsidRPr="00D21001" w:rsidDel="00030E81">
          <w:delText xml:space="preserve">of </w:delText>
        </w:r>
      </w:del>
      <w:r w:rsidRPr="00D21001">
        <w:t>appropriate technology</w:t>
      </w:r>
      <w:ins w:id="274" w:author="Author">
        <w:r w:rsidR="00A94262" w:rsidRPr="00D21001">
          <w:t>,</w:t>
        </w:r>
      </w:ins>
      <w:r w:rsidRPr="00D21001">
        <w:t xml:space="preserve"> </w:t>
      </w:r>
      <w:ins w:id="275" w:author="Author">
        <w:r w:rsidR="00030E81" w:rsidRPr="00D21001">
          <w:t xml:space="preserve">and </w:t>
        </w:r>
        <w:r w:rsidR="00CA3D91" w:rsidRPr="00D21001">
          <w:t>caus</w:t>
        </w:r>
      </w:ins>
      <w:del w:id="276" w:author="Author">
        <w:r w:rsidRPr="00D21001" w:rsidDel="00CA3D91">
          <w:delText>produc</w:delText>
        </w:r>
      </w:del>
      <w:r w:rsidRPr="00D21001">
        <w:t xml:space="preserve">es considerable environmental pollution. </w:t>
      </w:r>
      <w:commentRangeEnd w:id="264"/>
      <w:r w:rsidR="00030E81" w:rsidRPr="00D21001">
        <w:rPr>
          <w:rStyle w:val="CommentReference"/>
        </w:rPr>
        <w:commentReference w:id="264"/>
      </w:r>
      <w:r w:rsidRPr="00D21001">
        <w:t xml:space="preserve">Hence, </w:t>
      </w:r>
      <w:del w:id="277" w:author="Author">
        <w:r w:rsidRPr="00D21001" w:rsidDel="00BE4649">
          <w:delText xml:space="preserve">refinery wastewater treatment </w:delText>
        </w:r>
        <w:r w:rsidRPr="00D21001" w:rsidDel="00030E81">
          <w:delText>with</w:delText>
        </w:r>
      </w:del>
      <w:ins w:id="278" w:author="Author">
        <w:r w:rsidR="00BE4649" w:rsidRPr="00D21001">
          <w:t>the development of</w:t>
        </w:r>
      </w:ins>
      <w:r w:rsidRPr="00D21001">
        <w:t xml:space="preserve"> novel and advanced methods </w:t>
      </w:r>
      <w:ins w:id="279" w:author="Author">
        <w:r w:rsidR="00BE4649" w:rsidRPr="00D21001">
          <w:t xml:space="preserve">for refinery wastewater treatment </w:t>
        </w:r>
      </w:ins>
      <w:commentRangeStart w:id="280"/>
      <w:r w:rsidRPr="00D21001">
        <w:t xml:space="preserve">is </w:t>
      </w:r>
      <w:ins w:id="281" w:author="Author">
        <w:r w:rsidR="00BE4649" w:rsidRPr="00D21001">
          <w:t>an urgent requirement.</w:t>
        </w:r>
      </w:ins>
      <w:del w:id="282" w:author="Author">
        <w:r w:rsidRPr="00D21001" w:rsidDel="00663E4D">
          <w:delText xml:space="preserve">a </w:delText>
        </w:r>
        <w:r w:rsidRPr="00D21001" w:rsidDel="00030E81">
          <w:delText>very important</w:delText>
        </w:r>
        <w:r w:rsidRPr="00D21001" w:rsidDel="00663E4D">
          <w:delText xml:space="preserve"> issue</w:delText>
        </w:r>
        <w:r w:rsidRPr="00D21001" w:rsidDel="00BE4649">
          <w:delText>.</w:delText>
        </w:r>
      </w:del>
      <w:r w:rsidRPr="00D21001">
        <w:t xml:space="preserve"> </w:t>
      </w:r>
      <w:commentRangeEnd w:id="280"/>
      <w:r w:rsidR="00663E4D" w:rsidRPr="00D21001">
        <w:rPr>
          <w:rStyle w:val="CommentReference"/>
        </w:rPr>
        <w:commentReference w:id="280"/>
      </w:r>
      <w:r w:rsidRPr="00D21001">
        <w:t>In this work, the effects of input variables such as flow rate, saturation pressure</w:t>
      </w:r>
      <w:ins w:id="283" w:author="Author">
        <w:r w:rsidR="00663E4D" w:rsidRPr="00D21001">
          <w:t>,</w:t>
        </w:r>
      </w:ins>
      <w:r w:rsidRPr="00D21001">
        <w:t xml:space="preserve"> and coagulant dosage on </w:t>
      </w:r>
      <w:ins w:id="284" w:author="Author">
        <w:r w:rsidR="00663E4D" w:rsidRPr="00D21001">
          <w:t xml:space="preserve">the </w:t>
        </w:r>
      </w:ins>
      <w:r w:rsidRPr="00D21001">
        <w:t xml:space="preserve">DAF process were investigated. </w:t>
      </w:r>
      <w:del w:id="285" w:author="Author">
        <w:r w:rsidRPr="00D21001" w:rsidDel="00663E4D">
          <w:delText>Also</w:delText>
        </w:r>
      </w:del>
      <w:ins w:id="286" w:author="Author">
        <w:r w:rsidR="00663E4D" w:rsidRPr="00D21001">
          <w:t>Further</w:t>
        </w:r>
      </w:ins>
      <w:r w:rsidRPr="00D21001">
        <w:t xml:space="preserve">, response surface methodology (RSM) was used for modeling the COD removal data. </w:t>
      </w:r>
    </w:p>
    <w:p w14:paraId="737EDB3B" w14:textId="77777777" w:rsidR="003B2A01" w:rsidRPr="00D21001" w:rsidRDefault="003B2A01" w:rsidP="00BC25E9">
      <w:pPr>
        <w:adjustRightInd w:val="0"/>
        <w:snapToGrid w:val="0"/>
        <w:spacing w:line="480" w:lineRule="auto"/>
      </w:pPr>
    </w:p>
    <w:p w14:paraId="66FA5E6B" w14:textId="7F139200" w:rsidR="003B2A01" w:rsidRPr="00D21001" w:rsidRDefault="003B2A01" w:rsidP="00BC25E9">
      <w:pPr>
        <w:adjustRightInd w:val="0"/>
        <w:snapToGrid w:val="0"/>
        <w:spacing w:line="480" w:lineRule="auto"/>
        <w:rPr>
          <w:b/>
          <w:bCs/>
          <w:rPrChange w:id="287" w:author="Author">
            <w:rPr/>
          </w:rPrChange>
        </w:rPr>
      </w:pPr>
      <w:r w:rsidRPr="00D21001">
        <w:rPr>
          <w:b/>
          <w:bCs/>
          <w:rPrChange w:id="288" w:author="Author">
            <w:rPr/>
          </w:rPrChange>
        </w:rPr>
        <w:t xml:space="preserve">2. Materials and </w:t>
      </w:r>
      <w:del w:id="289" w:author="Author">
        <w:r w:rsidRPr="00D21001" w:rsidDel="007272AB">
          <w:rPr>
            <w:b/>
            <w:bCs/>
            <w:rPrChange w:id="290" w:author="Author">
              <w:rPr/>
            </w:rPrChange>
          </w:rPr>
          <w:delText xml:space="preserve">methods </w:delText>
        </w:r>
      </w:del>
      <w:ins w:id="291" w:author="Author">
        <w:r w:rsidR="007272AB" w:rsidRPr="00D21001">
          <w:rPr>
            <w:b/>
            <w:bCs/>
            <w:rPrChange w:id="292" w:author="Author">
              <w:rPr/>
            </w:rPrChange>
          </w:rPr>
          <w:t xml:space="preserve">Methods </w:t>
        </w:r>
      </w:ins>
    </w:p>
    <w:p w14:paraId="18E6490D" w14:textId="71106F42" w:rsidR="003B2A01" w:rsidRPr="00D21001" w:rsidRDefault="003B2A01" w:rsidP="00BC25E9">
      <w:pPr>
        <w:adjustRightInd w:val="0"/>
        <w:snapToGrid w:val="0"/>
        <w:spacing w:line="480" w:lineRule="auto"/>
      </w:pPr>
      <w:r w:rsidRPr="00D21001">
        <w:t xml:space="preserve">2.1. Materials and analytical tests </w:t>
      </w:r>
    </w:p>
    <w:p w14:paraId="2309FD59" w14:textId="25638C10" w:rsidR="003B2A01" w:rsidRPr="00D21001" w:rsidRDefault="003B2A01" w:rsidP="00BC25E9">
      <w:pPr>
        <w:adjustRightInd w:val="0"/>
        <w:snapToGrid w:val="0"/>
        <w:spacing w:line="480" w:lineRule="auto"/>
      </w:pPr>
      <w:del w:id="293" w:author="Author">
        <w:r w:rsidRPr="00D21001" w:rsidDel="00663E4D">
          <w:delText xml:space="preserve">The </w:delText>
        </w:r>
      </w:del>
      <w:ins w:id="294" w:author="Author">
        <w:r w:rsidR="00663E4D" w:rsidRPr="00D21001">
          <w:t xml:space="preserve">Wastewater </w:t>
        </w:r>
      </w:ins>
      <w:r w:rsidRPr="00D21001">
        <w:t>samples used in this study were obtained from Kermanshah Oil Refinery</w:t>
      </w:r>
      <w:ins w:id="295" w:author="Author">
        <w:r w:rsidR="00663E4D" w:rsidRPr="00D21001">
          <w:t xml:space="preserve">, and </w:t>
        </w:r>
      </w:ins>
      <w:del w:id="296" w:author="Author">
        <w:r w:rsidRPr="00D21001" w:rsidDel="00663E4D">
          <w:delText>.</w:delText>
        </w:r>
      </w:del>
      <w:ins w:id="297" w:author="Author">
        <w:r w:rsidR="00663E4D" w:rsidRPr="00D21001">
          <w:t>some</w:t>
        </w:r>
      </w:ins>
      <w:del w:id="298" w:author="Author">
        <w:r w:rsidRPr="00D21001" w:rsidDel="00663E4D">
          <w:delText xml:space="preserve"> Some</w:delText>
        </w:r>
      </w:del>
      <w:r w:rsidRPr="00D21001">
        <w:t xml:space="preserve"> characteristics of the wastewater </w:t>
      </w:r>
      <w:del w:id="299" w:author="Author">
        <w:r w:rsidRPr="00D21001" w:rsidDel="00663E4D">
          <w:delText xml:space="preserve">used in this study </w:delText>
        </w:r>
      </w:del>
      <w:r w:rsidRPr="00D21001">
        <w:t xml:space="preserve">are shown in Table 1. </w:t>
      </w:r>
      <w:ins w:id="300" w:author="Author">
        <w:r w:rsidR="00663E4D" w:rsidRPr="00D21001">
          <w:t xml:space="preserve">For the coagulant, </w:t>
        </w:r>
        <w:commentRangeStart w:id="301"/>
        <w:r w:rsidR="00663E4D" w:rsidRPr="00D21001">
          <w:t>p</w:t>
        </w:r>
      </w:ins>
      <w:del w:id="302" w:author="Author">
        <w:r w:rsidRPr="00D21001" w:rsidDel="00663E4D">
          <w:delText>P</w:delText>
        </w:r>
      </w:del>
      <w:r w:rsidRPr="00D21001">
        <w:t>oly</w:t>
      </w:r>
      <w:del w:id="303" w:author="Author">
        <w:r w:rsidRPr="00D21001" w:rsidDel="006839E7">
          <w:delText xml:space="preserve"> </w:delText>
        </w:r>
      </w:del>
      <w:r w:rsidRPr="00D21001">
        <w:t>aluminum</w:t>
      </w:r>
      <w:commentRangeEnd w:id="301"/>
      <w:r w:rsidR="006839E7" w:rsidRPr="00D21001">
        <w:rPr>
          <w:rStyle w:val="CommentReference"/>
        </w:rPr>
        <w:commentReference w:id="301"/>
      </w:r>
      <w:r w:rsidRPr="00D21001">
        <w:t xml:space="preserve"> </w:t>
      </w:r>
      <w:del w:id="304" w:author="Author">
        <w:r w:rsidRPr="00D21001" w:rsidDel="00663E4D">
          <w:delText xml:space="preserve">Chloride </w:delText>
        </w:r>
      </w:del>
      <w:ins w:id="305" w:author="Author">
        <w:r w:rsidR="00663E4D" w:rsidRPr="00D21001">
          <w:t xml:space="preserve">chloride </w:t>
        </w:r>
      </w:ins>
      <w:r w:rsidRPr="00D21001">
        <w:t xml:space="preserve">(PAC) with </w:t>
      </w:r>
      <w:ins w:id="306" w:author="Author">
        <w:r w:rsidR="00AC1083" w:rsidRPr="00D21001">
          <w:t xml:space="preserve">a </w:t>
        </w:r>
      </w:ins>
      <w:r w:rsidRPr="00D21001">
        <w:t xml:space="preserve">purity of 30% </w:t>
      </w:r>
      <w:del w:id="307" w:author="Author">
        <w:r w:rsidRPr="00D21001" w:rsidDel="00663E4D">
          <w:delText xml:space="preserve">as coagulant </w:delText>
        </w:r>
      </w:del>
      <w:r w:rsidRPr="00D21001">
        <w:t xml:space="preserve">was supplied by </w:t>
      </w:r>
      <w:commentRangeStart w:id="308"/>
      <w:r w:rsidRPr="00D21001">
        <w:t>Foodchem Company, China</w:t>
      </w:r>
      <w:commentRangeEnd w:id="308"/>
      <w:r w:rsidR="006839E7" w:rsidRPr="00D21001">
        <w:rPr>
          <w:rStyle w:val="CommentReference"/>
        </w:rPr>
        <w:commentReference w:id="308"/>
      </w:r>
      <w:r w:rsidRPr="00D21001">
        <w:t>. Sulfuric acid</w:t>
      </w:r>
      <w:ins w:id="309" w:author="Author">
        <w:r w:rsidR="00663E4D" w:rsidRPr="00D21001">
          <w:t xml:space="preserve"> (</w:t>
        </w:r>
      </w:ins>
      <w:del w:id="310" w:author="Author">
        <w:r w:rsidRPr="00D21001" w:rsidDel="00663E4D">
          <w:delText xml:space="preserve"> with </w:delText>
        </w:r>
      </w:del>
      <w:r w:rsidRPr="00D21001">
        <w:t>purity of 98%</w:t>
      </w:r>
      <w:ins w:id="311" w:author="Author">
        <w:r w:rsidR="00663E4D" w:rsidRPr="00D21001">
          <w:t>)</w:t>
        </w:r>
      </w:ins>
      <w:r w:rsidRPr="00D21001">
        <w:t xml:space="preserve">, </w:t>
      </w:r>
      <w:commentRangeStart w:id="312"/>
      <w:del w:id="313" w:author="Author">
        <w:r w:rsidRPr="00D21001" w:rsidDel="00663E4D">
          <w:delText xml:space="preserve">Potassium </w:delText>
        </w:r>
      </w:del>
      <w:ins w:id="314" w:author="Author">
        <w:r w:rsidR="00663E4D" w:rsidRPr="00D21001">
          <w:t xml:space="preserve">potassium </w:t>
        </w:r>
      </w:ins>
      <w:r w:rsidRPr="00D21001">
        <w:t>dichromate</w:t>
      </w:r>
      <w:commentRangeEnd w:id="312"/>
      <w:r w:rsidR="006839E7" w:rsidRPr="00D21001">
        <w:rPr>
          <w:rStyle w:val="CommentReference"/>
        </w:rPr>
        <w:commentReference w:id="312"/>
      </w:r>
      <w:r w:rsidRPr="00D21001">
        <w:t xml:space="preserve">, </w:t>
      </w:r>
      <w:del w:id="315" w:author="Author">
        <w:r w:rsidRPr="00D21001" w:rsidDel="00663E4D">
          <w:delText xml:space="preserve">Silver </w:delText>
        </w:r>
      </w:del>
      <w:ins w:id="316" w:author="Author">
        <w:r w:rsidR="00663E4D" w:rsidRPr="00D21001">
          <w:t xml:space="preserve">silver </w:t>
        </w:r>
      </w:ins>
      <w:r w:rsidRPr="00D21001">
        <w:t xml:space="preserve">sulfate, </w:t>
      </w:r>
      <w:del w:id="317" w:author="Author">
        <w:r w:rsidRPr="00D21001" w:rsidDel="00663E4D">
          <w:delText xml:space="preserve">Mercury </w:delText>
        </w:r>
      </w:del>
      <w:ins w:id="318" w:author="Author">
        <w:r w:rsidR="00663E4D" w:rsidRPr="00D21001">
          <w:t xml:space="preserve">mercury </w:t>
        </w:r>
      </w:ins>
      <w:del w:id="319" w:author="Author">
        <w:r w:rsidRPr="00D21001" w:rsidDel="00BB7E18">
          <w:delText>sulphate</w:delText>
        </w:r>
      </w:del>
      <w:ins w:id="320" w:author="Author">
        <w:r w:rsidR="00BB7E18" w:rsidRPr="00D21001">
          <w:t>sulfate</w:t>
        </w:r>
        <w:r w:rsidR="00663E4D" w:rsidRPr="00D21001">
          <w:t>,</w:t>
        </w:r>
      </w:ins>
      <w:r w:rsidRPr="00D21001">
        <w:t xml:space="preserve"> and </w:t>
      </w:r>
      <w:del w:id="321" w:author="Author">
        <w:r w:rsidRPr="00D21001" w:rsidDel="00663E4D">
          <w:delText xml:space="preserve">Potassium </w:delText>
        </w:r>
      </w:del>
      <w:ins w:id="322" w:author="Author">
        <w:r w:rsidR="00663E4D" w:rsidRPr="00D21001">
          <w:t xml:space="preserve">potassium </w:t>
        </w:r>
      </w:ins>
      <w:r w:rsidRPr="00D21001">
        <w:t xml:space="preserve">hydrogen phthalate were </w:t>
      </w:r>
      <w:del w:id="323" w:author="Author">
        <w:r w:rsidRPr="00D21001" w:rsidDel="00BB7E18">
          <w:delText xml:space="preserve">supplied </w:delText>
        </w:r>
      </w:del>
      <w:ins w:id="324" w:author="Author">
        <w:r w:rsidR="007432AB" w:rsidRPr="00D21001">
          <w:t>purchased</w:t>
        </w:r>
        <w:r w:rsidR="00BB7E18" w:rsidRPr="00D21001">
          <w:t xml:space="preserve"> </w:t>
        </w:r>
      </w:ins>
      <w:r w:rsidRPr="00D21001">
        <w:t>from Merck Company</w:t>
      </w:r>
      <w:del w:id="325" w:author="Author">
        <w:r w:rsidRPr="00D21001" w:rsidDel="001A29CA">
          <w:delText>,</w:delText>
        </w:r>
      </w:del>
      <w:r w:rsidRPr="00D21001">
        <w:t xml:space="preserve"> </w:t>
      </w:r>
      <w:ins w:id="326" w:author="Author">
        <w:r w:rsidR="001A29CA" w:rsidRPr="00D21001">
          <w:t>(</w:t>
        </w:r>
      </w:ins>
      <w:r w:rsidRPr="00D21001">
        <w:t>Germany</w:t>
      </w:r>
      <w:ins w:id="327" w:author="Author">
        <w:r w:rsidR="001A29CA" w:rsidRPr="00D21001">
          <w:t>)</w:t>
        </w:r>
      </w:ins>
      <w:r w:rsidRPr="00D21001">
        <w:t xml:space="preserve"> and </w:t>
      </w:r>
      <w:del w:id="328" w:author="Author">
        <w:r w:rsidRPr="00D21001" w:rsidDel="006839E7">
          <w:delText xml:space="preserve">were </w:delText>
        </w:r>
      </w:del>
      <w:r w:rsidRPr="00D21001">
        <w:t xml:space="preserve">used to measure COD. </w:t>
      </w:r>
      <w:del w:id="329" w:author="Author">
        <w:r w:rsidRPr="00D21001" w:rsidDel="006839E7">
          <w:delText xml:space="preserve">Spectrophotometer </w:delText>
        </w:r>
      </w:del>
      <w:ins w:id="330" w:author="Author">
        <w:r w:rsidR="00BB7E18" w:rsidRPr="00D21001">
          <w:t>A</w:t>
        </w:r>
        <w:r w:rsidR="006839E7" w:rsidRPr="00D21001">
          <w:t xml:space="preserve"> spectrophotometer </w:t>
        </w:r>
      </w:ins>
      <w:r w:rsidRPr="00D21001">
        <w:t xml:space="preserve">(UV-2100, Unico, USA) was used to analyze the samples. </w:t>
      </w:r>
    </w:p>
    <w:p w14:paraId="7AF02ED2" w14:textId="77777777" w:rsidR="003B2A01" w:rsidRPr="00D21001" w:rsidRDefault="003B2A01" w:rsidP="00BC25E9">
      <w:pPr>
        <w:adjustRightInd w:val="0"/>
        <w:snapToGrid w:val="0"/>
        <w:spacing w:line="480" w:lineRule="auto"/>
      </w:pPr>
    </w:p>
    <w:p w14:paraId="0B080338" w14:textId="3AB9DF99" w:rsidR="003B2A01" w:rsidRPr="00D21001" w:rsidRDefault="003B2A01" w:rsidP="00BC25E9">
      <w:pPr>
        <w:adjustRightInd w:val="0"/>
        <w:snapToGrid w:val="0"/>
        <w:spacing w:line="480" w:lineRule="auto"/>
        <w:jc w:val="left"/>
        <w:rPr>
          <w:rFonts w:cs="Times New Roman"/>
          <w:szCs w:val="21"/>
        </w:rPr>
      </w:pPr>
      <w:commentRangeStart w:id="331"/>
      <w:r w:rsidRPr="00D21001">
        <w:rPr>
          <w:rFonts w:eastAsia="Calibri" w:cs="Times New Roman"/>
          <w:b/>
          <w:szCs w:val="21"/>
          <w:rPrChange w:id="332" w:author="Author">
            <w:rPr>
              <w:rFonts w:ascii="Calibri" w:eastAsia="Calibri" w:hAnsi="Calibri" w:cs="Calibri"/>
              <w:b/>
              <w:sz w:val="18"/>
            </w:rPr>
          </w:rPrChange>
        </w:rPr>
        <w:t xml:space="preserve">Table 1. </w:t>
      </w:r>
      <w:ins w:id="333" w:author="Author">
        <w:r w:rsidR="007272AB" w:rsidRPr="00D21001">
          <w:rPr>
            <w:rFonts w:cs="Times New Roman"/>
            <w:szCs w:val="21"/>
            <w:rPrChange w:id="334" w:author="Author">
              <w:rPr>
                <w:sz w:val="18"/>
              </w:rPr>
            </w:rPrChange>
          </w:rPr>
          <w:t>C</w:t>
        </w:r>
      </w:ins>
      <w:del w:id="335" w:author="Author">
        <w:r w:rsidRPr="00D21001" w:rsidDel="007272AB">
          <w:rPr>
            <w:rFonts w:cs="Times New Roman"/>
            <w:szCs w:val="21"/>
            <w:rPrChange w:id="336" w:author="Author">
              <w:rPr>
                <w:sz w:val="18"/>
              </w:rPr>
            </w:rPrChange>
          </w:rPr>
          <w:delText>Some c</w:delText>
        </w:r>
      </w:del>
      <w:r w:rsidRPr="00D21001">
        <w:rPr>
          <w:rFonts w:cs="Times New Roman"/>
          <w:szCs w:val="21"/>
          <w:rPrChange w:id="337" w:author="Author">
            <w:rPr>
              <w:sz w:val="18"/>
            </w:rPr>
          </w:rPrChange>
        </w:rPr>
        <w:t xml:space="preserve">haracteristics of the wastewater used in this study </w:t>
      </w:r>
      <w:commentRangeEnd w:id="331"/>
      <w:r w:rsidR="007272AB" w:rsidRPr="00D21001">
        <w:rPr>
          <w:rStyle w:val="CommentReference"/>
          <w:rFonts w:cs="Times New Roman"/>
          <w:sz w:val="21"/>
          <w:szCs w:val="21"/>
          <w:rPrChange w:id="338" w:author="Author">
            <w:rPr>
              <w:rStyle w:val="CommentReference"/>
            </w:rPr>
          </w:rPrChange>
        </w:rPr>
        <w:commentReference w:id="331"/>
      </w:r>
    </w:p>
    <w:tbl>
      <w:tblPr>
        <w:tblStyle w:val="TableGrid"/>
        <w:tblW w:w="4739" w:type="dxa"/>
        <w:tblInd w:w="31" w:type="dxa"/>
        <w:tblCellMar>
          <w:top w:w="40" w:type="dxa"/>
          <w:right w:w="115" w:type="dxa"/>
        </w:tblCellMar>
        <w:tblLook w:val="04A0" w:firstRow="1" w:lastRow="0" w:firstColumn="1" w:lastColumn="0" w:noHBand="0" w:noVBand="1"/>
      </w:tblPr>
      <w:tblGrid>
        <w:gridCol w:w="3798"/>
        <w:gridCol w:w="941"/>
      </w:tblGrid>
      <w:tr w:rsidR="003B2A01" w:rsidRPr="00D21001" w14:paraId="76ABE69B" w14:textId="77777777" w:rsidTr="00F15540">
        <w:trPr>
          <w:trHeight w:val="398"/>
        </w:trPr>
        <w:tc>
          <w:tcPr>
            <w:tcW w:w="3798" w:type="dxa"/>
            <w:tcBorders>
              <w:top w:val="single" w:sz="4" w:space="0" w:color="000000"/>
              <w:left w:val="nil"/>
              <w:bottom w:val="single" w:sz="4" w:space="0" w:color="000000"/>
              <w:right w:val="nil"/>
            </w:tcBorders>
          </w:tcPr>
          <w:p w14:paraId="4D701F29" w14:textId="77777777" w:rsidR="003B2A01" w:rsidRPr="00D21001" w:rsidRDefault="003B2A01" w:rsidP="00BC25E9">
            <w:pPr>
              <w:adjustRightInd w:val="0"/>
              <w:snapToGrid w:val="0"/>
              <w:spacing w:line="480" w:lineRule="auto"/>
              <w:jc w:val="left"/>
              <w:rPr>
                <w:rFonts w:cs="Times New Roman"/>
                <w:sz w:val="21"/>
                <w:szCs w:val="21"/>
                <w:rPrChange w:id="339" w:author="Author">
                  <w:rPr/>
                </w:rPrChange>
              </w:rPr>
            </w:pPr>
            <w:commentRangeStart w:id="340"/>
            <w:r w:rsidRPr="00D21001">
              <w:rPr>
                <w:rFonts w:eastAsia="Calibri" w:cs="Times New Roman"/>
                <w:b/>
                <w:sz w:val="21"/>
                <w:szCs w:val="21"/>
                <w:rPrChange w:id="341" w:author="Author">
                  <w:rPr>
                    <w:rFonts w:ascii="Calibri" w:eastAsia="Calibri" w:hAnsi="Calibri" w:cs="Calibri"/>
                    <w:b/>
                    <w:sz w:val="18"/>
                  </w:rPr>
                </w:rPrChange>
              </w:rPr>
              <w:t xml:space="preserve">Characteristic </w:t>
            </w:r>
            <w:commentRangeEnd w:id="340"/>
            <w:r w:rsidR="00F15540" w:rsidRPr="00D21001">
              <w:rPr>
                <w:rStyle w:val="CommentReference"/>
                <w:rFonts w:cs="Times New Roman"/>
                <w:sz w:val="21"/>
                <w:szCs w:val="21"/>
                <w:rPrChange w:id="342" w:author="Author">
                  <w:rPr>
                    <w:rStyle w:val="CommentReference"/>
                  </w:rPr>
                </w:rPrChange>
              </w:rPr>
              <w:commentReference w:id="340"/>
            </w:r>
          </w:p>
        </w:tc>
        <w:tc>
          <w:tcPr>
            <w:tcW w:w="941" w:type="dxa"/>
            <w:tcBorders>
              <w:top w:val="single" w:sz="4" w:space="0" w:color="000000"/>
              <w:left w:val="nil"/>
              <w:bottom w:val="single" w:sz="4" w:space="0" w:color="000000"/>
              <w:right w:val="nil"/>
            </w:tcBorders>
          </w:tcPr>
          <w:p w14:paraId="61683AFD" w14:textId="77777777" w:rsidR="003B2A01" w:rsidRPr="00D21001" w:rsidRDefault="003B2A01" w:rsidP="00BC25E9">
            <w:pPr>
              <w:adjustRightInd w:val="0"/>
              <w:snapToGrid w:val="0"/>
              <w:spacing w:line="480" w:lineRule="auto"/>
              <w:jc w:val="left"/>
              <w:rPr>
                <w:rFonts w:cs="Times New Roman"/>
                <w:sz w:val="21"/>
                <w:szCs w:val="21"/>
                <w:rPrChange w:id="343" w:author="Author">
                  <w:rPr/>
                </w:rPrChange>
              </w:rPr>
            </w:pPr>
            <w:r w:rsidRPr="00D21001">
              <w:rPr>
                <w:rFonts w:eastAsia="Calibri" w:cs="Times New Roman"/>
                <w:b/>
                <w:sz w:val="21"/>
                <w:szCs w:val="21"/>
                <w:rPrChange w:id="344" w:author="Author">
                  <w:rPr>
                    <w:rFonts w:ascii="Calibri" w:eastAsia="Calibri" w:hAnsi="Calibri" w:cs="Calibri"/>
                    <w:b/>
                    <w:sz w:val="18"/>
                  </w:rPr>
                </w:rPrChange>
              </w:rPr>
              <w:t xml:space="preserve">Amount </w:t>
            </w:r>
          </w:p>
        </w:tc>
      </w:tr>
      <w:tr w:rsidR="003B2A01" w:rsidRPr="00D21001" w14:paraId="79DBC5D7" w14:textId="77777777" w:rsidTr="00F15540">
        <w:trPr>
          <w:trHeight w:val="325"/>
        </w:trPr>
        <w:tc>
          <w:tcPr>
            <w:tcW w:w="3798" w:type="dxa"/>
            <w:tcBorders>
              <w:top w:val="single" w:sz="4" w:space="0" w:color="000000"/>
              <w:left w:val="nil"/>
              <w:bottom w:val="nil"/>
              <w:right w:val="nil"/>
            </w:tcBorders>
          </w:tcPr>
          <w:p w14:paraId="3BBABB53" w14:textId="77777777" w:rsidR="003B2A01" w:rsidRPr="00D21001" w:rsidRDefault="003B2A01" w:rsidP="00BC25E9">
            <w:pPr>
              <w:adjustRightInd w:val="0"/>
              <w:snapToGrid w:val="0"/>
              <w:spacing w:line="480" w:lineRule="auto"/>
              <w:jc w:val="left"/>
              <w:rPr>
                <w:rFonts w:cs="Times New Roman"/>
                <w:sz w:val="21"/>
                <w:szCs w:val="21"/>
                <w:rPrChange w:id="345" w:author="Author">
                  <w:rPr/>
                </w:rPrChange>
              </w:rPr>
            </w:pPr>
            <w:r w:rsidRPr="00D21001">
              <w:rPr>
                <w:rFonts w:cs="Times New Roman"/>
                <w:sz w:val="21"/>
                <w:szCs w:val="21"/>
                <w:rPrChange w:id="346" w:author="Author">
                  <w:rPr>
                    <w:sz w:val="18"/>
                  </w:rPr>
                </w:rPrChange>
              </w:rPr>
              <w:t xml:space="preserve">pH </w:t>
            </w:r>
          </w:p>
        </w:tc>
        <w:tc>
          <w:tcPr>
            <w:tcW w:w="941" w:type="dxa"/>
            <w:tcBorders>
              <w:top w:val="single" w:sz="4" w:space="0" w:color="000000"/>
              <w:left w:val="nil"/>
              <w:bottom w:val="nil"/>
              <w:right w:val="nil"/>
            </w:tcBorders>
          </w:tcPr>
          <w:p w14:paraId="05B1321A" w14:textId="77777777" w:rsidR="003B2A01" w:rsidRPr="00D21001" w:rsidRDefault="003B2A01" w:rsidP="00BC25E9">
            <w:pPr>
              <w:adjustRightInd w:val="0"/>
              <w:snapToGrid w:val="0"/>
              <w:spacing w:line="480" w:lineRule="auto"/>
              <w:jc w:val="left"/>
              <w:rPr>
                <w:rFonts w:cs="Times New Roman"/>
                <w:sz w:val="21"/>
                <w:szCs w:val="21"/>
                <w:rPrChange w:id="347" w:author="Author">
                  <w:rPr/>
                </w:rPrChange>
              </w:rPr>
            </w:pPr>
            <w:r w:rsidRPr="00D21001">
              <w:rPr>
                <w:rFonts w:cs="Times New Roman"/>
                <w:sz w:val="21"/>
                <w:szCs w:val="21"/>
                <w:rPrChange w:id="348" w:author="Author">
                  <w:rPr>
                    <w:sz w:val="18"/>
                  </w:rPr>
                </w:rPrChange>
              </w:rPr>
              <w:t xml:space="preserve">8 </w:t>
            </w:r>
          </w:p>
        </w:tc>
      </w:tr>
      <w:tr w:rsidR="003B2A01" w:rsidRPr="00D21001" w14:paraId="20E78211" w14:textId="77777777" w:rsidTr="00F15540">
        <w:trPr>
          <w:trHeight w:val="392"/>
        </w:trPr>
        <w:tc>
          <w:tcPr>
            <w:tcW w:w="3798" w:type="dxa"/>
            <w:tcBorders>
              <w:top w:val="nil"/>
              <w:left w:val="nil"/>
              <w:bottom w:val="nil"/>
              <w:right w:val="nil"/>
            </w:tcBorders>
            <w:vAlign w:val="center"/>
          </w:tcPr>
          <w:p w14:paraId="7F41C45C" w14:textId="77777777" w:rsidR="003B2A01" w:rsidRPr="00D21001" w:rsidRDefault="003B2A01" w:rsidP="00BC25E9">
            <w:pPr>
              <w:adjustRightInd w:val="0"/>
              <w:snapToGrid w:val="0"/>
              <w:spacing w:line="480" w:lineRule="auto"/>
              <w:jc w:val="left"/>
              <w:rPr>
                <w:rFonts w:cs="Times New Roman"/>
                <w:sz w:val="21"/>
                <w:szCs w:val="21"/>
                <w:rPrChange w:id="349" w:author="Author">
                  <w:rPr/>
                </w:rPrChange>
              </w:rPr>
            </w:pPr>
            <w:r w:rsidRPr="00D21001">
              <w:rPr>
                <w:rFonts w:cs="Times New Roman"/>
                <w:sz w:val="21"/>
                <w:szCs w:val="21"/>
                <w:rPrChange w:id="350" w:author="Author">
                  <w:rPr>
                    <w:sz w:val="18"/>
                  </w:rPr>
                </w:rPrChange>
              </w:rPr>
              <w:t xml:space="preserve">Chemical oxygen demand (mg/L) </w:t>
            </w:r>
          </w:p>
        </w:tc>
        <w:tc>
          <w:tcPr>
            <w:tcW w:w="941" w:type="dxa"/>
            <w:tcBorders>
              <w:top w:val="nil"/>
              <w:left w:val="nil"/>
              <w:bottom w:val="nil"/>
              <w:right w:val="nil"/>
            </w:tcBorders>
            <w:vAlign w:val="center"/>
          </w:tcPr>
          <w:p w14:paraId="1916F5FC" w14:textId="77777777" w:rsidR="003B2A01" w:rsidRPr="00D21001" w:rsidRDefault="003B2A01" w:rsidP="00BC25E9">
            <w:pPr>
              <w:adjustRightInd w:val="0"/>
              <w:snapToGrid w:val="0"/>
              <w:spacing w:line="480" w:lineRule="auto"/>
              <w:jc w:val="left"/>
              <w:rPr>
                <w:rFonts w:cs="Times New Roman"/>
                <w:sz w:val="21"/>
                <w:szCs w:val="21"/>
                <w:rPrChange w:id="351" w:author="Author">
                  <w:rPr/>
                </w:rPrChange>
              </w:rPr>
            </w:pPr>
            <w:r w:rsidRPr="00D21001">
              <w:rPr>
                <w:rFonts w:cs="Times New Roman"/>
                <w:sz w:val="21"/>
                <w:szCs w:val="21"/>
                <w:rPrChange w:id="352" w:author="Author">
                  <w:rPr>
                    <w:sz w:val="18"/>
                  </w:rPr>
                </w:rPrChange>
              </w:rPr>
              <w:t xml:space="preserve">452 </w:t>
            </w:r>
          </w:p>
        </w:tc>
      </w:tr>
      <w:tr w:rsidR="003B2A01" w:rsidRPr="00D21001" w14:paraId="3F5B3EF7" w14:textId="77777777" w:rsidTr="00F15540">
        <w:trPr>
          <w:trHeight w:val="398"/>
        </w:trPr>
        <w:tc>
          <w:tcPr>
            <w:tcW w:w="3798" w:type="dxa"/>
            <w:tcBorders>
              <w:top w:val="nil"/>
              <w:left w:val="nil"/>
              <w:bottom w:val="nil"/>
              <w:right w:val="nil"/>
            </w:tcBorders>
            <w:vAlign w:val="center"/>
          </w:tcPr>
          <w:p w14:paraId="6C757E85" w14:textId="20749D84" w:rsidR="003B2A01" w:rsidRPr="00D21001" w:rsidRDefault="003B2A01" w:rsidP="00BC25E9">
            <w:pPr>
              <w:adjustRightInd w:val="0"/>
              <w:snapToGrid w:val="0"/>
              <w:spacing w:line="480" w:lineRule="auto"/>
              <w:jc w:val="left"/>
              <w:rPr>
                <w:rFonts w:cs="Times New Roman"/>
                <w:sz w:val="21"/>
                <w:szCs w:val="21"/>
                <w:rPrChange w:id="353" w:author="Author">
                  <w:rPr/>
                </w:rPrChange>
              </w:rPr>
            </w:pPr>
            <w:r w:rsidRPr="00D21001">
              <w:rPr>
                <w:rFonts w:cs="Times New Roman"/>
                <w:sz w:val="21"/>
                <w:szCs w:val="21"/>
                <w:rPrChange w:id="354" w:author="Author">
                  <w:rPr>
                    <w:sz w:val="18"/>
                  </w:rPr>
                </w:rPrChange>
              </w:rPr>
              <w:t xml:space="preserve">Color (PtCo </w:t>
            </w:r>
            <w:del w:id="355" w:author="Author">
              <w:r w:rsidRPr="00D21001" w:rsidDel="007272AB">
                <w:rPr>
                  <w:rFonts w:cs="Times New Roman"/>
                  <w:sz w:val="21"/>
                  <w:szCs w:val="21"/>
                  <w:rPrChange w:id="356" w:author="Author">
                    <w:rPr>
                      <w:sz w:val="18"/>
                    </w:rPr>
                  </w:rPrChange>
                </w:rPr>
                <w:delText>Unit</w:delText>
              </w:r>
            </w:del>
            <w:ins w:id="357" w:author="Author">
              <w:r w:rsidR="007272AB" w:rsidRPr="00D21001">
                <w:rPr>
                  <w:rFonts w:cs="Times New Roman"/>
                  <w:sz w:val="21"/>
                  <w:szCs w:val="21"/>
                  <w:rPrChange w:id="358" w:author="Author">
                    <w:rPr>
                      <w:sz w:val="18"/>
                    </w:rPr>
                  </w:rPrChange>
                </w:rPr>
                <w:t>unit</w:t>
              </w:r>
            </w:ins>
            <w:r w:rsidRPr="00D21001">
              <w:rPr>
                <w:rFonts w:cs="Times New Roman"/>
                <w:sz w:val="21"/>
                <w:szCs w:val="21"/>
                <w:rPrChange w:id="359" w:author="Author">
                  <w:rPr>
                    <w:sz w:val="18"/>
                  </w:rPr>
                </w:rPrChange>
              </w:rPr>
              <w:t xml:space="preserve">) </w:t>
            </w:r>
          </w:p>
        </w:tc>
        <w:tc>
          <w:tcPr>
            <w:tcW w:w="941" w:type="dxa"/>
            <w:tcBorders>
              <w:top w:val="nil"/>
              <w:left w:val="nil"/>
              <w:bottom w:val="nil"/>
              <w:right w:val="nil"/>
            </w:tcBorders>
            <w:vAlign w:val="center"/>
          </w:tcPr>
          <w:p w14:paraId="7283A4EE" w14:textId="77777777" w:rsidR="003B2A01" w:rsidRPr="00D21001" w:rsidRDefault="003B2A01" w:rsidP="00BC25E9">
            <w:pPr>
              <w:adjustRightInd w:val="0"/>
              <w:snapToGrid w:val="0"/>
              <w:spacing w:line="480" w:lineRule="auto"/>
              <w:jc w:val="left"/>
              <w:rPr>
                <w:rFonts w:cs="Times New Roman"/>
                <w:sz w:val="21"/>
                <w:szCs w:val="21"/>
                <w:rPrChange w:id="360" w:author="Author">
                  <w:rPr/>
                </w:rPrChange>
              </w:rPr>
            </w:pPr>
            <w:r w:rsidRPr="00D21001">
              <w:rPr>
                <w:rFonts w:cs="Times New Roman"/>
                <w:sz w:val="21"/>
                <w:szCs w:val="21"/>
                <w:rPrChange w:id="361" w:author="Author">
                  <w:rPr>
                    <w:sz w:val="18"/>
                  </w:rPr>
                </w:rPrChange>
              </w:rPr>
              <w:t xml:space="preserve">2250 </w:t>
            </w:r>
          </w:p>
        </w:tc>
      </w:tr>
      <w:tr w:rsidR="003B2A01" w:rsidRPr="00D21001" w14:paraId="757FEF9F" w14:textId="77777777" w:rsidTr="00F15540">
        <w:trPr>
          <w:trHeight w:val="398"/>
        </w:trPr>
        <w:tc>
          <w:tcPr>
            <w:tcW w:w="3798" w:type="dxa"/>
            <w:tcBorders>
              <w:top w:val="nil"/>
              <w:left w:val="nil"/>
              <w:bottom w:val="nil"/>
              <w:right w:val="nil"/>
            </w:tcBorders>
            <w:vAlign w:val="center"/>
          </w:tcPr>
          <w:p w14:paraId="2A8B50FD" w14:textId="77777777" w:rsidR="003B2A01" w:rsidRPr="00D21001" w:rsidRDefault="003B2A01" w:rsidP="00BC25E9">
            <w:pPr>
              <w:adjustRightInd w:val="0"/>
              <w:snapToGrid w:val="0"/>
              <w:spacing w:line="480" w:lineRule="auto"/>
              <w:jc w:val="left"/>
              <w:rPr>
                <w:rFonts w:cs="Times New Roman"/>
                <w:sz w:val="21"/>
                <w:szCs w:val="21"/>
                <w:rPrChange w:id="362" w:author="Author">
                  <w:rPr/>
                </w:rPrChange>
              </w:rPr>
            </w:pPr>
            <w:r w:rsidRPr="00D21001">
              <w:rPr>
                <w:rFonts w:cs="Times New Roman"/>
                <w:sz w:val="21"/>
                <w:szCs w:val="21"/>
                <w:rPrChange w:id="363" w:author="Author">
                  <w:rPr>
                    <w:sz w:val="18"/>
                  </w:rPr>
                </w:rPrChange>
              </w:rPr>
              <w:t xml:space="preserve">Turbidity (NTU) </w:t>
            </w:r>
          </w:p>
        </w:tc>
        <w:tc>
          <w:tcPr>
            <w:tcW w:w="941" w:type="dxa"/>
            <w:tcBorders>
              <w:top w:val="nil"/>
              <w:left w:val="nil"/>
              <w:bottom w:val="nil"/>
              <w:right w:val="nil"/>
            </w:tcBorders>
            <w:vAlign w:val="center"/>
          </w:tcPr>
          <w:p w14:paraId="3DAEC9C9" w14:textId="77777777" w:rsidR="003B2A01" w:rsidRPr="00D21001" w:rsidRDefault="003B2A01" w:rsidP="00BC25E9">
            <w:pPr>
              <w:adjustRightInd w:val="0"/>
              <w:snapToGrid w:val="0"/>
              <w:spacing w:line="480" w:lineRule="auto"/>
              <w:jc w:val="left"/>
              <w:rPr>
                <w:rFonts w:cs="Times New Roman"/>
                <w:sz w:val="21"/>
                <w:szCs w:val="21"/>
                <w:rPrChange w:id="364" w:author="Author">
                  <w:rPr/>
                </w:rPrChange>
              </w:rPr>
            </w:pPr>
            <w:r w:rsidRPr="00D21001">
              <w:rPr>
                <w:rFonts w:cs="Times New Roman"/>
                <w:sz w:val="21"/>
                <w:szCs w:val="21"/>
                <w:rPrChange w:id="365" w:author="Author">
                  <w:rPr>
                    <w:sz w:val="18"/>
                  </w:rPr>
                </w:rPrChange>
              </w:rPr>
              <w:t xml:space="preserve">106 </w:t>
            </w:r>
          </w:p>
        </w:tc>
      </w:tr>
      <w:tr w:rsidR="003B2A01" w:rsidRPr="00D21001" w14:paraId="39B18A5F" w14:textId="77777777" w:rsidTr="00F15540">
        <w:trPr>
          <w:trHeight w:val="397"/>
        </w:trPr>
        <w:tc>
          <w:tcPr>
            <w:tcW w:w="3798" w:type="dxa"/>
            <w:tcBorders>
              <w:top w:val="nil"/>
              <w:left w:val="nil"/>
              <w:bottom w:val="nil"/>
              <w:right w:val="nil"/>
            </w:tcBorders>
            <w:vAlign w:val="center"/>
          </w:tcPr>
          <w:p w14:paraId="48188B2A" w14:textId="77777777" w:rsidR="003B2A01" w:rsidRPr="00D21001" w:rsidRDefault="003B2A01" w:rsidP="00BC25E9">
            <w:pPr>
              <w:adjustRightInd w:val="0"/>
              <w:snapToGrid w:val="0"/>
              <w:spacing w:line="480" w:lineRule="auto"/>
              <w:jc w:val="left"/>
              <w:rPr>
                <w:rFonts w:cs="Times New Roman"/>
                <w:sz w:val="21"/>
                <w:szCs w:val="21"/>
                <w:rPrChange w:id="366" w:author="Author">
                  <w:rPr/>
                </w:rPrChange>
              </w:rPr>
            </w:pPr>
            <w:r w:rsidRPr="00D21001">
              <w:rPr>
                <w:rFonts w:cs="Times New Roman"/>
                <w:sz w:val="21"/>
                <w:szCs w:val="21"/>
                <w:rPrChange w:id="367" w:author="Author">
                  <w:rPr>
                    <w:sz w:val="18"/>
                  </w:rPr>
                </w:rPrChange>
              </w:rPr>
              <w:t xml:space="preserve">Dissolved oxygen (mg/L) </w:t>
            </w:r>
          </w:p>
        </w:tc>
        <w:tc>
          <w:tcPr>
            <w:tcW w:w="941" w:type="dxa"/>
            <w:tcBorders>
              <w:top w:val="nil"/>
              <w:left w:val="nil"/>
              <w:bottom w:val="nil"/>
              <w:right w:val="nil"/>
            </w:tcBorders>
            <w:vAlign w:val="center"/>
          </w:tcPr>
          <w:p w14:paraId="709FB361" w14:textId="77777777" w:rsidR="003B2A01" w:rsidRPr="00D21001" w:rsidRDefault="003B2A01" w:rsidP="00BC25E9">
            <w:pPr>
              <w:adjustRightInd w:val="0"/>
              <w:snapToGrid w:val="0"/>
              <w:spacing w:line="480" w:lineRule="auto"/>
              <w:jc w:val="left"/>
              <w:rPr>
                <w:rFonts w:cs="Times New Roman"/>
                <w:sz w:val="21"/>
                <w:szCs w:val="21"/>
                <w:rPrChange w:id="368" w:author="Author">
                  <w:rPr/>
                </w:rPrChange>
              </w:rPr>
            </w:pPr>
            <w:r w:rsidRPr="00D21001">
              <w:rPr>
                <w:rFonts w:cs="Times New Roman"/>
                <w:sz w:val="21"/>
                <w:szCs w:val="21"/>
                <w:rPrChange w:id="369" w:author="Author">
                  <w:rPr>
                    <w:sz w:val="18"/>
                  </w:rPr>
                </w:rPrChange>
              </w:rPr>
              <w:t xml:space="preserve">1.3 </w:t>
            </w:r>
          </w:p>
        </w:tc>
      </w:tr>
      <w:tr w:rsidR="003B2A01" w:rsidRPr="00D21001" w14:paraId="42E989C5" w14:textId="77777777" w:rsidTr="00F15540">
        <w:trPr>
          <w:trHeight w:val="396"/>
        </w:trPr>
        <w:tc>
          <w:tcPr>
            <w:tcW w:w="3798" w:type="dxa"/>
            <w:tcBorders>
              <w:top w:val="nil"/>
              <w:left w:val="nil"/>
              <w:bottom w:val="nil"/>
              <w:right w:val="nil"/>
            </w:tcBorders>
            <w:vAlign w:val="center"/>
          </w:tcPr>
          <w:p w14:paraId="04EBF75D" w14:textId="77777777" w:rsidR="003B2A01" w:rsidRPr="00D21001" w:rsidRDefault="003B2A01" w:rsidP="00BC25E9">
            <w:pPr>
              <w:adjustRightInd w:val="0"/>
              <w:snapToGrid w:val="0"/>
              <w:spacing w:line="480" w:lineRule="auto"/>
              <w:jc w:val="left"/>
              <w:rPr>
                <w:rFonts w:cs="Times New Roman"/>
                <w:sz w:val="21"/>
                <w:szCs w:val="21"/>
                <w:rPrChange w:id="370" w:author="Author">
                  <w:rPr/>
                </w:rPrChange>
              </w:rPr>
            </w:pPr>
            <w:r w:rsidRPr="00D21001">
              <w:rPr>
                <w:rFonts w:cs="Times New Roman"/>
                <w:sz w:val="21"/>
                <w:szCs w:val="21"/>
                <w:rPrChange w:id="371" w:author="Author">
                  <w:rPr>
                    <w:sz w:val="18"/>
                  </w:rPr>
                </w:rPrChange>
              </w:rPr>
              <w:t xml:space="preserve">Suspended solids (mg/L) </w:t>
            </w:r>
          </w:p>
        </w:tc>
        <w:tc>
          <w:tcPr>
            <w:tcW w:w="941" w:type="dxa"/>
            <w:tcBorders>
              <w:top w:val="nil"/>
              <w:left w:val="nil"/>
              <w:bottom w:val="nil"/>
              <w:right w:val="nil"/>
            </w:tcBorders>
            <w:vAlign w:val="center"/>
          </w:tcPr>
          <w:p w14:paraId="6B7D59C3" w14:textId="77777777" w:rsidR="003B2A01" w:rsidRPr="00D21001" w:rsidRDefault="003B2A01" w:rsidP="00BC25E9">
            <w:pPr>
              <w:adjustRightInd w:val="0"/>
              <w:snapToGrid w:val="0"/>
              <w:spacing w:line="480" w:lineRule="auto"/>
              <w:jc w:val="left"/>
              <w:rPr>
                <w:rFonts w:cs="Times New Roman"/>
                <w:sz w:val="21"/>
                <w:szCs w:val="21"/>
                <w:rPrChange w:id="372" w:author="Author">
                  <w:rPr/>
                </w:rPrChange>
              </w:rPr>
            </w:pPr>
            <w:r w:rsidRPr="00D21001">
              <w:rPr>
                <w:rFonts w:cs="Times New Roman"/>
                <w:sz w:val="21"/>
                <w:szCs w:val="21"/>
                <w:rPrChange w:id="373" w:author="Author">
                  <w:rPr>
                    <w:sz w:val="18"/>
                  </w:rPr>
                </w:rPrChange>
              </w:rPr>
              <w:t xml:space="preserve">120 </w:t>
            </w:r>
          </w:p>
        </w:tc>
      </w:tr>
      <w:tr w:rsidR="003B2A01" w:rsidRPr="00D21001" w14:paraId="5355920A" w14:textId="77777777" w:rsidTr="00F15540">
        <w:trPr>
          <w:trHeight w:val="399"/>
        </w:trPr>
        <w:tc>
          <w:tcPr>
            <w:tcW w:w="3798" w:type="dxa"/>
            <w:tcBorders>
              <w:top w:val="nil"/>
              <w:left w:val="nil"/>
              <w:bottom w:val="nil"/>
              <w:right w:val="nil"/>
            </w:tcBorders>
            <w:vAlign w:val="center"/>
          </w:tcPr>
          <w:p w14:paraId="14573531" w14:textId="77777777" w:rsidR="003B2A01" w:rsidRPr="00D21001" w:rsidRDefault="003B2A01" w:rsidP="00BC25E9">
            <w:pPr>
              <w:adjustRightInd w:val="0"/>
              <w:snapToGrid w:val="0"/>
              <w:spacing w:line="480" w:lineRule="auto"/>
              <w:jc w:val="left"/>
              <w:rPr>
                <w:rFonts w:cs="Times New Roman"/>
                <w:sz w:val="21"/>
                <w:szCs w:val="21"/>
                <w:rPrChange w:id="374" w:author="Author">
                  <w:rPr/>
                </w:rPrChange>
              </w:rPr>
            </w:pPr>
            <w:r w:rsidRPr="00D21001">
              <w:rPr>
                <w:rFonts w:cs="Times New Roman"/>
                <w:sz w:val="21"/>
                <w:szCs w:val="21"/>
                <w:rPrChange w:id="375" w:author="Author">
                  <w:rPr>
                    <w:sz w:val="18"/>
                  </w:rPr>
                </w:rPrChange>
              </w:rPr>
              <w:t>Alkalinity (mg/L as CaCO</w:t>
            </w:r>
            <w:r w:rsidRPr="00D21001">
              <w:rPr>
                <w:rFonts w:cs="Times New Roman"/>
                <w:sz w:val="21"/>
                <w:szCs w:val="21"/>
                <w:vertAlign w:val="subscript"/>
                <w:rPrChange w:id="376" w:author="Author">
                  <w:rPr>
                    <w:sz w:val="18"/>
                    <w:vertAlign w:val="subscript"/>
                  </w:rPr>
                </w:rPrChange>
              </w:rPr>
              <w:t>3</w:t>
            </w:r>
            <w:r w:rsidRPr="00D21001">
              <w:rPr>
                <w:rFonts w:cs="Times New Roman"/>
                <w:sz w:val="21"/>
                <w:szCs w:val="21"/>
                <w:rPrChange w:id="377" w:author="Author">
                  <w:rPr>
                    <w:sz w:val="18"/>
                  </w:rPr>
                </w:rPrChange>
              </w:rPr>
              <w:t xml:space="preserve">) </w:t>
            </w:r>
          </w:p>
        </w:tc>
        <w:tc>
          <w:tcPr>
            <w:tcW w:w="941" w:type="dxa"/>
            <w:tcBorders>
              <w:top w:val="nil"/>
              <w:left w:val="nil"/>
              <w:bottom w:val="nil"/>
              <w:right w:val="nil"/>
            </w:tcBorders>
            <w:vAlign w:val="center"/>
          </w:tcPr>
          <w:p w14:paraId="70A05E7B" w14:textId="77777777" w:rsidR="003B2A01" w:rsidRPr="00D21001" w:rsidRDefault="003B2A01" w:rsidP="00BC25E9">
            <w:pPr>
              <w:adjustRightInd w:val="0"/>
              <w:snapToGrid w:val="0"/>
              <w:spacing w:line="480" w:lineRule="auto"/>
              <w:jc w:val="left"/>
              <w:rPr>
                <w:rFonts w:cs="Times New Roman"/>
                <w:sz w:val="21"/>
                <w:szCs w:val="21"/>
                <w:rPrChange w:id="378" w:author="Author">
                  <w:rPr/>
                </w:rPrChange>
              </w:rPr>
            </w:pPr>
            <w:r w:rsidRPr="00D21001">
              <w:rPr>
                <w:rFonts w:cs="Times New Roman"/>
                <w:sz w:val="21"/>
                <w:szCs w:val="21"/>
                <w:rPrChange w:id="379" w:author="Author">
                  <w:rPr>
                    <w:sz w:val="18"/>
                  </w:rPr>
                </w:rPrChange>
              </w:rPr>
              <w:t xml:space="preserve">7100 </w:t>
            </w:r>
          </w:p>
        </w:tc>
      </w:tr>
      <w:tr w:rsidR="003B2A01" w:rsidRPr="00D21001" w14:paraId="1F35FE39" w14:textId="77777777" w:rsidTr="00F15540">
        <w:trPr>
          <w:trHeight w:val="471"/>
        </w:trPr>
        <w:tc>
          <w:tcPr>
            <w:tcW w:w="3798" w:type="dxa"/>
            <w:tcBorders>
              <w:top w:val="nil"/>
              <w:left w:val="nil"/>
              <w:bottom w:val="single" w:sz="4" w:space="0" w:color="000000"/>
              <w:right w:val="nil"/>
            </w:tcBorders>
            <w:vAlign w:val="center"/>
          </w:tcPr>
          <w:p w14:paraId="14D05F21" w14:textId="77777777" w:rsidR="003B2A01" w:rsidRPr="00D21001" w:rsidRDefault="003B2A01" w:rsidP="00BC25E9">
            <w:pPr>
              <w:adjustRightInd w:val="0"/>
              <w:snapToGrid w:val="0"/>
              <w:spacing w:line="480" w:lineRule="auto"/>
              <w:jc w:val="left"/>
              <w:rPr>
                <w:rFonts w:cs="Times New Roman"/>
                <w:sz w:val="21"/>
                <w:szCs w:val="21"/>
                <w:rPrChange w:id="380" w:author="Author">
                  <w:rPr/>
                </w:rPrChange>
              </w:rPr>
            </w:pPr>
            <w:r w:rsidRPr="00D21001">
              <w:rPr>
                <w:rFonts w:cs="Times New Roman"/>
                <w:sz w:val="21"/>
                <w:szCs w:val="21"/>
                <w:rPrChange w:id="381" w:author="Author">
                  <w:rPr>
                    <w:sz w:val="18"/>
                  </w:rPr>
                </w:rPrChange>
              </w:rPr>
              <w:t xml:space="preserve">Ammoniacal nitrogen (mg/L) </w:t>
            </w:r>
          </w:p>
        </w:tc>
        <w:tc>
          <w:tcPr>
            <w:tcW w:w="941" w:type="dxa"/>
            <w:tcBorders>
              <w:top w:val="nil"/>
              <w:left w:val="nil"/>
              <w:bottom w:val="single" w:sz="4" w:space="0" w:color="000000"/>
              <w:right w:val="nil"/>
            </w:tcBorders>
            <w:vAlign w:val="center"/>
          </w:tcPr>
          <w:p w14:paraId="18DE3222" w14:textId="77777777" w:rsidR="003B2A01" w:rsidRPr="00D21001" w:rsidRDefault="003B2A01" w:rsidP="00BC25E9">
            <w:pPr>
              <w:adjustRightInd w:val="0"/>
              <w:snapToGrid w:val="0"/>
              <w:spacing w:line="480" w:lineRule="auto"/>
              <w:jc w:val="left"/>
              <w:rPr>
                <w:rFonts w:cs="Times New Roman"/>
                <w:sz w:val="21"/>
                <w:szCs w:val="21"/>
                <w:rPrChange w:id="382" w:author="Author">
                  <w:rPr/>
                </w:rPrChange>
              </w:rPr>
            </w:pPr>
            <w:r w:rsidRPr="00D21001">
              <w:rPr>
                <w:rFonts w:cs="Times New Roman"/>
                <w:sz w:val="21"/>
                <w:szCs w:val="21"/>
                <w:rPrChange w:id="383" w:author="Author">
                  <w:rPr>
                    <w:sz w:val="18"/>
                  </w:rPr>
                </w:rPrChange>
              </w:rPr>
              <w:t xml:space="preserve">1010 </w:t>
            </w:r>
          </w:p>
        </w:tc>
      </w:tr>
      <w:tr w:rsidR="003B2A01" w:rsidRPr="00D21001" w14:paraId="67D12493" w14:textId="77777777" w:rsidTr="00F15540">
        <w:trPr>
          <w:trHeight w:val="397"/>
        </w:trPr>
        <w:tc>
          <w:tcPr>
            <w:tcW w:w="3798" w:type="dxa"/>
            <w:tcBorders>
              <w:top w:val="nil"/>
              <w:left w:val="nil"/>
              <w:bottom w:val="nil"/>
              <w:right w:val="nil"/>
            </w:tcBorders>
            <w:vAlign w:val="center"/>
          </w:tcPr>
          <w:p w14:paraId="7BB0CD2A" w14:textId="77777777" w:rsidR="003B2A01" w:rsidRPr="00D21001" w:rsidRDefault="003B2A01" w:rsidP="00BC25E9">
            <w:pPr>
              <w:adjustRightInd w:val="0"/>
              <w:snapToGrid w:val="0"/>
              <w:spacing w:line="480" w:lineRule="auto"/>
              <w:jc w:val="left"/>
              <w:rPr>
                <w:rFonts w:cs="Times New Roman"/>
                <w:sz w:val="21"/>
                <w:szCs w:val="21"/>
                <w:rPrChange w:id="384" w:author="Author">
                  <w:rPr>
                    <w:sz w:val="18"/>
                  </w:rPr>
                </w:rPrChange>
              </w:rPr>
            </w:pPr>
          </w:p>
        </w:tc>
        <w:tc>
          <w:tcPr>
            <w:tcW w:w="941" w:type="dxa"/>
            <w:tcBorders>
              <w:top w:val="nil"/>
              <w:left w:val="nil"/>
              <w:bottom w:val="nil"/>
              <w:right w:val="nil"/>
            </w:tcBorders>
            <w:vAlign w:val="center"/>
          </w:tcPr>
          <w:p w14:paraId="48BBCDC0" w14:textId="77777777" w:rsidR="003B2A01" w:rsidRPr="00D21001" w:rsidRDefault="003B2A01" w:rsidP="00BC25E9">
            <w:pPr>
              <w:adjustRightInd w:val="0"/>
              <w:snapToGrid w:val="0"/>
              <w:spacing w:line="480" w:lineRule="auto"/>
              <w:jc w:val="left"/>
              <w:rPr>
                <w:rFonts w:cs="Times New Roman"/>
                <w:sz w:val="21"/>
                <w:szCs w:val="21"/>
                <w:rPrChange w:id="385" w:author="Author">
                  <w:rPr>
                    <w:sz w:val="18"/>
                  </w:rPr>
                </w:rPrChange>
              </w:rPr>
            </w:pPr>
          </w:p>
        </w:tc>
      </w:tr>
    </w:tbl>
    <w:p w14:paraId="2D6F46D0" w14:textId="77777777" w:rsidR="00F15540" w:rsidRPr="00D21001" w:rsidRDefault="003B2A01" w:rsidP="00BC25E9">
      <w:pPr>
        <w:adjustRightInd w:val="0"/>
        <w:snapToGrid w:val="0"/>
        <w:spacing w:line="480" w:lineRule="auto"/>
        <w:rPr>
          <w:ins w:id="386" w:author="Author"/>
        </w:rPr>
      </w:pPr>
      <w:commentRangeStart w:id="387"/>
      <w:r w:rsidRPr="00D21001">
        <w:t>2.2. Experimental apparatus</w:t>
      </w:r>
    </w:p>
    <w:p w14:paraId="6339BC79" w14:textId="459C65D8" w:rsidR="00D74B30" w:rsidRPr="00D21001" w:rsidRDefault="003B2A01" w:rsidP="00BC25E9">
      <w:pPr>
        <w:adjustRightInd w:val="0"/>
        <w:snapToGrid w:val="0"/>
        <w:spacing w:line="480" w:lineRule="auto"/>
      </w:pPr>
      <w:r w:rsidRPr="00D21001">
        <w:t>The experimental apparatus is presented schematically in Figure 1. It consists of an 8L stainless steel saturation vessel and a flotation tank (a Plexiglas column with 9cm diameter and 80cm height). Saturation vessel was attached through plastic tubes and two pressure relief valves</w:t>
      </w:r>
      <w:r w:rsidR="00A17EB7" w:rsidRPr="00D21001">
        <w:t xml:space="preserve"> </w:t>
      </w:r>
      <w:r w:rsidRPr="00D21001">
        <w:t xml:space="preserve">to flotation tank. Air was supplied to the bed from </w:t>
      </w:r>
      <w:r w:rsidRPr="00D21001">
        <w:lastRenderedPageBreak/>
        <w:t xml:space="preserve">the bottom by an air compressor (Air-Tech euro 210/24, Italy). A high pressure pump (PM series, Pentax, Italy) supplied required pressure into saturation vessel. Also, a pressure gauge (DP GUGG, WIKA, Germany) for measurement of the pressure into saturation vessel and flow meter (F-2000, Blue-White, USA) for measurement of wastewater flow rate were used. </w:t>
      </w:r>
    </w:p>
    <w:p w14:paraId="60556F27" w14:textId="77777777" w:rsidR="00D74B30" w:rsidRPr="00D21001" w:rsidRDefault="00D74B30" w:rsidP="00BC25E9">
      <w:pPr>
        <w:adjustRightInd w:val="0"/>
        <w:snapToGrid w:val="0"/>
        <w:spacing w:line="480" w:lineRule="auto"/>
      </w:pPr>
    </w:p>
    <w:p w14:paraId="0C661050" w14:textId="77777777" w:rsidR="00F15540" w:rsidRPr="00D21001" w:rsidRDefault="003B2A01" w:rsidP="00BC25E9">
      <w:pPr>
        <w:adjustRightInd w:val="0"/>
        <w:snapToGrid w:val="0"/>
        <w:spacing w:line="480" w:lineRule="auto"/>
        <w:rPr>
          <w:ins w:id="388" w:author="Author"/>
        </w:rPr>
      </w:pPr>
      <w:r w:rsidRPr="00D21001">
        <w:t>2.3. Experimental procedures</w:t>
      </w:r>
    </w:p>
    <w:p w14:paraId="78A54AA7" w14:textId="298E74BF" w:rsidR="003B2A01" w:rsidRPr="00D21001" w:rsidRDefault="003B2A01" w:rsidP="00BC25E9">
      <w:pPr>
        <w:adjustRightInd w:val="0"/>
        <w:snapToGrid w:val="0"/>
        <w:spacing w:line="480" w:lineRule="auto"/>
      </w:pPr>
      <w:r w:rsidRPr="00D21001">
        <w:t>For each experiment, 3 Liters of wastewater was poured into the flotation tank. Then, the high pressure pump was operated until wastewater was pumped in saturation vessel. To adjust the pressure in saturation vessel compressor was turned on, and then the flow rate was regulated by two pressure relief valves (in a determined value). Wastewater with a certain flow rate was under aeration for 3 min until the resulting system was steady</w:t>
      </w:r>
      <w:r w:rsidR="00D74B30" w:rsidRPr="00D21001">
        <w:t xml:space="preserve"> </w:t>
      </w:r>
      <w:r w:rsidRPr="00D21001">
        <w:t>state. Finally, COD of samples were measured and analyzed by the ASTM-D5220 method (closed reflux, colorimetric method) mentioned in "Standard Methods" [17].</w:t>
      </w:r>
      <w:commentRangeEnd w:id="387"/>
      <w:r w:rsidR="00724D27" w:rsidRPr="00D21001">
        <w:rPr>
          <w:rStyle w:val="CommentReference"/>
        </w:rPr>
        <w:commentReference w:id="387"/>
      </w:r>
    </w:p>
    <w:p w14:paraId="4229B70B" w14:textId="55600300" w:rsidR="003B2A01" w:rsidRPr="00D21001" w:rsidDel="00BF5916" w:rsidRDefault="003B2A01" w:rsidP="00BC25E9">
      <w:pPr>
        <w:adjustRightInd w:val="0"/>
        <w:snapToGrid w:val="0"/>
        <w:spacing w:line="480" w:lineRule="auto"/>
        <w:rPr>
          <w:del w:id="389" w:author="Author"/>
        </w:rPr>
      </w:pPr>
    </w:p>
    <w:p w14:paraId="5F600751" w14:textId="11F593E7" w:rsidR="003B2A01" w:rsidRPr="00D21001" w:rsidDel="00BF5916" w:rsidRDefault="003B2A01" w:rsidP="00BC25E9">
      <w:pPr>
        <w:adjustRightInd w:val="0"/>
        <w:snapToGrid w:val="0"/>
        <w:spacing w:line="480" w:lineRule="auto"/>
        <w:rPr>
          <w:del w:id="390" w:author="Author"/>
        </w:rPr>
      </w:pPr>
      <w:del w:id="391" w:author="Author">
        <w:r w:rsidRPr="00D21001" w:rsidDel="00BF5916">
          <w:drawing>
            <wp:inline distT="0" distB="0" distL="0" distR="0" wp14:anchorId="2AE477E2" wp14:editId="19D7E4A2">
              <wp:extent cx="4323588" cy="3285744"/>
              <wp:effectExtent l="0" t="0" r="0" b="0"/>
              <wp:docPr id="3532" name="Picture 3532"/>
              <wp:cNvGraphicFramePr/>
              <a:graphic xmlns:a="http://schemas.openxmlformats.org/drawingml/2006/main">
                <a:graphicData uri="http://schemas.openxmlformats.org/drawingml/2006/picture">
                  <pic:pic xmlns:pic="http://schemas.openxmlformats.org/drawingml/2006/picture">
                    <pic:nvPicPr>
                      <pic:cNvPr id="3532" name="Picture 3532"/>
                      <pic:cNvPicPr/>
                    </pic:nvPicPr>
                    <pic:blipFill>
                      <a:blip r:embed="rId11"/>
                      <a:stretch>
                        <a:fillRect/>
                      </a:stretch>
                    </pic:blipFill>
                    <pic:spPr>
                      <a:xfrm>
                        <a:off x="0" y="0"/>
                        <a:ext cx="4323588" cy="3285744"/>
                      </a:xfrm>
                      <a:prstGeom prst="rect">
                        <a:avLst/>
                      </a:prstGeom>
                    </pic:spPr>
                  </pic:pic>
                </a:graphicData>
              </a:graphic>
            </wp:inline>
          </w:drawing>
        </w:r>
      </w:del>
    </w:p>
    <w:p w14:paraId="4276B047" w14:textId="1537B639" w:rsidR="003B2A01" w:rsidRPr="00D21001" w:rsidDel="00BF5916" w:rsidRDefault="003B2A01" w:rsidP="00BC25E9">
      <w:pPr>
        <w:adjustRightInd w:val="0"/>
        <w:snapToGrid w:val="0"/>
        <w:spacing w:line="480" w:lineRule="auto"/>
        <w:rPr>
          <w:del w:id="392" w:author="Author"/>
        </w:rPr>
      </w:pPr>
    </w:p>
    <w:p w14:paraId="46ACD4C3" w14:textId="3017E659" w:rsidR="003B2A01" w:rsidRPr="00D21001" w:rsidDel="00BF5916" w:rsidRDefault="003B2A01" w:rsidP="00BC25E9">
      <w:pPr>
        <w:adjustRightInd w:val="0"/>
        <w:snapToGrid w:val="0"/>
        <w:spacing w:line="480" w:lineRule="auto"/>
        <w:rPr>
          <w:del w:id="393" w:author="Author"/>
        </w:rPr>
      </w:pPr>
      <w:del w:id="394" w:author="Author">
        <w:r w:rsidRPr="00D21001" w:rsidDel="00BF5916">
          <w:delText xml:space="preserve">Fig. 1. Schematic of experimental scale DAF apparatus. </w:delText>
        </w:r>
      </w:del>
    </w:p>
    <w:p w14:paraId="77C2805E" w14:textId="77777777" w:rsidR="003B2A01" w:rsidRPr="00D21001" w:rsidRDefault="003B2A01" w:rsidP="00BC25E9">
      <w:pPr>
        <w:adjustRightInd w:val="0"/>
        <w:snapToGrid w:val="0"/>
        <w:spacing w:line="480" w:lineRule="auto"/>
      </w:pPr>
    </w:p>
    <w:p w14:paraId="2573858E" w14:textId="52DF4918" w:rsidR="00F15540" w:rsidRPr="00D21001" w:rsidRDefault="003B2A01" w:rsidP="00BC25E9">
      <w:pPr>
        <w:adjustRightInd w:val="0"/>
        <w:snapToGrid w:val="0"/>
        <w:spacing w:line="480" w:lineRule="auto"/>
        <w:rPr>
          <w:ins w:id="395" w:author="Author"/>
        </w:rPr>
      </w:pPr>
      <w:r w:rsidRPr="00D21001">
        <w:lastRenderedPageBreak/>
        <w:t xml:space="preserve">2.4. </w:t>
      </w:r>
      <w:ins w:id="396" w:author="Author">
        <w:r w:rsidR="008176F4" w:rsidRPr="00D21001">
          <w:t>E</w:t>
        </w:r>
      </w:ins>
      <w:del w:id="397" w:author="Author">
        <w:r w:rsidRPr="00D21001" w:rsidDel="008176F4">
          <w:delText>Design of e</w:delText>
        </w:r>
      </w:del>
      <w:r w:rsidRPr="00D21001">
        <w:t>xperiment</w:t>
      </w:r>
      <w:ins w:id="398" w:author="Author">
        <w:r w:rsidR="008176F4" w:rsidRPr="00D21001">
          <w:t>al design</w:t>
        </w:r>
      </w:ins>
      <w:del w:id="399" w:author="Author">
        <w:r w:rsidRPr="00D21001" w:rsidDel="008176F4">
          <w:delText>s</w:delText>
        </w:r>
      </w:del>
    </w:p>
    <w:p w14:paraId="474FE548" w14:textId="30B7155A" w:rsidR="003B2A01" w:rsidRPr="00D21001" w:rsidRDefault="003B2A01" w:rsidP="00BC25E9">
      <w:pPr>
        <w:adjustRightInd w:val="0"/>
        <w:snapToGrid w:val="0"/>
        <w:spacing w:line="480" w:lineRule="auto"/>
      </w:pPr>
      <w:r w:rsidRPr="00D21001">
        <w:t>The software Design Expert (Design Expert 7.0.0.1, Stat</w:t>
      </w:r>
      <w:ins w:id="400" w:author="Author">
        <w:r w:rsidR="008176F4" w:rsidRPr="00D21001">
          <w:t>-E</w:t>
        </w:r>
      </w:ins>
      <w:del w:id="401" w:author="Author">
        <w:r w:rsidRPr="00D21001" w:rsidDel="008176F4">
          <w:delText>e</w:delText>
        </w:r>
      </w:del>
      <w:r w:rsidRPr="00D21001">
        <w:t xml:space="preserve">ase, USA) was </w:t>
      </w:r>
      <w:del w:id="402" w:author="Author">
        <w:r w:rsidRPr="00D21001" w:rsidDel="00BB7E18">
          <w:delText xml:space="preserve">applied </w:delText>
        </w:r>
      </w:del>
      <w:ins w:id="403" w:author="Author">
        <w:r w:rsidR="00BB7E18" w:rsidRPr="00D21001">
          <w:t xml:space="preserve">used </w:t>
        </w:r>
      </w:ins>
      <w:r w:rsidRPr="00D21001">
        <w:t>for the experimental design, statistical analysis of data, development of regression models</w:t>
      </w:r>
      <w:ins w:id="404" w:author="Author">
        <w:r w:rsidR="008176F4" w:rsidRPr="00D21001">
          <w:t>,</w:t>
        </w:r>
      </w:ins>
      <w:r w:rsidRPr="00D21001">
        <w:t xml:space="preserve"> and optimization of process conditions. </w:t>
      </w:r>
      <w:commentRangeStart w:id="405"/>
      <w:r w:rsidRPr="00D21001">
        <w:t xml:space="preserve">The </w:t>
      </w:r>
      <w:del w:id="406" w:author="Author">
        <w:r w:rsidRPr="00D21001" w:rsidDel="008176F4">
          <w:delText>response surface methodology (</w:delText>
        </w:r>
      </w:del>
      <w:r w:rsidRPr="00D21001">
        <w:t>RSM</w:t>
      </w:r>
      <w:del w:id="407" w:author="Author">
        <w:r w:rsidRPr="00D21001" w:rsidDel="008176F4">
          <w:delText>)</w:delText>
        </w:r>
      </w:del>
      <w:r w:rsidRPr="00D21001">
        <w:t xml:space="preserve"> </w:t>
      </w:r>
      <w:ins w:id="408" w:author="Author">
        <w:r w:rsidR="008176F4" w:rsidRPr="00D21001">
          <w:t xml:space="preserve">model </w:t>
        </w:r>
        <w:commentRangeEnd w:id="405"/>
        <w:r w:rsidR="008176F4" w:rsidRPr="00D21001">
          <w:rPr>
            <w:rStyle w:val="CommentReference"/>
          </w:rPr>
          <w:commentReference w:id="405"/>
        </w:r>
      </w:ins>
      <w:r w:rsidRPr="00D21001">
        <w:t xml:space="preserve">was used for fitting a quadratic surface and to analyze the interactions among the parameters. </w:t>
      </w:r>
      <w:del w:id="409" w:author="Author">
        <w:r w:rsidRPr="00D21001" w:rsidDel="008176F4">
          <w:delText xml:space="preserve">The </w:delText>
        </w:r>
      </w:del>
      <w:r w:rsidRPr="00D21001">
        <w:t>C</w:t>
      </w:r>
      <w:del w:id="410" w:author="Author">
        <w:r w:rsidRPr="00D21001" w:rsidDel="008176F4">
          <w:delText>OD</w:delText>
        </w:r>
      </w:del>
      <w:ins w:id="411" w:author="Author">
        <w:r w:rsidR="008176F4" w:rsidRPr="00D21001">
          <w:t>hemical oxygen demand</w:t>
        </w:r>
      </w:ins>
      <w:r w:rsidRPr="00D21001">
        <w:t xml:space="preserve"> removal was</w:t>
      </w:r>
      <w:ins w:id="412" w:author="Author">
        <w:r w:rsidR="008176F4" w:rsidRPr="00D21001">
          <w:t xml:space="preserve"> </w:t>
        </w:r>
      </w:ins>
      <w:r w:rsidRPr="00D21001">
        <w:t>selected as</w:t>
      </w:r>
      <w:ins w:id="413" w:author="Author">
        <w:r w:rsidR="008176F4" w:rsidRPr="00D21001">
          <w:t xml:space="preserve"> </w:t>
        </w:r>
      </w:ins>
      <w:r w:rsidRPr="00D21001">
        <w:t>the studied response</w:t>
      </w:r>
      <w:ins w:id="414" w:author="Author">
        <w:r w:rsidR="008176F4" w:rsidRPr="00D21001">
          <w:t>,</w:t>
        </w:r>
      </w:ins>
      <w:r w:rsidRPr="00D21001">
        <w:t xml:space="preserve"> </w:t>
      </w:r>
      <w:del w:id="415" w:author="Author">
        <w:r w:rsidRPr="00D21001" w:rsidDel="008176F4">
          <w:delText xml:space="preserve">and </w:delText>
        </w:r>
      </w:del>
      <w:ins w:id="416" w:author="Author">
        <w:r w:rsidR="008176F4" w:rsidRPr="00D21001">
          <w:t xml:space="preserve">while </w:t>
        </w:r>
      </w:ins>
      <w:r w:rsidRPr="00D21001">
        <w:t>flow rate, saturation pressure</w:t>
      </w:r>
      <w:ins w:id="417" w:author="Author">
        <w:r w:rsidR="008176F4" w:rsidRPr="00D21001">
          <w:t>,</w:t>
        </w:r>
      </w:ins>
      <w:r w:rsidRPr="00D21001">
        <w:t xml:space="preserve"> and coagulant dosage were chosen as the studied factors. </w:t>
      </w:r>
      <w:commentRangeStart w:id="418"/>
      <w:r w:rsidRPr="00D21001">
        <w:t xml:space="preserve">All three factors were at each of the three levels. </w:t>
      </w:r>
      <w:commentRangeEnd w:id="418"/>
      <w:r w:rsidR="008176F4" w:rsidRPr="00D21001">
        <w:rPr>
          <w:rStyle w:val="CommentReference"/>
        </w:rPr>
        <w:commentReference w:id="418"/>
      </w:r>
      <w:r w:rsidRPr="00D21001">
        <w:t>The most appropriate design to conduct such a 3-factor-3-</w:t>
      </w:r>
      <w:del w:id="419" w:author="Author">
        <w:r w:rsidRPr="00D21001" w:rsidDel="008176F4">
          <w:delText xml:space="preserve"> </w:delText>
        </w:r>
      </w:del>
      <w:r w:rsidRPr="00D21001">
        <w:t xml:space="preserve">level set of experiments was the 17-trial set of </w:t>
      </w:r>
      <w:del w:id="420" w:author="Author">
        <w:r w:rsidRPr="00D21001" w:rsidDel="008176F4">
          <w:delText>box</w:delText>
        </w:r>
      </w:del>
      <w:ins w:id="421" w:author="Author">
        <w:r w:rsidR="008176F4" w:rsidRPr="00D21001">
          <w:t>Box–</w:t>
        </w:r>
      </w:ins>
      <w:del w:id="422" w:author="Author">
        <w:r w:rsidRPr="00D21001" w:rsidDel="008176F4">
          <w:delText xml:space="preserve">-behnken </w:delText>
        </w:r>
      </w:del>
      <w:ins w:id="423" w:author="Author">
        <w:r w:rsidR="008176F4" w:rsidRPr="00D21001">
          <w:t xml:space="preserve">Behnken </w:t>
        </w:r>
      </w:ins>
      <w:r w:rsidRPr="00D21001">
        <w:t>design (BBD) combined with RSM (Table 2). The detailed processing conditions are summarized in Table 3.</w:t>
      </w:r>
    </w:p>
    <w:p w14:paraId="5C4D7953" w14:textId="233455EC" w:rsidR="00D74B30" w:rsidRPr="00D21001" w:rsidRDefault="00D74B30" w:rsidP="00BC25E9">
      <w:pPr>
        <w:adjustRightInd w:val="0"/>
        <w:snapToGrid w:val="0"/>
        <w:spacing w:line="480" w:lineRule="auto"/>
      </w:pPr>
    </w:p>
    <w:p w14:paraId="52081AD8" w14:textId="77777777" w:rsidR="00D74B30" w:rsidRPr="00D21001" w:rsidRDefault="00D74B30">
      <w:pPr>
        <w:adjustRightInd w:val="0"/>
        <w:snapToGrid w:val="0"/>
        <w:spacing w:line="480" w:lineRule="auto"/>
        <w:jc w:val="left"/>
        <w:rPr>
          <w:rFonts w:cs="Times New Roman"/>
          <w:szCs w:val="21"/>
        </w:rPr>
        <w:pPrChange w:id="424" w:author="Author">
          <w:pPr>
            <w:spacing w:after="3" w:line="259" w:lineRule="auto"/>
            <w:ind w:left="183"/>
            <w:jc w:val="left"/>
          </w:pPr>
        </w:pPrChange>
      </w:pPr>
      <w:commentRangeStart w:id="425"/>
      <w:r w:rsidRPr="00D21001">
        <w:rPr>
          <w:rFonts w:eastAsia="Calibri" w:cs="Times New Roman"/>
          <w:b/>
          <w:szCs w:val="21"/>
          <w:rPrChange w:id="426" w:author="Author">
            <w:rPr>
              <w:rFonts w:ascii="Calibri" w:eastAsia="Calibri" w:hAnsi="Calibri" w:cs="Calibri"/>
              <w:b/>
              <w:sz w:val="18"/>
            </w:rPr>
          </w:rPrChange>
        </w:rPr>
        <w:t>Table 2.</w:t>
      </w:r>
      <w:r w:rsidRPr="00D21001">
        <w:rPr>
          <w:rFonts w:cs="Times New Roman"/>
          <w:szCs w:val="21"/>
          <w:rPrChange w:id="427" w:author="Author">
            <w:rPr>
              <w:sz w:val="18"/>
            </w:rPr>
          </w:rPrChange>
        </w:rPr>
        <w:t xml:space="preserve"> Levels of independent parameters chosen for BBD </w:t>
      </w:r>
      <w:commentRangeEnd w:id="425"/>
      <w:r w:rsidR="007272AB" w:rsidRPr="00D21001">
        <w:rPr>
          <w:rStyle w:val="CommentReference"/>
          <w:rFonts w:cs="Times New Roman"/>
          <w:sz w:val="21"/>
          <w:szCs w:val="21"/>
          <w:rPrChange w:id="428" w:author="Author">
            <w:rPr>
              <w:rStyle w:val="CommentReference"/>
            </w:rPr>
          </w:rPrChange>
        </w:rPr>
        <w:commentReference w:id="425"/>
      </w:r>
    </w:p>
    <w:tbl>
      <w:tblPr>
        <w:tblStyle w:val="TableGrid"/>
        <w:tblW w:w="4832" w:type="dxa"/>
        <w:tblInd w:w="158" w:type="dxa"/>
        <w:tblCellMar>
          <w:top w:w="17" w:type="dxa"/>
          <w:right w:w="70" w:type="dxa"/>
        </w:tblCellMar>
        <w:tblLook w:val="04A0" w:firstRow="1" w:lastRow="0" w:firstColumn="1" w:lastColumn="0" w:noHBand="0" w:noVBand="1"/>
        <w:tblPrChange w:id="429" w:author="Author">
          <w:tblPr>
            <w:tblStyle w:val="TableGrid"/>
            <w:tblW w:w="4832" w:type="dxa"/>
            <w:tblInd w:w="158" w:type="dxa"/>
            <w:tblCellMar>
              <w:top w:w="17" w:type="dxa"/>
              <w:right w:w="70" w:type="dxa"/>
            </w:tblCellMar>
            <w:tblLook w:val="04A0" w:firstRow="1" w:lastRow="0" w:firstColumn="1" w:lastColumn="0" w:noHBand="0" w:noVBand="1"/>
          </w:tblPr>
        </w:tblPrChange>
      </w:tblPr>
      <w:tblGrid>
        <w:gridCol w:w="1468"/>
        <w:gridCol w:w="643"/>
        <w:gridCol w:w="1063"/>
        <w:gridCol w:w="538"/>
        <w:gridCol w:w="826"/>
        <w:gridCol w:w="294"/>
        <w:tblGridChange w:id="430">
          <w:tblGrid>
            <w:gridCol w:w="1468"/>
            <w:gridCol w:w="643"/>
            <w:gridCol w:w="1063"/>
            <w:gridCol w:w="538"/>
            <w:gridCol w:w="826"/>
            <w:gridCol w:w="294"/>
          </w:tblGrid>
        </w:tblGridChange>
      </w:tblGrid>
      <w:tr w:rsidR="00D74B30" w:rsidRPr="00D21001" w14:paraId="7AA4C01E" w14:textId="77777777" w:rsidTr="005D69FE">
        <w:trPr>
          <w:trHeight w:val="449"/>
          <w:trPrChange w:id="431" w:author="Author">
            <w:trPr>
              <w:trHeight w:val="449"/>
            </w:trPr>
          </w:trPrChange>
        </w:trPr>
        <w:tc>
          <w:tcPr>
            <w:tcW w:w="1469" w:type="dxa"/>
            <w:vMerge w:val="restart"/>
            <w:tcBorders>
              <w:top w:val="single" w:sz="4" w:space="0" w:color="000000"/>
              <w:left w:val="nil"/>
              <w:bottom w:val="nil"/>
              <w:right w:val="nil"/>
            </w:tcBorders>
            <w:tcPrChange w:id="432" w:author="Author">
              <w:tcPr>
                <w:tcW w:w="1469" w:type="dxa"/>
                <w:vMerge w:val="restart"/>
                <w:tcBorders>
                  <w:top w:val="single" w:sz="4" w:space="0" w:color="000000"/>
                  <w:left w:val="nil"/>
                  <w:bottom w:val="nil"/>
                  <w:right w:val="nil"/>
                </w:tcBorders>
              </w:tcPr>
            </w:tcPrChange>
          </w:tcPr>
          <w:p w14:paraId="1BFAC49C" w14:textId="77777777" w:rsidR="00D74B30" w:rsidRPr="00D21001" w:rsidRDefault="00D74B30">
            <w:pPr>
              <w:adjustRightInd w:val="0"/>
              <w:snapToGrid w:val="0"/>
              <w:spacing w:line="480" w:lineRule="auto"/>
              <w:jc w:val="left"/>
              <w:rPr>
                <w:rFonts w:cs="Times New Roman"/>
                <w:sz w:val="21"/>
                <w:szCs w:val="21"/>
                <w:rPrChange w:id="433" w:author="Author">
                  <w:rPr/>
                </w:rPrChange>
              </w:rPr>
              <w:pPrChange w:id="434" w:author="Author">
                <w:pPr>
                  <w:adjustRightInd w:val="0"/>
                  <w:snapToGrid w:val="0"/>
                  <w:spacing w:line="480" w:lineRule="auto"/>
                  <w:jc w:val="center"/>
                </w:pPr>
              </w:pPrChange>
            </w:pPr>
            <w:r w:rsidRPr="00D21001">
              <w:rPr>
                <w:rFonts w:eastAsia="Calibri" w:cs="Times New Roman"/>
                <w:b/>
                <w:sz w:val="21"/>
                <w:szCs w:val="21"/>
                <w:rPrChange w:id="435" w:author="Author">
                  <w:rPr>
                    <w:rFonts w:ascii="Calibri" w:eastAsia="Calibri" w:hAnsi="Calibri" w:cs="Calibri"/>
                    <w:b/>
                    <w:sz w:val="18"/>
                  </w:rPr>
                </w:rPrChange>
              </w:rPr>
              <w:t xml:space="preserve">Variables </w:t>
            </w:r>
          </w:p>
          <w:p w14:paraId="7E555CF9" w14:textId="77777777" w:rsidR="00D74B30" w:rsidRPr="00D21001" w:rsidRDefault="00D74B30">
            <w:pPr>
              <w:adjustRightInd w:val="0"/>
              <w:snapToGrid w:val="0"/>
              <w:spacing w:line="480" w:lineRule="auto"/>
              <w:jc w:val="left"/>
              <w:rPr>
                <w:rFonts w:cs="Times New Roman"/>
                <w:sz w:val="21"/>
                <w:szCs w:val="21"/>
                <w:rPrChange w:id="436" w:author="Author">
                  <w:rPr/>
                </w:rPrChange>
              </w:rPr>
              <w:pPrChange w:id="437" w:author="Author">
                <w:pPr>
                  <w:adjustRightInd w:val="0"/>
                  <w:snapToGrid w:val="0"/>
                  <w:spacing w:line="480" w:lineRule="auto"/>
                  <w:jc w:val="center"/>
                </w:pPr>
              </w:pPrChange>
            </w:pPr>
            <w:r w:rsidRPr="00D21001">
              <w:rPr>
                <w:rFonts w:cs="Times New Roman"/>
                <w:sz w:val="21"/>
                <w:szCs w:val="21"/>
                <w:rPrChange w:id="438" w:author="Author">
                  <w:rPr>
                    <w:sz w:val="18"/>
                  </w:rPr>
                </w:rPrChange>
              </w:rPr>
              <w:t xml:space="preserve"> </w:t>
            </w:r>
          </w:p>
        </w:tc>
        <w:tc>
          <w:tcPr>
            <w:tcW w:w="643" w:type="dxa"/>
            <w:vMerge w:val="restart"/>
            <w:tcBorders>
              <w:top w:val="single" w:sz="4" w:space="0" w:color="000000"/>
              <w:left w:val="nil"/>
              <w:bottom w:val="nil"/>
              <w:right w:val="nil"/>
            </w:tcBorders>
            <w:tcPrChange w:id="439" w:author="Author">
              <w:tcPr>
                <w:tcW w:w="643" w:type="dxa"/>
                <w:vMerge w:val="restart"/>
                <w:tcBorders>
                  <w:top w:val="single" w:sz="4" w:space="0" w:color="000000"/>
                  <w:left w:val="nil"/>
                  <w:bottom w:val="nil"/>
                  <w:right w:val="nil"/>
                </w:tcBorders>
              </w:tcPr>
            </w:tcPrChange>
          </w:tcPr>
          <w:p w14:paraId="2BDCC787" w14:textId="77777777" w:rsidR="00D74B30" w:rsidRPr="00D21001" w:rsidRDefault="00D74B30">
            <w:pPr>
              <w:adjustRightInd w:val="0"/>
              <w:snapToGrid w:val="0"/>
              <w:spacing w:line="480" w:lineRule="auto"/>
              <w:jc w:val="left"/>
              <w:rPr>
                <w:rFonts w:cs="Times New Roman"/>
                <w:sz w:val="21"/>
                <w:szCs w:val="21"/>
                <w:rPrChange w:id="440" w:author="Author">
                  <w:rPr/>
                </w:rPrChange>
              </w:rPr>
            </w:pPr>
            <w:r w:rsidRPr="00D21001">
              <w:rPr>
                <w:rFonts w:eastAsia="Calibri" w:cs="Times New Roman"/>
                <w:b/>
                <w:sz w:val="21"/>
                <w:szCs w:val="21"/>
                <w:rPrChange w:id="441" w:author="Author">
                  <w:rPr>
                    <w:rFonts w:ascii="Calibri" w:eastAsia="Calibri" w:hAnsi="Calibri" w:cs="Calibri"/>
                    <w:b/>
                    <w:sz w:val="18"/>
                  </w:rPr>
                </w:rPrChange>
              </w:rPr>
              <w:t xml:space="preserve">Unit </w:t>
            </w:r>
          </w:p>
          <w:p w14:paraId="4FDF3E50" w14:textId="77777777" w:rsidR="00D74B30" w:rsidRPr="00D21001" w:rsidRDefault="00D74B30">
            <w:pPr>
              <w:adjustRightInd w:val="0"/>
              <w:snapToGrid w:val="0"/>
              <w:spacing w:line="480" w:lineRule="auto"/>
              <w:jc w:val="left"/>
              <w:rPr>
                <w:rFonts w:cs="Times New Roman"/>
                <w:sz w:val="21"/>
                <w:szCs w:val="21"/>
                <w:rPrChange w:id="442" w:author="Author">
                  <w:rPr/>
                </w:rPrChange>
              </w:rPr>
            </w:pPr>
            <w:r w:rsidRPr="00D21001">
              <w:rPr>
                <w:rFonts w:cs="Times New Roman"/>
                <w:sz w:val="21"/>
                <w:szCs w:val="21"/>
                <w:rPrChange w:id="443" w:author="Author">
                  <w:rPr>
                    <w:sz w:val="18"/>
                  </w:rPr>
                </w:rPrChange>
              </w:rPr>
              <w:t xml:space="preserve"> </w:t>
            </w:r>
          </w:p>
        </w:tc>
        <w:tc>
          <w:tcPr>
            <w:tcW w:w="1063" w:type="dxa"/>
            <w:vMerge w:val="restart"/>
            <w:tcBorders>
              <w:top w:val="single" w:sz="4" w:space="0" w:color="000000"/>
              <w:left w:val="nil"/>
              <w:bottom w:val="nil"/>
              <w:right w:val="nil"/>
            </w:tcBorders>
            <w:tcPrChange w:id="444" w:author="Author">
              <w:tcPr>
                <w:tcW w:w="1063" w:type="dxa"/>
                <w:vMerge w:val="restart"/>
                <w:tcBorders>
                  <w:top w:val="single" w:sz="4" w:space="0" w:color="000000"/>
                  <w:left w:val="nil"/>
                  <w:bottom w:val="nil"/>
                  <w:right w:val="nil"/>
                </w:tcBorders>
              </w:tcPr>
            </w:tcPrChange>
          </w:tcPr>
          <w:p w14:paraId="42666CB6" w14:textId="77777777" w:rsidR="00D74B30" w:rsidRPr="00D21001" w:rsidRDefault="00D74B30">
            <w:pPr>
              <w:tabs>
                <w:tab w:val="center" w:pos="845"/>
              </w:tabs>
              <w:adjustRightInd w:val="0"/>
              <w:snapToGrid w:val="0"/>
              <w:spacing w:line="480" w:lineRule="auto"/>
              <w:jc w:val="left"/>
              <w:rPr>
                <w:rFonts w:cs="Times New Roman"/>
                <w:sz w:val="21"/>
                <w:szCs w:val="21"/>
                <w:rPrChange w:id="445" w:author="Author">
                  <w:rPr/>
                </w:rPrChange>
              </w:rPr>
            </w:pPr>
            <w:r w:rsidRPr="00D21001">
              <w:rPr>
                <w:rFonts w:eastAsia="Calibri" w:cs="Times New Roman"/>
                <w:b/>
                <w:sz w:val="21"/>
                <w:szCs w:val="21"/>
                <w:rPrChange w:id="446" w:author="Author">
                  <w:rPr>
                    <w:rFonts w:ascii="Calibri" w:eastAsia="Calibri" w:hAnsi="Calibri" w:cs="Calibri"/>
                    <w:b/>
                    <w:sz w:val="18"/>
                  </w:rPr>
                </w:rPrChange>
              </w:rPr>
              <w:t xml:space="preserve">Symbols </w:t>
            </w:r>
            <w:r w:rsidRPr="00D21001">
              <w:rPr>
                <w:rFonts w:eastAsia="Calibri" w:cs="Times New Roman"/>
                <w:b/>
                <w:sz w:val="21"/>
                <w:szCs w:val="21"/>
                <w:rPrChange w:id="447" w:author="Author">
                  <w:rPr>
                    <w:rFonts w:ascii="Calibri" w:eastAsia="Calibri" w:hAnsi="Calibri" w:cs="Calibri"/>
                    <w:b/>
                    <w:sz w:val="18"/>
                  </w:rPr>
                </w:rPrChange>
              </w:rPr>
              <w:tab/>
              <w:t xml:space="preserve"> </w:t>
            </w:r>
          </w:p>
          <w:p w14:paraId="6E65604D" w14:textId="77777777" w:rsidR="00D74B30" w:rsidRPr="00D21001" w:rsidRDefault="00D74B30">
            <w:pPr>
              <w:adjustRightInd w:val="0"/>
              <w:snapToGrid w:val="0"/>
              <w:spacing w:line="480" w:lineRule="auto"/>
              <w:jc w:val="left"/>
              <w:rPr>
                <w:rFonts w:cs="Times New Roman"/>
                <w:sz w:val="21"/>
                <w:szCs w:val="21"/>
                <w:rPrChange w:id="448" w:author="Author">
                  <w:rPr/>
                </w:rPrChange>
              </w:rPr>
            </w:pPr>
            <w:r w:rsidRPr="00D21001">
              <w:rPr>
                <w:rFonts w:cs="Times New Roman"/>
                <w:sz w:val="21"/>
                <w:szCs w:val="21"/>
                <w:rPrChange w:id="449" w:author="Author">
                  <w:rPr>
                    <w:sz w:val="18"/>
                  </w:rPr>
                </w:rPrChange>
              </w:rPr>
              <w:t xml:space="preserve"> </w:t>
            </w:r>
            <w:r w:rsidRPr="00D21001">
              <w:rPr>
                <w:rFonts w:cs="Times New Roman"/>
                <w:sz w:val="21"/>
                <w:szCs w:val="21"/>
                <w:rPrChange w:id="450" w:author="Author">
                  <w:rPr>
                    <w:sz w:val="18"/>
                  </w:rPr>
                </w:rPrChange>
              </w:rPr>
              <w:tab/>
              <w:t xml:space="preserve"> </w:t>
            </w:r>
          </w:p>
        </w:tc>
        <w:tc>
          <w:tcPr>
            <w:tcW w:w="538" w:type="dxa"/>
            <w:tcBorders>
              <w:top w:val="single" w:sz="4" w:space="0" w:color="000000"/>
              <w:left w:val="nil"/>
              <w:bottom w:val="single" w:sz="4" w:space="0" w:color="000000"/>
              <w:right w:val="nil"/>
            </w:tcBorders>
            <w:tcPrChange w:id="451" w:author="Author">
              <w:tcPr>
                <w:tcW w:w="538" w:type="dxa"/>
                <w:tcBorders>
                  <w:top w:val="single" w:sz="4" w:space="0" w:color="000000"/>
                  <w:left w:val="nil"/>
                  <w:bottom w:val="single" w:sz="4" w:space="0" w:color="000000"/>
                  <w:right w:val="nil"/>
                </w:tcBorders>
              </w:tcPr>
            </w:tcPrChange>
          </w:tcPr>
          <w:p w14:paraId="422C502D" w14:textId="77777777" w:rsidR="00D74B30" w:rsidRPr="00D21001" w:rsidRDefault="00D74B30">
            <w:pPr>
              <w:adjustRightInd w:val="0"/>
              <w:snapToGrid w:val="0"/>
              <w:spacing w:line="480" w:lineRule="auto"/>
              <w:jc w:val="left"/>
              <w:rPr>
                <w:rFonts w:cs="Times New Roman"/>
                <w:sz w:val="21"/>
                <w:szCs w:val="21"/>
                <w:rPrChange w:id="452" w:author="Author">
                  <w:rPr/>
                </w:rPrChange>
              </w:rPr>
            </w:pPr>
            <w:r w:rsidRPr="00D21001">
              <w:rPr>
                <w:rFonts w:eastAsia="Calibri" w:cs="Times New Roman"/>
                <w:b/>
                <w:sz w:val="21"/>
                <w:szCs w:val="21"/>
                <w:rPrChange w:id="453" w:author="Author">
                  <w:rPr>
                    <w:rFonts w:ascii="Calibri" w:eastAsia="Calibri" w:hAnsi="Calibri" w:cs="Calibri"/>
                    <w:b/>
                    <w:sz w:val="18"/>
                  </w:rPr>
                </w:rPrChange>
              </w:rPr>
              <w:t xml:space="preserve"> </w:t>
            </w:r>
          </w:p>
        </w:tc>
        <w:tc>
          <w:tcPr>
            <w:tcW w:w="826" w:type="dxa"/>
            <w:tcBorders>
              <w:top w:val="single" w:sz="4" w:space="0" w:color="000000"/>
              <w:left w:val="nil"/>
              <w:bottom w:val="single" w:sz="4" w:space="0" w:color="000000"/>
              <w:right w:val="nil"/>
            </w:tcBorders>
            <w:tcPrChange w:id="454" w:author="Author">
              <w:tcPr>
                <w:tcW w:w="826" w:type="dxa"/>
                <w:tcBorders>
                  <w:top w:val="single" w:sz="4" w:space="0" w:color="000000"/>
                  <w:left w:val="nil"/>
                  <w:bottom w:val="single" w:sz="4" w:space="0" w:color="000000"/>
                  <w:right w:val="nil"/>
                </w:tcBorders>
              </w:tcPr>
            </w:tcPrChange>
          </w:tcPr>
          <w:p w14:paraId="390C9EE5" w14:textId="77777777" w:rsidR="00D74B30" w:rsidRPr="00D21001" w:rsidRDefault="00D74B30">
            <w:pPr>
              <w:adjustRightInd w:val="0"/>
              <w:snapToGrid w:val="0"/>
              <w:spacing w:line="480" w:lineRule="auto"/>
              <w:jc w:val="left"/>
              <w:rPr>
                <w:rFonts w:cs="Times New Roman"/>
                <w:sz w:val="21"/>
                <w:szCs w:val="21"/>
                <w:rPrChange w:id="455" w:author="Author">
                  <w:rPr/>
                </w:rPrChange>
              </w:rPr>
            </w:pPr>
            <w:r w:rsidRPr="00D21001">
              <w:rPr>
                <w:rFonts w:eastAsia="Calibri" w:cs="Times New Roman"/>
                <w:b/>
                <w:sz w:val="21"/>
                <w:szCs w:val="21"/>
                <w:rPrChange w:id="456" w:author="Author">
                  <w:rPr>
                    <w:rFonts w:ascii="Calibri" w:eastAsia="Calibri" w:hAnsi="Calibri" w:cs="Calibri"/>
                    <w:b/>
                    <w:sz w:val="18"/>
                  </w:rPr>
                </w:rPrChange>
              </w:rPr>
              <w:t xml:space="preserve">Coded Levels </w:t>
            </w:r>
          </w:p>
        </w:tc>
        <w:tc>
          <w:tcPr>
            <w:tcW w:w="293" w:type="dxa"/>
            <w:tcBorders>
              <w:top w:val="single" w:sz="4" w:space="0" w:color="000000"/>
              <w:left w:val="nil"/>
              <w:bottom w:val="single" w:sz="4" w:space="0" w:color="000000"/>
              <w:right w:val="nil"/>
            </w:tcBorders>
            <w:tcPrChange w:id="457" w:author="Author">
              <w:tcPr>
                <w:tcW w:w="293" w:type="dxa"/>
                <w:tcBorders>
                  <w:top w:val="single" w:sz="4" w:space="0" w:color="000000"/>
                  <w:left w:val="nil"/>
                  <w:bottom w:val="single" w:sz="4" w:space="0" w:color="000000"/>
                  <w:right w:val="nil"/>
                </w:tcBorders>
              </w:tcPr>
            </w:tcPrChange>
          </w:tcPr>
          <w:p w14:paraId="34389B26" w14:textId="77777777" w:rsidR="00D74B30" w:rsidRPr="00D21001" w:rsidRDefault="00D74B30">
            <w:pPr>
              <w:adjustRightInd w:val="0"/>
              <w:snapToGrid w:val="0"/>
              <w:spacing w:line="480" w:lineRule="auto"/>
              <w:jc w:val="left"/>
              <w:rPr>
                <w:rFonts w:cs="Times New Roman"/>
                <w:sz w:val="21"/>
                <w:szCs w:val="21"/>
                <w:rPrChange w:id="458" w:author="Author">
                  <w:rPr/>
                </w:rPrChange>
              </w:rPr>
            </w:pPr>
            <w:r w:rsidRPr="00D21001">
              <w:rPr>
                <w:rFonts w:cs="Times New Roman"/>
                <w:sz w:val="21"/>
                <w:szCs w:val="21"/>
                <w:rPrChange w:id="459" w:author="Author">
                  <w:rPr>
                    <w:sz w:val="18"/>
                  </w:rPr>
                </w:rPrChange>
              </w:rPr>
              <w:t xml:space="preserve"> </w:t>
            </w:r>
          </w:p>
        </w:tc>
      </w:tr>
      <w:tr w:rsidR="00D74B30" w:rsidRPr="00D21001" w14:paraId="3CC1E92A" w14:textId="77777777" w:rsidTr="005D69FE">
        <w:trPr>
          <w:trHeight w:val="244"/>
          <w:trPrChange w:id="460" w:author="Author">
            <w:trPr>
              <w:trHeight w:val="244"/>
            </w:trPr>
          </w:trPrChange>
        </w:trPr>
        <w:tc>
          <w:tcPr>
            <w:tcW w:w="0" w:type="auto"/>
            <w:vMerge/>
            <w:tcBorders>
              <w:top w:val="nil"/>
              <w:left w:val="nil"/>
              <w:bottom w:val="nil"/>
              <w:right w:val="nil"/>
            </w:tcBorders>
            <w:tcPrChange w:id="461" w:author="Author">
              <w:tcPr>
                <w:tcW w:w="0" w:type="auto"/>
                <w:vMerge/>
                <w:tcBorders>
                  <w:top w:val="nil"/>
                  <w:left w:val="nil"/>
                  <w:bottom w:val="nil"/>
                  <w:right w:val="nil"/>
                </w:tcBorders>
              </w:tcPr>
            </w:tcPrChange>
          </w:tcPr>
          <w:p w14:paraId="1D6B2B66" w14:textId="77777777" w:rsidR="00D74B30" w:rsidRPr="00D21001" w:rsidRDefault="00D74B30">
            <w:pPr>
              <w:adjustRightInd w:val="0"/>
              <w:snapToGrid w:val="0"/>
              <w:spacing w:line="480" w:lineRule="auto"/>
              <w:jc w:val="left"/>
              <w:rPr>
                <w:rFonts w:cs="Times New Roman"/>
                <w:sz w:val="21"/>
                <w:szCs w:val="21"/>
                <w:rPrChange w:id="462" w:author="Author">
                  <w:rPr/>
                </w:rPrChange>
              </w:rPr>
            </w:pPr>
          </w:p>
        </w:tc>
        <w:tc>
          <w:tcPr>
            <w:tcW w:w="0" w:type="auto"/>
            <w:vMerge/>
            <w:tcBorders>
              <w:top w:val="nil"/>
              <w:left w:val="nil"/>
              <w:bottom w:val="nil"/>
              <w:right w:val="nil"/>
            </w:tcBorders>
            <w:tcPrChange w:id="463" w:author="Author">
              <w:tcPr>
                <w:tcW w:w="0" w:type="auto"/>
                <w:vMerge/>
                <w:tcBorders>
                  <w:top w:val="nil"/>
                  <w:left w:val="nil"/>
                  <w:bottom w:val="nil"/>
                  <w:right w:val="nil"/>
                </w:tcBorders>
              </w:tcPr>
            </w:tcPrChange>
          </w:tcPr>
          <w:p w14:paraId="336C9C22" w14:textId="77777777" w:rsidR="00D74B30" w:rsidRPr="00D21001" w:rsidRDefault="00D74B30">
            <w:pPr>
              <w:adjustRightInd w:val="0"/>
              <w:snapToGrid w:val="0"/>
              <w:spacing w:line="480" w:lineRule="auto"/>
              <w:jc w:val="left"/>
              <w:rPr>
                <w:rFonts w:cs="Times New Roman"/>
                <w:sz w:val="21"/>
                <w:szCs w:val="21"/>
                <w:rPrChange w:id="464" w:author="Author">
                  <w:rPr/>
                </w:rPrChange>
              </w:rPr>
            </w:pPr>
          </w:p>
        </w:tc>
        <w:tc>
          <w:tcPr>
            <w:tcW w:w="0" w:type="auto"/>
            <w:vMerge/>
            <w:tcBorders>
              <w:top w:val="nil"/>
              <w:left w:val="nil"/>
              <w:bottom w:val="nil"/>
              <w:right w:val="nil"/>
            </w:tcBorders>
            <w:tcPrChange w:id="465" w:author="Author">
              <w:tcPr>
                <w:tcW w:w="0" w:type="auto"/>
                <w:vMerge/>
                <w:tcBorders>
                  <w:top w:val="nil"/>
                  <w:left w:val="nil"/>
                  <w:bottom w:val="nil"/>
                  <w:right w:val="nil"/>
                </w:tcBorders>
              </w:tcPr>
            </w:tcPrChange>
          </w:tcPr>
          <w:p w14:paraId="68AE810B" w14:textId="77777777" w:rsidR="00D74B30" w:rsidRPr="00D21001" w:rsidRDefault="00D74B30">
            <w:pPr>
              <w:adjustRightInd w:val="0"/>
              <w:snapToGrid w:val="0"/>
              <w:spacing w:line="480" w:lineRule="auto"/>
              <w:jc w:val="left"/>
              <w:rPr>
                <w:rFonts w:cs="Times New Roman"/>
                <w:sz w:val="21"/>
                <w:szCs w:val="21"/>
                <w:rPrChange w:id="466" w:author="Author">
                  <w:rPr/>
                </w:rPrChange>
              </w:rPr>
            </w:pPr>
          </w:p>
        </w:tc>
        <w:tc>
          <w:tcPr>
            <w:tcW w:w="538" w:type="dxa"/>
            <w:tcBorders>
              <w:top w:val="single" w:sz="4" w:space="0" w:color="000000"/>
              <w:left w:val="nil"/>
              <w:bottom w:val="nil"/>
              <w:right w:val="nil"/>
            </w:tcBorders>
            <w:tcPrChange w:id="467" w:author="Author">
              <w:tcPr>
                <w:tcW w:w="538" w:type="dxa"/>
                <w:tcBorders>
                  <w:top w:val="single" w:sz="4" w:space="0" w:color="000000"/>
                  <w:left w:val="nil"/>
                  <w:bottom w:val="nil"/>
                  <w:right w:val="nil"/>
                </w:tcBorders>
              </w:tcPr>
            </w:tcPrChange>
          </w:tcPr>
          <w:p w14:paraId="099961C9" w14:textId="77777777" w:rsidR="00D74B30" w:rsidRPr="00D21001" w:rsidRDefault="00D74B30">
            <w:pPr>
              <w:adjustRightInd w:val="0"/>
              <w:snapToGrid w:val="0"/>
              <w:spacing w:line="480" w:lineRule="auto"/>
              <w:jc w:val="left"/>
              <w:rPr>
                <w:rFonts w:cs="Times New Roman"/>
                <w:sz w:val="21"/>
                <w:szCs w:val="21"/>
                <w:rPrChange w:id="468" w:author="Author">
                  <w:rPr/>
                </w:rPrChange>
              </w:rPr>
            </w:pPr>
            <w:r w:rsidRPr="00D21001">
              <w:rPr>
                <w:rFonts w:cs="Times New Roman"/>
                <w:sz w:val="21"/>
                <w:szCs w:val="21"/>
                <w:rPrChange w:id="469" w:author="Author">
                  <w:rPr>
                    <w:sz w:val="18"/>
                  </w:rPr>
                </w:rPrChange>
              </w:rPr>
              <w:t xml:space="preserve">-1 </w:t>
            </w:r>
          </w:p>
        </w:tc>
        <w:tc>
          <w:tcPr>
            <w:tcW w:w="826" w:type="dxa"/>
            <w:tcBorders>
              <w:top w:val="single" w:sz="4" w:space="0" w:color="000000"/>
              <w:left w:val="nil"/>
              <w:bottom w:val="nil"/>
              <w:right w:val="nil"/>
            </w:tcBorders>
            <w:tcPrChange w:id="470" w:author="Author">
              <w:tcPr>
                <w:tcW w:w="826" w:type="dxa"/>
                <w:tcBorders>
                  <w:top w:val="single" w:sz="4" w:space="0" w:color="000000"/>
                  <w:left w:val="nil"/>
                  <w:bottom w:val="nil"/>
                  <w:right w:val="nil"/>
                </w:tcBorders>
              </w:tcPr>
            </w:tcPrChange>
          </w:tcPr>
          <w:p w14:paraId="5C4906E1" w14:textId="77777777" w:rsidR="00D74B30" w:rsidRPr="00D21001" w:rsidRDefault="00D74B30">
            <w:pPr>
              <w:adjustRightInd w:val="0"/>
              <w:snapToGrid w:val="0"/>
              <w:spacing w:line="480" w:lineRule="auto"/>
              <w:jc w:val="left"/>
              <w:rPr>
                <w:rFonts w:cs="Times New Roman"/>
                <w:sz w:val="21"/>
                <w:szCs w:val="21"/>
                <w:rPrChange w:id="471" w:author="Author">
                  <w:rPr/>
                </w:rPrChange>
              </w:rPr>
            </w:pPr>
            <w:r w:rsidRPr="00D21001">
              <w:rPr>
                <w:rFonts w:cs="Times New Roman"/>
                <w:sz w:val="21"/>
                <w:szCs w:val="21"/>
                <w:rPrChange w:id="472" w:author="Author">
                  <w:rPr>
                    <w:sz w:val="18"/>
                  </w:rPr>
                </w:rPrChange>
              </w:rPr>
              <w:t xml:space="preserve">0 </w:t>
            </w:r>
          </w:p>
        </w:tc>
        <w:tc>
          <w:tcPr>
            <w:tcW w:w="293" w:type="dxa"/>
            <w:tcBorders>
              <w:top w:val="single" w:sz="4" w:space="0" w:color="000000"/>
              <w:left w:val="nil"/>
              <w:bottom w:val="nil"/>
              <w:right w:val="nil"/>
            </w:tcBorders>
            <w:tcPrChange w:id="473" w:author="Author">
              <w:tcPr>
                <w:tcW w:w="293" w:type="dxa"/>
                <w:tcBorders>
                  <w:top w:val="single" w:sz="4" w:space="0" w:color="000000"/>
                  <w:left w:val="nil"/>
                  <w:bottom w:val="nil"/>
                  <w:right w:val="nil"/>
                </w:tcBorders>
              </w:tcPr>
            </w:tcPrChange>
          </w:tcPr>
          <w:p w14:paraId="7899BBAE" w14:textId="77777777" w:rsidR="00D74B30" w:rsidRPr="00D21001" w:rsidRDefault="00D74B30">
            <w:pPr>
              <w:adjustRightInd w:val="0"/>
              <w:snapToGrid w:val="0"/>
              <w:spacing w:line="480" w:lineRule="auto"/>
              <w:jc w:val="left"/>
              <w:rPr>
                <w:rFonts w:cs="Times New Roman"/>
                <w:sz w:val="21"/>
                <w:szCs w:val="21"/>
                <w:rPrChange w:id="474" w:author="Author">
                  <w:rPr/>
                </w:rPrChange>
              </w:rPr>
              <w:pPrChange w:id="475" w:author="Author">
                <w:pPr>
                  <w:adjustRightInd w:val="0"/>
                  <w:snapToGrid w:val="0"/>
                  <w:spacing w:line="480" w:lineRule="auto"/>
                </w:pPr>
              </w:pPrChange>
            </w:pPr>
            <w:r w:rsidRPr="00D21001">
              <w:rPr>
                <w:rFonts w:cs="Times New Roman"/>
                <w:sz w:val="21"/>
                <w:szCs w:val="21"/>
                <w:rPrChange w:id="476" w:author="Author">
                  <w:rPr>
                    <w:sz w:val="18"/>
                  </w:rPr>
                </w:rPrChange>
              </w:rPr>
              <w:t xml:space="preserve">+1 </w:t>
            </w:r>
          </w:p>
        </w:tc>
      </w:tr>
      <w:tr w:rsidR="00D74B30" w:rsidRPr="00D21001" w14:paraId="1AADF245" w14:textId="77777777" w:rsidTr="005D69FE">
        <w:trPr>
          <w:trHeight w:val="221"/>
          <w:trPrChange w:id="477" w:author="Author">
            <w:trPr>
              <w:trHeight w:val="221"/>
            </w:trPr>
          </w:trPrChange>
        </w:trPr>
        <w:tc>
          <w:tcPr>
            <w:tcW w:w="1469" w:type="dxa"/>
            <w:tcBorders>
              <w:top w:val="nil"/>
              <w:left w:val="nil"/>
              <w:bottom w:val="nil"/>
              <w:right w:val="nil"/>
            </w:tcBorders>
            <w:tcPrChange w:id="478" w:author="Author">
              <w:tcPr>
                <w:tcW w:w="1469" w:type="dxa"/>
                <w:tcBorders>
                  <w:top w:val="nil"/>
                  <w:left w:val="nil"/>
                  <w:bottom w:val="nil"/>
                  <w:right w:val="nil"/>
                </w:tcBorders>
              </w:tcPr>
            </w:tcPrChange>
          </w:tcPr>
          <w:p w14:paraId="761AB9E9" w14:textId="77777777" w:rsidR="00D74B30" w:rsidRPr="00D21001" w:rsidRDefault="00D74B30">
            <w:pPr>
              <w:adjustRightInd w:val="0"/>
              <w:snapToGrid w:val="0"/>
              <w:spacing w:line="480" w:lineRule="auto"/>
              <w:jc w:val="left"/>
              <w:rPr>
                <w:rFonts w:cs="Times New Roman"/>
                <w:sz w:val="21"/>
                <w:szCs w:val="21"/>
                <w:rPrChange w:id="479" w:author="Author">
                  <w:rPr/>
                </w:rPrChange>
              </w:rPr>
              <w:pPrChange w:id="480" w:author="Author">
                <w:pPr>
                  <w:adjustRightInd w:val="0"/>
                  <w:snapToGrid w:val="0"/>
                  <w:spacing w:line="480" w:lineRule="auto"/>
                  <w:jc w:val="center"/>
                </w:pPr>
              </w:pPrChange>
            </w:pPr>
            <w:r w:rsidRPr="00D21001">
              <w:rPr>
                <w:rFonts w:cs="Times New Roman"/>
                <w:sz w:val="21"/>
                <w:szCs w:val="21"/>
                <w:rPrChange w:id="481" w:author="Author">
                  <w:rPr>
                    <w:sz w:val="18"/>
                  </w:rPr>
                </w:rPrChange>
              </w:rPr>
              <w:t xml:space="preserve">Flow rate </w:t>
            </w:r>
          </w:p>
        </w:tc>
        <w:tc>
          <w:tcPr>
            <w:tcW w:w="643" w:type="dxa"/>
            <w:tcBorders>
              <w:top w:val="nil"/>
              <w:left w:val="nil"/>
              <w:bottom w:val="nil"/>
              <w:right w:val="nil"/>
            </w:tcBorders>
            <w:tcPrChange w:id="482" w:author="Author">
              <w:tcPr>
                <w:tcW w:w="643" w:type="dxa"/>
                <w:tcBorders>
                  <w:top w:val="nil"/>
                  <w:left w:val="nil"/>
                  <w:bottom w:val="nil"/>
                  <w:right w:val="nil"/>
                </w:tcBorders>
              </w:tcPr>
            </w:tcPrChange>
          </w:tcPr>
          <w:p w14:paraId="7A5B0EAF" w14:textId="77777777" w:rsidR="00D74B30" w:rsidRPr="00D21001" w:rsidRDefault="00D74B30">
            <w:pPr>
              <w:adjustRightInd w:val="0"/>
              <w:snapToGrid w:val="0"/>
              <w:spacing w:line="480" w:lineRule="auto"/>
              <w:jc w:val="left"/>
              <w:rPr>
                <w:rFonts w:cs="Times New Roman"/>
                <w:sz w:val="21"/>
                <w:szCs w:val="21"/>
                <w:rPrChange w:id="483" w:author="Author">
                  <w:rPr/>
                </w:rPrChange>
              </w:rPr>
            </w:pPr>
            <w:r w:rsidRPr="00D21001">
              <w:rPr>
                <w:rFonts w:cs="Times New Roman"/>
                <w:sz w:val="21"/>
                <w:szCs w:val="21"/>
                <w:rPrChange w:id="484" w:author="Author">
                  <w:rPr>
                    <w:sz w:val="18"/>
                  </w:rPr>
                </w:rPrChange>
              </w:rPr>
              <w:t xml:space="preserve">L/min </w:t>
            </w:r>
          </w:p>
        </w:tc>
        <w:tc>
          <w:tcPr>
            <w:tcW w:w="1063" w:type="dxa"/>
            <w:tcBorders>
              <w:top w:val="nil"/>
              <w:left w:val="nil"/>
              <w:bottom w:val="nil"/>
              <w:right w:val="nil"/>
            </w:tcBorders>
            <w:tcPrChange w:id="485" w:author="Author">
              <w:tcPr>
                <w:tcW w:w="1063" w:type="dxa"/>
                <w:tcBorders>
                  <w:top w:val="nil"/>
                  <w:left w:val="nil"/>
                  <w:bottom w:val="nil"/>
                  <w:right w:val="nil"/>
                </w:tcBorders>
              </w:tcPr>
            </w:tcPrChange>
          </w:tcPr>
          <w:p w14:paraId="124F5746" w14:textId="38110A31" w:rsidR="00D74B30" w:rsidRPr="00D21001" w:rsidRDefault="00D74B30">
            <w:pPr>
              <w:tabs>
                <w:tab w:val="center" w:pos="312"/>
                <w:tab w:val="center" w:pos="845"/>
              </w:tabs>
              <w:adjustRightInd w:val="0"/>
              <w:snapToGrid w:val="0"/>
              <w:spacing w:line="480" w:lineRule="auto"/>
              <w:jc w:val="left"/>
              <w:rPr>
                <w:rFonts w:cs="Times New Roman"/>
                <w:sz w:val="21"/>
                <w:szCs w:val="21"/>
                <w:rPrChange w:id="486" w:author="Author">
                  <w:rPr/>
                </w:rPrChange>
              </w:rPr>
            </w:pPr>
            <w:r w:rsidRPr="00D21001">
              <w:rPr>
                <w:rFonts w:eastAsia="Calibri" w:cs="Times New Roman"/>
                <w:szCs w:val="21"/>
                <w:rPrChange w:id="487" w:author="Author">
                  <w:rPr>
                    <w:rFonts w:ascii="Calibri" w:eastAsia="Calibri" w:hAnsi="Calibri" w:cs="Calibri"/>
                  </w:rPr>
                </w:rPrChange>
              </w:rPr>
              <w:tab/>
            </w:r>
            <w:commentRangeStart w:id="488"/>
            <w:r w:rsidRPr="00D21001">
              <w:rPr>
                <w:rFonts w:cs="Times New Roman"/>
                <w:sz w:val="21"/>
                <w:szCs w:val="21"/>
                <w:rPrChange w:id="489" w:author="Author">
                  <w:rPr>
                    <w:sz w:val="18"/>
                  </w:rPr>
                </w:rPrChange>
              </w:rPr>
              <w:t>X</w:t>
            </w:r>
            <w:r w:rsidRPr="00D21001">
              <w:rPr>
                <w:rFonts w:cs="Times New Roman"/>
                <w:sz w:val="21"/>
                <w:szCs w:val="21"/>
                <w:rPrChange w:id="490" w:author="Author">
                  <w:rPr>
                    <w:sz w:val="12"/>
                  </w:rPr>
                </w:rPrChange>
              </w:rPr>
              <w:t>1</w:t>
            </w:r>
            <w:commentRangeEnd w:id="488"/>
            <w:r w:rsidR="002B6F76" w:rsidRPr="00D21001">
              <w:rPr>
                <w:rStyle w:val="CommentReference"/>
                <w:kern w:val="2"/>
                <w:lang w:bidi="ar-SA"/>
              </w:rPr>
              <w:commentReference w:id="488"/>
            </w:r>
            <w:del w:id="491" w:author="Author">
              <w:r w:rsidRPr="00D21001" w:rsidDel="0065773E">
                <w:rPr>
                  <w:rFonts w:cs="Times New Roman"/>
                  <w:sz w:val="21"/>
                  <w:szCs w:val="21"/>
                  <w:rPrChange w:id="492" w:author="Author">
                    <w:rPr>
                      <w:sz w:val="12"/>
                    </w:rPr>
                  </w:rPrChange>
                </w:rPr>
                <w:delText xml:space="preserve"> </w:delText>
              </w:r>
            </w:del>
            <w:r w:rsidRPr="00D21001">
              <w:rPr>
                <w:rFonts w:cs="Times New Roman"/>
                <w:sz w:val="21"/>
                <w:szCs w:val="21"/>
                <w:rPrChange w:id="493" w:author="Author">
                  <w:rPr>
                    <w:sz w:val="12"/>
                  </w:rPr>
                </w:rPrChange>
              </w:rPr>
              <w:tab/>
            </w:r>
            <w:r w:rsidRPr="00D21001">
              <w:rPr>
                <w:rFonts w:cs="Times New Roman"/>
                <w:sz w:val="21"/>
                <w:szCs w:val="21"/>
                <w:rPrChange w:id="494" w:author="Author">
                  <w:rPr>
                    <w:sz w:val="18"/>
                  </w:rPr>
                </w:rPrChange>
              </w:rPr>
              <w:t xml:space="preserve"> </w:t>
            </w:r>
          </w:p>
        </w:tc>
        <w:tc>
          <w:tcPr>
            <w:tcW w:w="538" w:type="dxa"/>
            <w:tcBorders>
              <w:top w:val="nil"/>
              <w:left w:val="nil"/>
              <w:bottom w:val="nil"/>
              <w:right w:val="nil"/>
            </w:tcBorders>
            <w:tcPrChange w:id="495" w:author="Author">
              <w:tcPr>
                <w:tcW w:w="538" w:type="dxa"/>
                <w:tcBorders>
                  <w:top w:val="nil"/>
                  <w:left w:val="nil"/>
                  <w:bottom w:val="nil"/>
                  <w:right w:val="nil"/>
                </w:tcBorders>
              </w:tcPr>
            </w:tcPrChange>
          </w:tcPr>
          <w:p w14:paraId="08D3CA1C" w14:textId="77777777" w:rsidR="00D74B30" w:rsidRPr="00D21001" w:rsidRDefault="00D74B30">
            <w:pPr>
              <w:adjustRightInd w:val="0"/>
              <w:snapToGrid w:val="0"/>
              <w:spacing w:line="480" w:lineRule="auto"/>
              <w:jc w:val="left"/>
              <w:rPr>
                <w:rFonts w:cs="Times New Roman"/>
                <w:sz w:val="21"/>
                <w:szCs w:val="21"/>
                <w:rPrChange w:id="496" w:author="Author">
                  <w:rPr/>
                </w:rPrChange>
              </w:rPr>
            </w:pPr>
            <w:r w:rsidRPr="00D21001">
              <w:rPr>
                <w:rFonts w:cs="Times New Roman"/>
                <w:sz w:val="21"/>
                <w:szCs w:val="21"/>
                <w:rPrChange w:id="497" w:author="Author">
                  <w:rPr>
                    <w:sz w:val="18"/>
                  </w:rPr>
                </w:rPrChange>
              </w:rPr>
              <w:t xml:space="preserve">2 </w:t>
            </w:r>
          </w:p>
        </w:tc>
        <w:tc>
          <w:tcPr>
            <w:tcW w:w="826" w:type="dxa"/>
            <w:tcBorders>
              <w:top w:val="nil"/>
              <w:left w:val="nil"/>
              <w:bottom w:val="nil"/>
              <w:right w:val="nil"/>
            </w:tcBorders>
            <w:tcPrChange w:id="498" w:author="Author">
              <w:tcPr>
                <w:tcW w:w="826" w:type="dxa"/>
                <w:tcBorders>
                  <w:top w:val="nil"/>
                  <w:left w:val="nil"/>
                  <w:bottom w:val="nil"/>
                  <w:right w:val="nil"/>
                </w:tcBorders>
              </w:tcPr>
            </w:tcPrChange>
          </w:tcPr>
          <w:p w14:paraId="3FFD580F" w14:textId="77777777" w:rsidR="00D74B30" w:rsidRPr="00D21001" w:rsidRDefault="00D74B30">
            <w:pPr>
              <w:adjustRightInd w:val="0"/>
              <w:snapToGrid w:val="0"/>
              <w:spacing w:line="480" w:lineRule="auto"/>
              <w:jc w:val="left"/>
              <w:rPr>
                <w:rFonts w:cs="Times New Roman"/>
                <w:sz w:val="21"/>
                <w:szCs w:val="21"/>
                <w:rPrChange w:id="499" w:author="Author">
                  <w:rPr/>
                </w:rPrChange>
              </w:rPr>
            </w:pPr>
            <w:r w:rsidRPr="00D21001">
              <w:rPr>
                <w:rFonts w:cs="Times New Roman"/>
                <w:sz w:val="21"/>
                <w:szCs w:val="21"/>
                <w:rPrChange w:id="500" w:author="Author">
                  <w:rPr>
                    <w:sz w:val="18"/>
                  </w:rPr>
                </w:rPrChange>
              </w:rPr>
              <w:t xml:space="preserve">3 </w:t>
            </w:r>
          </w:p>
        </w:tc>
        <w:tc>
          <w:tcPr>
            <w:tcW w:w="293" w:type="dxa"/>
            <w:tcBorders>
              <w:top w:val="nil"/>
              <w:left w:val="nil"/>
              <w:bottom w:val="nil"/>
              <w:right w:val="nil"/>
            </w:tcBorders>
            <w:tcPrChange w:id="501" w:author="Author">
              <w:tcPr>
                <w:tcW w:w="293" w:type="dxa"/>
                <w:tcBorders>
                  <w:top w:val="nil"/>
                  <w:left w:val="nil"/>
                  <w:bottom w:val="nil"/>
                  <w:right w:val="nil"/>
                </w:tcBorders>
              </w:tcPr>
            </w:tcPrChange>
          </w:tcPr>
          <w:p w14:paraId="752800A7" w14:textId="77777777" w:rsidR="00D74B30" w:rsidRPr="00D21001" w:rsidRDefault="00D74B30">
            <w:pPr>
              <w:adjustRightInd w:val="0"/>
              <w:snapToGrid w:val="0"/>
              <w:spacing w:line="480" w:lineRule="auto"/>
              <w:jc w:val="left"/>
              <w:rPr>
                <w:rFonts w:cs="Times New Roman"/>
                <w:sz w:val="21"/>
                <w:szCs w:val="21"/>
                <w:rPrChange w:id="502" w:author="Author">
                  <w:rPr/>
                </w:rPrChange>
              </w:rPr>
            </w:pPr>
            <w:r w:rsidRPr="00D21001">
              <w:rPr>
                <w:rFonts w:cs="Times New Roman"/>
                <w:sz w:val="21"/>
                <w:szCs w:val="21"/>
                <w:rPrChange w:id="503" w:author="Author">
                  <w:rPr>
                    <w:sz w:val="18"/>
                  </w:rPr>
                </w:rPrChange>
              </w:rPr>
              <w:t xml:space="preserve">4 </w:t>
            </w:r>
          </w:p>
        </w:tc>
      </w:tr>
      <w:tr w:rsidR="00D74B30" w:rsidRPr="00D21001" w14:paraId="42FEE3D9" w14:textId="77777777" w:rsidTr="005D69FE">
        <w:trPr>
          <w:trHeight w:val="438"/>
          <w:trPrChange w:id="504" w:author="Author">
            <w:trPr>
              <w:trHeight w:val="438"/>
            </w:trPr>
          </w:trPrChange>
        </w:trPr>
        <w:tc>
          <w:tcPr>
            <w:tcW w:w="1469" w:type="dxa"/>
            <w:tcBorders>
              <w:top w:val="nil"/>
              <w:left w:val="nil"/>
              <w:bottom w:val="nil"/>
              <w:right w:val="nil"/>
            </w:tcBorders>
            <w:tcPrChange w:id="505" w:author="Author">
              <w:tcPr>
                <w:tcW w:w="1469" w:type="dxa"/>
                <w:tcBorders>
                  <w:top w:val="nil"/>
                  <w:left w:val="nil"/>
                  <w:bottom w:val="nil"/>
                  <w:right w:val="nil"/>
                </w:tcBorders>
              </w:tcPr>
            </w:tcPrChange>
          </w:tcPr>
          <w:p w14:paraId="1E33EE40" w14:textId="77777777" w:rsidR="00D74B30" w:rsidRPr="00D21001" w:rsidRDefault="00D74B30">
            <w:pPr>
              <w:adjustRightInd w:val="0"/>
              <w:snapToGrid w:val="0"/>
              <w:spacing w:line="480" w:lineRule="auto"/>
              <w:jc w:val="left"/>
              <w:rPr>
                <w:rFonts w:cs="Times New Roman"/>
                <w:sz w:val="21"/>
                <w:szCs w:val="21"/>
                <w:rPrChange w:id="506" w:author="Author">
                  <w:rPr/>
                </w:rPrChange>
              </w:rPr>
            </w:pPr>
            <w:r w:rsidRPr="00D21001">
              <w:rPr>
                <w:rFonts w:cs="Times New Roman"/>
                <w:sz w:val="21"/>
                <w:szCs w:val="21"/>
                <w:rPrChange w:id="507" w:author="Author">
                  <w:rPr>
                    <w:sz w:val="18"/>
                  </w:rPr>
                </w:rPrChange>
              </w:rPr>
              <w:t xml:space="preserve">Saturation pressure </w:t>
            </w:r>
          </w:p>
        </w:tc>
        <w:tc>
          <w:tcPr>
            <w:tcW w:w="643" w:type="dxa"/>
            <w:tcBorders>
              <w:top w:val="nil"/>
              <w:left w:val="nil"/>
              <w:bottom w:val="nil"/>
              <w:right w:val="nil"/>
            </w:tcBorders>
            <w:tcPrChange w:id="508" w:author="Author">
              <w:tcPr>
                <w:tcW w:w="643" w:type="dxa"/>
                <w:tcBorders>
                  <w:top w:val="nil"/>
                  <w:left w:val="nil"/>
                  <w:bottom w:val="nil"/>
                  <w:right w:val="nil"/>
                </w:tcBorders>
              </w:tcPr>
            </w:tcPrChange>
          </w:tcPr>
          <w:p w14:paraId="4947D508" w14:textId="77777777" w:rsidR="00D74B30" w:rsidRPr="00D21001" w:rsidRDefault="00D74B30">
            <w:pPr>
              <w:adjustRightInd w:val="0"/>
              <w:snapToGrid w:val="0"/>
              <w:spacing w:line="480" w:lineRule="auto"/>
              <w:jc w:val="left"/>
              <w:rPr>
                <w:rFonts w:cs="Times New Roman"/>
                <w:sz w:val="21"/>
                <w:szCs w:val="21"/>
                <w:rPrChange w:id="509" w:author="Author">
                  <w:rPr/>
                </w:rPrChange>
              </w:rPr>
            </w:pPr>
            <w:r w:rsidRPr="00D21001">
              <w:rPr>
                <w:rFonts w:cs="Times New Roman"/>
                <w:sz w:val="21"/>
                <w:szCs w:val="21"/>
                <w:rPrChange w:id="510" w:author="Author">
                  <w:rPr>
                    <w:sz w:val="18"/>
                  </w:rPr>
                </w:rPrChange>
              </w:rPr>
              <w:t xml:space="preserve">bar </w:t>
            </w:r>
          </w:p>
        </w:tc>
        <w:tc>
          <w:tcPr>
            <w:tcW w:w="1063" w:type="dxa"/>
            <w:tcBorders>
              <w:top w:val="nil"/>
              <w:left w:val="nil"/>
              <w:bottom w:val="nil"/>
              <w:right w:val="nil"/>
            </w:tcBorders>
            <w:tcPrChange w:id="511" w:author="Author">
              <w:tcPr>
                <w:tcW w:w="1063" w:type="dxa"/>
                <w:tcBorders>
                  <w:top w:val="nil"/>
                  <w:left w:val="nil"/>
                  <w:bottom w:val="nil"/>
                  <w:right w:val="nil"/>
                </w:tcBorders>
              </w:tcPr>
            </w:tcPrChange>
          </w:tcPr>
          <w:p w14:paraId="63C46E31" w14:textId="77777777" w:rsidR="00D74B30" w:rsidRPr="00D21001" w:rsidRDefault="00D74B30">
            <w:pPr>
              <w:tabs>
                <w:tab w:val="center" w:pos="312"/>
                <w:tab w:val="center" w:pos="845"/>
              </w:tabs>
              <w:adjustRightInd w:val="0"/>
              <w:snapToGrid w:val="0"/>
              <w:spacing w:line="480" w:lineRule="auto"/>
              <w:jc w:val="left"/>
              <w:rPr>
                <w:rFonts w:cs="Times New Roman"/>
                <w:sz w:val="21"/>
                <w:szCs w:val="21"/>
                <w:rPrChange w:id="512" w:author="Author">
                  <w:rPr/>
                </w:rPrChange>
              </w:rPr>
            </w:pPr>
            <w:r w:rsidRPr="00D21001">
              <w:rPr>
                <w:rFonts w:eastAsia="Calibri" w:cs="Times New Roman"/>
                <w:szCs w:val="21"/>
                <w:rPrChange w:id="513" w:author="Author">
                  <w:rPr>
                    <w:rFonts w:ascii="Calibri" w:eastAsia="Calibri" w:hAnsi="Calibri" w:cs="Calibri"/>
                  </w:rPr>
                </w:rPrChange>
              </w:rPr>
              <w:tab/>
            </w:r>
            <w:r w:rsidRPr="00D21001">
              <w:rPr>
                <w:rFonts w:cs="Times New Roman"/>
                <w:sz w:val="21"/>
                <w:szCs w:val="21"/>
                <w:rPrChange w:id="514" w:author="Author">
                  <w:rPr>
                    <w:sz w:val="18"/>
                  </w:rPr>
                </w:rPrChange>
              </w:rPr>
              <w:t>X</w:t>
            </w:r>
            <w:r w:rsidRPr="00D21001">
              <w:rPr>
                <w:rFonts w:cs="Times New Roman"/>
                <w:sz w:val="21"/>
                <w:szCs w:val="21"/>
                <w:rPrChange w:id="515" w:author="Author">
                  <w:rPr>
                    <w:sz w:val="12"/>
                  </w:rPr>
                </w:rPrChange>
              </w:rPr>
              <w:t xml:space="preserve">2 </w:t>
            </w:r>
            <w:r w:rsidRPr="00D21001">
              <w:rPr>
                <w:rFonts w:cs="Times New Roman"/>
                <w:sz w:val="21"/>
                <w:szCs w:val="21"/>
                <w:rPrChange w:id="516" w:author="Author">
                  <w:rPr>
                    <w:sz w:val="12"/>
                  </w:rPr>
                </w:rPrChange>
              </w:rPr>
              <w:tab/>
            </w:r>
            <w:r w:rsidRPr="00D21001">
              <w:rPr>
                <w:rFonts w:cs="Times New Roman"/>
                <w:sz w:val="21"/>
                <w:szCs w:val="21"/>
                <w:rPrChange w:id="517" w:author="Author">
                  <w:rPr>
                    <w:sz w:val="18"/>
                  </w:rPr>
                </w:rPrChange>
              </w:rPr>
              <w:t xml:space="preserve"> </w:t>
            </w:r>
          </w:p>
        </w:tc>
        <w:tc>
          <w:tcPr>
            <w:tcW w:w="538" w:type="dxa"/>
            <w:tcBorders>
              <w:top w:val="nil"/>
              <w:left w:val="nil"/>
              <w:bottom w:val="nil"/>
              <w:right w:val="nil"/>
            </w:tcBorders>
            <w:tcPrChange w:id="518" w:author="Author">
              <w:tcPr>
                <w:tcW w:w="538" w:type="dxa"/>
                <w:tcBorders>
                  <w:top w:val="nil"/>
                  <w:left w:val="nil"/>
                  <w:bottom w:val="nil"/>
                  <w:right w:val="nil"/>
                </w:tcBorders>
              </w:tcPr>
            </w:tcPrChange>
          </w:tcPr>
          <w:p w14:paraId="01C44949" w14:textId="77777777" w:rsidR="00D74B30" w:rsidRPr="00D21001" w:rsidRDefault="00D74B30">
            <w:pPr>
              <w:adjustRightInd w:val="0"/>
              <w:snapToGrid w:val="0"/>
              <w:spacing w:line="480" w:lineRule="auto"/>
              <w:jc w:val="left"/>
              <w:rPr>
                <w:rFonts w:cs="Times New Roman"/>
                <w:sz w:val="21"/>
                <w:szCs w:val="21"/>
                <w:rPrChange w:id="519" w:author="Author">
                  <w:rPr/>
                </w:rPrChange>
              </w:rPr>
            </w:pPr>
            <w:r w:rsidRPr="00D21001">
              <w:rPr>
                <w:rFonts w:cs="Times New Roman"/>
                <w:sz w:val="21"/>
                <w:szCs w:val="21"/>
                <w:rPrChange w:id="520" w:author="Author">
                  <w:rPr>
                    <w:sz w:val="18"/>
                  </w:rPr>
                </w:rPrChange>
              </w:rPr>
              <w:t xml:space="preserve">3 </w:t>
            </w:r>
          </w:p>
        </w:tc>
        <w:tc>
          <w:tcPr>
            <w:tcW w:w="826" w:type="dxa"/>
            <w:tcBorders>
              <w:top w:val="nil"/>
              <w:left w:val="nil"/>
              <w:bottom w:val="nil"/>
              <w:right w:val="nil"/>
            </w:tcBorders>
            <w:tcPrChange w:id="521" w:author="Author">
              <w:tcPr>
                <w:tcW w:w="826" w:type="dxa"/>
                <w:tcBorders>
                  <w:top w:val="nil"/>
                  <w:left w:val="nil"/>
                  <w:bottom w:val="nil"/>
                  <w:right w:val="nil"/>
                </w:tcBorders>
              </w:tcPr>
            </w:tcPrChange>
          </w:tcPr>
          <w:p w14:paraId="623C362E" w14:textId="77777777" w:rsidR="00D74B30" w:rsidRPr="00D21001" w:rsidRDefault="00D74B30">
            <w:pPr>
              <w:adjustRightInd w:val="0"/>
              <w:snapToGrid w:val="0"/>
              <w:spacing w:line="480" w:lineRule="auto"/>
              <w:jc w:val="left"/>
              <w:rPr>
                <w:rFonts w:cs="Times New Roman"/>
                <w:sz w:val="21"/>
                <w:szCs w:val="21"/>
                <w:rPrChange w:id="522" w:author="Author">
                  <w:rPr/>
                </w:rPrChange>
              </w:rPr>
            </w:pPr>
            <w:r w:rsidRPr="00D21001">
              <w:rPr>
                <w:rFonts w:cs="Times New Roman"/>
                <w:sz w:val="21"/>
                <w:szCs w:val="21"/>
                <w:rPrChange w:id="523" w:author="Author">
                  <w:rPr>
                    <w:sz w:val="18"/>
                  </w:rPr>
                </w:rPrChange>
              </w:rPr>
              <w:t xml:space="preserve">4 </w:t>
            </w:r>
          </w:p>
        </w:tc>
        <w:tc>
          <w:tcPr>
            <w:tcW w:w="293" w:type="dxa"/>
            <w:tcBorders>
              <w:top w:val="nil"/>
              <w:left w:val="nil"/>
              <w:bottom w:val="nil"/>
              <w:right w:val="nil"/>
            </w:tcBorders>
            <w:tcPrChange w:id="524" w:author="Author">
              <w:tcPr>
                <w:tcW w:w="293" w:type="dxa"/>
                <w:tcBorders>
                  <w:top w:val="nil"/>
                  <w:left w:val="nil"/>
                  <w:bottom w:val="nil"/>
                  <w:right w:val="nil"/>
                </w:tcBorders>
              </w:tcPr>
            </w:tcPrChange>
          </w:tcPr>
          <w:p w14:paraId="3AF7798D" w14:textId="77777777" w:rsidR="00D74B30" w:rsidRPr="00D21001" w:rsidRDefault="00D74B30">
            <w:pPr>
              <w:adjustRightInd w:val="0"/>
              <w:snapToGrid w:val="0"/>
              <w:spacing w:line="480" w:lineRule="auto"/>
              <w:jc w:val="left"/>
              <w:rPr>
                <w:rFonts w:cs="Times New Roman"/>
                <w:sz w:val="21"/>
                <w:szCs w:val="21"/>
                <w:rPrChange w:id="525" w:author="Author">
                  <w:rPr/>
                </w:rPrChange>
              </w:rPr>
            </w:pPr>
            <w:r w:rsidRPr="00D21001">
              <w:rPr>
                <w:rFonts w:cs="Times New Roman"/>
                <w:sz w:val="21"/>
                <w:szCs w:val="21"/>
                <w:rPrChange w:id="526" w:author="Author">
                  <w:rPr>
                    <w:sz w:val="18"/>
                  </w:rPr>
                </w:rPrChange>
              </w:rPr>
              <w:t xml:space="preserve">5 </w:t>
            </w:r>
          </w:p>
        </w:tc>
      </w:tr>
      <w:tr w:rsidR="00D74B30" w:rsidRPr="00D21001" w14:paraId="51F3B440" w14:textId="77777777" w:rsidTr="005D69FE">
        <w:trPr>
          <w:trHeight w:val="427"/>
          <w:trPrChange w:id="527" w:author="Author">
            <w:trPr>
              <w:trHeight w:val="427"/>
            </w:trPr>
          </w:trPrChange>
        </w:trPr>
        <w:tc>
          <w:tcPr>
            <w:tcW w:w="1469" w:type="dxa"/>
            <w:tcBorders>
              <w:top w:val="nil"/>
              <w:left w:val="nil"/>
              <w:bottom w:val="single" w:sz="4" w:space="0" w:color="000000"/>
              <w:right w:val="nil"/>
            </w:tcBorders>
            <w:tcPrChange w:id="528" w:author="Author">
              <w:tcPr>
                <w:tcW w:w="1469" w:type="dxa"/>
                <w:tcBorders>
                  <w:top w:val="nil"/>
                  <w:left w:val="nil"/>
                  <w:bottom w:val="single" w:sz="4" w:space="0" w:color="000000"/>
                  <w:right w:val="nil"/>
                </w:tcBorders>
              </w:tcPr>
            </w:tcPrChange>
          </w:tcPr>
          <w:p w14:paraId="4777DC90" w14:textId="77777777" w:rsidR="00D74B30" w:rsidRPr="00D21001" w:rsidRDefault="00D74B30">
            <w:pPr>
              <w:adjustRightInd w:val="0"/>
              <w:snapToGrid w:val="0"/>
              <w:spacing w:line="480" w:lineRule="auto"/>
              <w:jc w:val="left"/>
              <w:rPr>
                <w:rFonts w:cs="Times New Roman"/>
                <w:sz w:val="21"/>
                <w:szCs w:val="21"/>
                <w:rPrChange w:id="529" w:author="Author">
                  <w:rPr/>
                </w:rPrChange>
              </w:rPr>
            </w:pPr>
            <w:r w:rsidRPr="00D21001">
              <w:rPr>
                <w:rFonts w:cs="Times New Roman"/>
                <w:sz w:val="21"/>
                <w:szCs w:val="21"/>
                <w:rPrChange w:id="530" w:author="Author">
                  <w:rPr>
                    <w:sz w:val="18"/>
                  </w:rPr>
                </w:rPrChange>
              </w:rPr>
              <w:t xml:space="preserve">Coagulant dosage </w:t>
            </w:r>
          </w:p>
        </w:tc>
        <w:tc>
          <w:tcPr>
            <w:tcW w:w="643" w:type="dxa"/>
            <w:tcBorders>
              <w:top w:val="nil"/>
              <w:left w:val="nil"/>
              <w:bottom w:val="single" w:sz="4" w:space="0" w:color="000000"/>
              <w:right w:val="nil"/>
            </w:tcBorders>
            <w:tcPrChange w:id="531" w:author="Author">
              <w:tcPr>
                <w:tcW w:w="643" w:type="dxa"/>
                <w:tcBorders>
                  <w:top w:val="nil"/>
                  <w:left w:val="nil"/>
                  <w:bottom w:val="single" w:sz="4" w:space="0" w:color="000000"/>
                  <w:right w:val="nil"/>
                </w:tcBorders>
              </w:tcPr>
            </w:tcPrChange>
          </w:tcPr>
          <w:p w14:paraId="5C556D42" w14:textId="77777777" w:rsidR="00D74B30" w:rsidRPr="00D21001" w:rsidRDefault="00D74B30">
            <w:pPr>
              <w:adjustRightInd w:val="0"/>
              <w:snapToGrid w:val="0"/>
              <w:spacing w:line="480" w:lineRule="auto"/>
              <w:jc w:val="left"/>
              <w:rPr>
                <w:rFonts w:cs="Times New Roman"/>
                <w:sz w:val="21"/>
                <w:szCs w:val="21"/>
                <w:rPrChange w:id="532" w:author="Author">
                  <w:rPr/>
                </w:rPrChange>
              </w:rPr>
            </w:pPr>
            <w:r w:rsidRPr="00D21001">
              <w:rPr>
                <w:rFonts w:cs="Times New Roman"/>
                <w:sz w:val="21"/>
                <w:szCs w:val="21"/>
                <w:rPrChange w:id="533" w:author="Author">
                  <w:rPr>
                    <w:sz w:val="18"/>
                  </w:rPr>
                </w:rPrChange>
              </w:rPr>
              <w:t xml:space="preserve">mg/L </w:t>
            </w:r>
          </w:p>
        </w:tc>
        <w:tc>
          <w:tcPr>
            <w:tcW w:w="1063" w:type="dxa"/>
            <w:tcBorders>
              <w:top w:val="nil"/>
              <w:left w:val="nil"/>
              <w:bottom w:val="single" w:sz="4" w:space="0" w:color="000000"/>
              <w:right w:val="nil"/>
            </w:tcBorders>
            <w:tcPrChange w:id="534" w:author="Author">
              <w:tcPr>
                <w:tcW w:w="1063" w:type="dxa"/>
                <w:tcBorders>
                  <w:top w:val="nil"/>
                  <w:left w:val="nil"/>
                  <w:bottom w:val="single" w:sz="4" w:space="0" w:color="000000"/>
                  <w:right w:val="nil"/>
                </w:tcBorders>
              </w:tcPr>
            </w:tcPrChange>
          </w:tcPr>
          <w:p w14:paraId="544D5ADC" w14:textId="77777777" w:rsidR="00D74B30" w:rsidRPr="00D21001" w:rsidRDefault="00D74B30">
            <w:pPr>
              <w:tabs>
                <w:tab w:val="center" w:pos="312"/>
                <w:tab w:val="center" w:pos="845"/>
              </w:tabs>
              <w:adjustRightInd w:val="0"/>
              <w:snapToGrid w:val="0"/>
              <w:spacing w:line="480" w:lineRule="auto"/>
              <w:jc w:val="left"/>
              <w:rPr>
                <w:rFonts w:cs="Times New Roman"/>
                <w:sz w:val="21"/>
                <w:szCs w:val="21"/>
                <w:rPrChange w:id="535" w:author="Author">
                  <w:rPr/>
                </w:rPrChange>
              </w:rPr>
            </w:pPr>
            <w:r w:rsidRPr="00D21001">
              <w:rPr>
                <w:rFonts w:eastAsia="Calibri" w:cs="Times New Roman"/>
                <w:szCs w:val="21"/>
                <w:rPrChange w:id="536" w:author="Author">
                  <w:rPr>
                    <w:rFonts w:ascii="Calibri" w:eastAsia="Calibri" w:hAnsi="Calibri" w:cs="Calibri"/>
                  </w:rPr>
                </w:rPrChange>
              </w:rPr>
              <w:tab/>
            </w:r>
            <w:r w:rsidRPr="00D21001">
              <w:rPr>
                <w:rFonts w:cs="Times New Roman"/>
                <w:sz w:val="21"/>
                <w:szCs w:val="21"/>
                <w:rPrChange w:id="537" w:author="Author">
                  <w:rPr>
                    <w:sz w:val="18"/>
                  </w:rPr>
                </w:rPrChange>
              </w:rPr>
              <w:t>X</w:t>
            </w:r>
            <w:r w:rsidRPr="00D21001">
              <w:rPr>
                <w:rFonts w:cs="Times New Roman"/>
                <w:sz w:val="21"/>
                <w:szCs w:val="21"/>
                <w:rPrChange w:id="538" w:author="Author">
                  <w:rPr>
                    <w:sz w:val="12"/>
                  </w:rPr>
                </w:rPrChange>
              </w:rPr>
              <w:t xml:space="preserve">3 </w:t>
            </w:r>
            <w:r w:rsidRPr="00D21001">
              <w:rPr>
                <w:rFonts w:cs="Times New Roman"/>
                <w:sz w:val="21"/>
                <w:szCs w:val="21"/>
                <w:rPrChange w:id="539" w:author="Author">
                  <w:rPr>
                    <w:sz w:val="12"/>
                  </w:rPr>
                </w:rPrChange>
              </w:rPr>
              <w:tab/>
            </w:r>
            <w:r w:rsidRPr="00D21001">
              <w:rPr>
                <w:rFonts w:cs="Times New Roman"/>
                <w:sz w:val="21"/>
                <w:szCs w:val="21"/>
                <w:rPrChange w:id="540" w:author="Author">
                  <w:rPr>
                    <w:sz w:val="18"/>
                  </w:rPr>
                </w:rPrChange>
              </w:rPr>
              <w:t xml:space="preserve"> </w:t>
            </w:r>
          </w:p>
        </w:tc>
        <w:tc>
          <w:tcPr>
            <w:tcW w:w="538" w:type="dxa"/>
            <w:tcBorders>
              <w:top w:val="nil"/>
              <w:left w:val="nil"/>
              <w:bottom w:val="single" w:sz="4" w:space="0" w:color="000000"/>
              <w:right w:val="nil"/>
            </w:tcBorders>
            <w:tcPrChange w:id="541" w:author="Author">
              <w:tcPr>
                <w:tcW w:w="538" w:type="dxa"/>
                <w:tcBorders>
                  <w:top w:val="nil"/>
                  <w:left w:val="nil"/>
                  <w:bottom w:val="single" w:sz="4" w:space="0" w:color="000000"/>
                  <w:right w:val="nil"/>
                </w:tcBorders>
              </w:tcPr>
            </w:tcPrChange>
          </w:tcPr>
          <w:p w14:paraId="36A39A9D" w14:textId="77777777" w:rsidR="00D74B30" w:rsidRPr="00D21001" w:rsidRDefault="00D74B30">
            <w:pPr>
              <w:adjustRightInd w:val="0"/>
              <w:snapToGrid w:val="0"/>
              <w:spacing w:line="480" w:lineRule="auto"/>
              <w:jc w:val="left"/>
              <w:rPr>
                <w:rFonts w:cs="Times New Roman"/>
                <w:sz w:val="21"/>
                <w:szCs w:val="21"/>
                <w:rPrChange w:id="542" w:author="Author">
                  <w:rPr/>
                </w:rPrChange>
              </w:rPr>
            </w:pPr>
            <w:r w:rsidRPr="00D21001">
              <w:rPr>
                <w:rFonts w:cs="Times New Roman"/>
                <w:sz w:val="21"/>
                <w:szCs w:val="21"/>
                <w:rPrChange w:id="543" w:author="Author">
                  <w:rPr>
                    <w:sz w:val="18"/>
                  </w:rPr>
                </w:rPrChange>
              </w:rPr>
              <w:t xml:space="preserve">20 </w:t>
            </w:r>
          </w:p>
        </w:tc>
        <w:tc>
          <w:tcPr>
            <w:tcW w:w="826" w:type="dxa"/>
            <w:tcBorders>
              <w:top w:val="nil"/>
              <w:left w:val="nil"/>
              <w:bottom w:val="single" w:sz="4" w:space="0" w:color="000000"/>
              <w:right w:val="nil"/>
            </w:tcBorders>
            <w:tcPrChange w:id="544" w:author="Author">
              <w:tcPr>
                <w:tcW w:w="826" w:type="dxa"/>
                <w:tcBorders>
                  <w:top w:val="nil"/>
                  <w:left w:val="nil"/>
                  <w:bottom w:val="single" w:sz="4" w:space="0" w:color="000000"/>
                  <w:right w:val="nil"/>
                </w:tcBorders>
              </w:tcPr>
            </w:tcPrChange>
          </w:tcPr>
          <w:p w14:paraId="3D6F5A11" w14:textId="77777777" w:rsidR="00D74B30" w:rsidRPr="00D21001" w:rsidRDefault="00D74B30">
            <w:pPr>
              <w:adjustRightInd w:val="0"/>
              <w:snapToGrid w:val="0"/>
              <w:spacing w:line="480" w:lineRule="auto"/>
              <w:jc w:val="left"/>
              <w:rPr>
                <w:rFonts w:cs="Times New Roman"/>
                <w:sz w:val="21"/>
                <w:szCs w:val="21"/>
                <w:rPrChange w:id="545" w:author="Author">
                  <w:rPr/>
                </w:rPrChange>
              </w:rPr>
            </w:pPr>
            <w:r w:rsidRPr="00D21001">
              <w:rPr>
                <w:rFonts w:cs="Times New Roman"/>
                <w:sz w:val="21"/>
                <w:szCs w:val="21"/>
                <w:rPrChange w:id="546" w:author="Author">
                  <w:rPr>
                    <w:sz w:val="18"/>
                  </w:rPr>
                </w:rPrChange>
              </w:rPr>
              <w:t xml:space="preserve">25 </w:t>
            </w:r>
          </w:p>
        </w:tc>
        <w:tc>
          <w:tcPr>
            <w:tcW w:w="293" w:type="dxa"/>
            <w:tcBorders>
              <w:top w:val="nil"/>
              <w:left w:val="nil"/>
              <w:bottom w:val="single" w:sz="4" w:space="0" w:color="000000"/>
              <w:right w:val="nil"/>
            </w:tcBorders>
            <w:tcPrChange w:id="547" w:author="Author">
              <w:tcPr>
                <w:tcW w:w="293" w:type="dxa"/>
                <w:tcBorders>
                  <w:top w:val="nil"/>
                  <w:left w:val="nil"/>
                  <w:bottom w:val="single" w:sz="4" w:space="0" w:color="000000"/>
                  <w:right w:val="nil"/>
                </w:tcBorders>
              </w:tcPr>
            </w:tcPrChange>
          </w:tcPr>
          <w:p w14:paraId="73DF20A1" w14:textId="77777777" w:rsidR="00D74B30" w:rsidRPr="00D21001" w:rsidRDefault="00D74B30">
            <w:pPr>
              <w:adjustRightInd w:val="0"/>
              <w:snapToGrid w:val="0"/>
              <w:spacing w:line="480" w:lineRule="auto"/>
              <w:jc w:val="left"/>
              <w:rPr>
                <w:rFonts w:cs="Times New Roman"/>
                <w:sz w:val="21"/>
                <w:szCs w:val="21"/>
                <w:rPrChange w:id="548" w:author="Author">
                  <w:rPr/>
                </w:rPrChange>
              </w:rPr>
              <w:pPrChange w:id="549" w:author="Author">
                <w:pPr>
                  <w:adjustRightInd w:val="0"/>
                  <w:snapToGrid w:val="0"/>
                  <w:spacing w:line="480" w:lineRule="auto"/>
                </w:pPr>
              </w:pPrChange>
            </w:pPr>
            <w:r w:rsidRPr="00D21001">
              <w:rPr>
                <w:rFonts w:cs="Times New Roman"/>
                <w:sz w:val="21"/>
                <w:szCs w:val="21"/>
                <w:rPrChange w:id="550" w:author="Author">
                  <w:rPr>
                    <w:sz w:val="18"/>
                  </w:rPr>
                </w:rPrChange>
              </w:rPr>
              <w:t xml:space="preserve">30 </w:t>
            </w:r>
          </w:p>
        </w:tc>
      </w:tr>
    </w:tbl>
    <w:p w14:paraId="29D10060" w14:textId="0D56ED85" w:rsidR="00D74B30" w:rsidRPr="00D21001" w:rsidRDefault="00D74B30" w:rsidP="00BC25E9">
      <w:pPr>
        <w:adjustRightInd w:val="0"/>
        <w:snapToGrid w:val="0"/>
        <w:spacing w:line="480" w:lineRule="auto"/>
      </w:pPr>
    </w:p>
    <w:p w14:paraId="74AAEB80" w14:textId="77777777" w:rsidR="0065773E" w:rsidRPr="00D21001" w:rsidDel="002D67B9" w:rsidRDefault="0065773E" w:rsidP="0065773E">
      <w:pPr>
        <w:adjustRightInd w:val="0"/>
        <w:snapToGrid w:val="0"/>
        <w:spacing w:line="480" w:lineRule="auto"/>
        <w:rPr>
          <w:del w:id="551" w:author="Author"/>
          <w:rFonts w:cs="Times New Roman"/>
          <w:szCs w:val="21"/>
          <w:rPrChange w:id="552" w:author="Author">
            <w:rPr>
              <w:del w:id="553" w:author="Author"/>
              <w:sz w:val="18"/>
            </w:rPr>
          </w:rPrChange>
        </w:rPr>
      </w:pPr>
      <w:bookmarkStart w:id="554" w:name="_Hlk64643019"/>
      <w:r w:rsidRPr="00D21001">
        <w:rPr>
          <w:rFonts w:eastAsia="Calibri" w:cs="Times New Roman"/>
          <w:b/>
          <w:szCs w:val="21"/>
          <w:rPrChange w:id="555" w:author="Author">
            <w:rPr>
              <w:rFonts w:ascii="Calibri" w:eastAsia="Calibri" w:hAnsi="Calibri" w:cs="Calibri"/>
              <w:b/>
              <w:sz w:val="18"/>
            </w:rPr>
          </w:rPrChange>
        </w:rPr>
        <w:t>Table 3.</w:t>
      </w:r>
      <w:r w:rsidRPr="00D21001">
        <w:rPr>
          <w:rFonts w:cs="Times New Roman"/>
          <w:szCs w:val="21"/>
          <w:rPrChange w:id="556" w:author="Author">
            <w:rPr>
              <w:sz w:val="18"/>
            </w:rPr>
          </w:rPrChange>
        </w:rPr>
        <w:t xml:space="preserve"> </w:t>
      </w:r>
      <w:ins w:id="557" w:author="Author">
        <w:r w:rsidRPr="00D21001">
          <w:rPr>
            <w:rFonts w:cs="Times New Roman"/>
            <w:szCs w:val="21"/>
          </w:rPr>
          <w:t>E</w:t>
        </w:r>
      </w:ins>
      <w:del w:id="558" w:author="Author">
        <w:r w:rsidRPr="00D21001" w:rsidDel="008176F4">
          <w:rPr>
            <w:rFonts w:cs="Times New Roman"/>
            <w:szCs w:val="21"/>
            <w:rPrChange w:id="559" w:author="Author">
              <w:rPr>
                <w:sz w:val="18"/>
              </w:rPr>
            </w:rPrChange>
          </w:rPr>
          <w:delText>The design of e</w:delText>
        </w:r>
      </w:del>
      <w:r w:rsidRPr="00D21001">
        <w:rPr>
          <w:rFonts w:cs="Times New Roman"/>
          <w:szCs w:val="21"/>
          <w:rPrChange w:id="560" w:author="Author">
            <w:rPr>
              <w:sz w:val="18"/>
            </w:rPr>
          </w:rPrChange>
        </w:rPr>
        <w:t>xperiment</w:t>
      </w:r>
      <w:ins w:id="561" w:author="Author">
        <w:r w:rsidRPr="00D21001">
          <w:rPr>
            <w:rFonts w:cs="Times New Roman"/>
            <w:szCs w:val="21"/>
          </w:rPr>
          <w:t>al design</w:t>
        </w:r>
      </w:ins>
      <w:del w:id="562" w:author="Author">
        <w:r w:rsidRPr="00D21001" w:rsidDel="008176F4">
          <w:rPr>
            <w:rFonts w:cs="Times New Roman"/>
            <w:szCs w:val="21"/>
            <w:rPrChange w:id="563" w:author="Author">
              <w:rPr>
                <w:sz w:val="18"/>
              </w:rPr>
            </w:rPrChange>
          </w:rPr>
          <w:delText>s</w:delText>
        </w:r>
      </w:del>
      <w:r w:rsidRPr="00D21001">
        <w:rPr>
          <w:rFonts w:cs="Times New Roman"/>
          <w:szCs w:val="21"/>
          <w:rPrChange w:id="564" w:author="Author">
            <w:rPr>
              <w:sz w:val="18"/>
            </w:rPr>
          </w:rPrChange>
        </w:rPr>
        <w:t xml:space="preserve"> using </w:t>
      </w:r>
      <w:ins w:id="565" w:author="Author">
        <w:r w:rsidRPr="00D21001">
          <w:rPr>
            <w:rFonts w:cs="Times New Roman"/>
            <w:szCs w:val="21"/>
          </w:rPr>
          <w:t xml:space="preserve">the </w:t>
        </w:r>
      </w:ins>
      <w:r w:rsidRPr="00D21001">
        <w:rPr>
          <w:rFonts w:cs="Times New Roman"/>
          <w:szCs w:val="21"/>
          <w:rPrChange w:id="566" w:author="Author">
            <w:rPr>
              <w:sz w:val="18"/>
            </w:rPr>
          </w:rPrChange>
        </w:rPr>
        <w:t>BBD method</w:t>
      </w:r>
    </w:p>
    <w:p w14:paraId="5C198D1A" w14:textId="77777777" w:rsidR="0065773E" w:rsidRPr="00D21001" w:rsidDel="002D67B9" w:rsidRDefault="0065773E" w:rsidP="0065773E">
      <w:pPr>
        <w:adjustRightInd w:val="0"/>
        <w:snapToGrid w:val="0"/>
        <w:spacing w:line="480" w:lineRule="auto"/>
        <w:jc w:val="left"/>
        <w:rPr>
          <w:del w:id="567" w:author="Author"/>
        </w:rPr>
      </w:pPr>
      <w:del w:id="568" w:author="Author">
        <w:r w:rsidRPr="00D21001" w:rsidDel="002D67B9">
          <w:rPr>
            <w:sz w:val="22"/>
            <w:lang w:eastAsia="en-GB"/>
          </w:rPr>
          <mc:AlternateContent>
            <mc:Choice Requires="wpg">
              <w:drawing>
                <wp:inline distT="0" distB="0" distL="0" distR="0" wp14:anchorId="72EB139E" wp14:editId="3F5C76A1">
                  <wp:extent cx="6180963" cy="6096"/>
                  <wp:effectExtent l="0" t="0" r="0" b="0"/>
                  <wp:docPr id="46925" name="Group 46925"/>
                  <wp:cNvGraphicFramePr/>
                  <a:graphic xmlns:a="http://schemas.openxmlformats.org/drawingml/2006/main">
                    <a:graphicData uri="http://schemas.microsoft.com/office/word/2010/wordprocessingGroup">
                      <wpg:wgp>
                        <wpg:cNvGrpSpPr/>
                        <wpg:grpSpPr>
                          <a:xfrm>
                            <a:off x="0" y="0"/>
                            <a:ext cx="6180963" cy="6096"/>
                            <a:chOff x="0" y="0"/>
                            <a:chExt cx="6180963" cy="6096"/>
                          </a:xfrm>
                        </wpg:grpSpPr>
                        <wps:wsp>
                          <wps:cNvPr id="50201" name="Shape 50201"/>
                          <wps:cNvSpPr/>
                          <wps:spPr>
                            <a:xfrm>
                              <a:off x="0" y="0"/>
                              <a:ext cx="841553" cy="9144"/>
                            </a:xfrm>
                            <a:custGeom>
                              <a:avLst/>
                              <a:gdLst/>
                              <a:ahLst/>
                              <a:cxnLst/>
                              <a:rect l="0" t="0" r="0" b="0"/>
                              <a:pathLst>
                                <a:path w="841553" h="9144">
                                  <a:moveTo>
                                    <a:pt x="0" y="0"/>
                                  </a:moveTo>
                                  <a:lnTo>
                                    <a:pt x="841553" y="0"/>
                                  </a:lnTo>
                                  <a:lnTo>
                                    <a:pt x="841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2" name="Shape 50202"/>
                          <wps:cNvSpPr/>
                          <wps:spPr>
                            <a:xfrm>
                              <a:off x="8415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3" name="Shape 50203"/>
                          <wps:cNvSpPr/>
                          <wps:spPr>
                            <a:xfrm>
                              <a:off x="847598"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4" name="Shape 50204"/>
                          <wps:cNvSpPr/>
                          <wps:spPr>
                            <a:xfrm>
                              <a:off x="9969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5" name="Shape 50205"/>
                          <wps:cNvSpPr/>
                          <wps:spPr>
                            <a:xfrm>
                              <a:off x="1003046" y="0"/>
                              <a:ext cx="3417443" cy="9144"/>
                            </a:xfrm>
                            <a:custGeom>
                              <a:avLst/>
                              <a:gdLst/>
                              <a:ahLst/>
                              <a:cxnLst/>
                              <a:rect l="0" t="0" r="0" b="0"/>
                              <a:pathLst>
                                <a:path w="3417443" h="9144">
                                  <a:moveTo>
                                    <a:pt x="0" y="0"/>
                                  </a:moveTo>
                                  <a:lnTo>
                                    <a:pt x="3417443" y="0"/>
                                  </a:lnTo>
                                  <a:lnTo>
                                    <a:pt x="3417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6" name="Shape 50206"/>
                          <wps:cNvSpPr/>
                          <wps:spPr>
                            <a:xfrm>
                              <a:off x="4420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7" name="Shape 50207"/>
                          <wps:cNvSpPr/>
                          <wps:spPr>
                            <a:xfrm>
                              <a:off x="4426585"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8" name="Shape 50208"/>
                          <wps:cNvSpPr/>
                          <wps:spPr>
                            <a:xfrm>
                              <a:off x="45698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9" name="Shape 50209"/>
                          <wps:cNvSpPr/>
                          <wps:spPr>
                            <a:xfrm>
                              <a:off x="4575937" y="0"/>
                              <a:ext cx="1605026" cy="9144"/>
                            </a:xfrm>
                            <a:custGeom>
                              <a:avLst/>
                              <a:gdLst/>
                              <a:ahLst/>
                              <a:cxnLst/>
                              <a:rect l="0" t="0" r="0" b="0"/>
                              <a:pathLst>
                                <a:path w="1605026" h="9144">
                                  <a:moveTo>
                                    <a:pt x="0" y="0"/>
                                  </a:moveTo>
                                  <a:lnTo>
                                    <a:pt x="1605026" y="0"/>
                                  </a:lnTo>
                                  <a:lnTo>
                                    <a:pt x="160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EC08E9" id="Group 46925" o:spid="_x0000_s1026" style="width:486.7pt;height:.5pt;mso-position-horizontal-relative:char;mso-position-vertical-relative:line" coordsize="6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">
                  <v:shape id="Shape 50201" o:spid="_x0000_s1027" style="position:absolute;width:8415;height:91;visibility:visible;mso-wrap-style:square;v-text-anchor:top" coordsize="8415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" path="m,l841553,r,9144l,9144,,e" fillcolor="black" stroked="f" strokeweight="0">
                    <v:stroke miterlimit="83231f" joinstyle="miter"/>
                    <v:path arrowok="t" textboxrect="0,0,841553,9144"/>
                  </v:shape>
                  <v:shape id="Shape 50202" o:spid="_x0000_s1028" style="position:absolute;left:84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" path="m,l9144,r,9144l,9144,,e" fillcolor="black" stroked="f" strokeweight="0">
                    <v:stroke miterlimit="83231f" joinstyle="miter"/>
                    <v:path arrowok="t" textboxrect="0,0,9144,9144"/>
                  </v:shape>
                  <v:shape id="Shape 50203" o:spid="_x0000_s1029" style="position:absolute;left:8475;width:1494;height:91;visibility:visible;mso-wrap-style:square;v-text-anchor:top" coordsize="1493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" path="m,l149352,r,9144l,9144,,e" fillcolor="black" stroked="f" strokeweight="0">
                    <v:stroke miterlimit="83231f" joinstyle="miter"/>
                    <v:path arrowok="t" textboxrect="0,0,149352,9144"/>
                  </v:shape>
                  <v:shape id="Shape 50204" o:spid="_x0000_s1030" style="position:absolute;left:99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" path="m,l9144,r,9144l,9144,,e" fillcolor="black" stroked="f" strokeweight="0">
                    <v:stroke miterlimit="83231f" joinstyle="miter"/>
                    <v:path arrowok="t" textboxrect="0,0,9144,9144"/>
                  </v:shape>
                  <v:shape id="Shape 50205" o:spid="_x0000_s1031" style="position:absolute;left:10030;width:34174;height:91;visibility:visible;mso-wrap-style:square;v-text-anchor:top" coordsize="3417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" path="m,l3417443,r,9144l,9144,,e" fillcolor="black" stroked="f" strokeweight="0">
                    <v:stroke miterlimit="83231f" joinstyle="miter"/>
                    <v:path arrowok="t" textboxrect="0,0,3417443,9144"/>
                  </v:shape>
                  <v:shape id="Shape 50206" o:spid="_x0000_s1032" style="position:absolute;left:4420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" path="m,l9144,r,9144l,9144,,e" fillcolor="black" stroked="f" strokeweight="0">
                    <v:stroke miterlimit="83231f" joinstyle="miter"/>
                    <v:path arrowok="t" textboxrect="0,0,9144,9144"/>
                  </v:shape>
                  <v:shape id="Shape 50207" o:spid="_x0000_s1033" style="position:absolute;left:44265;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" path="m,l143256,r,9144l,9144,,e" fillcolor="black" stroked="f" strokeweight="0">
                    <v:stroke miterlimit="83231f" joinstyle="miter"/>
                    <v:path arrowok="t" textboxrect="0,0,143256,9144"/>
                  </v:shape>
                  <v:shape id="Shape 50208" o:spid="_x0000_s1034" style="position:absolute;left:456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" path="m,l9144,r,9144l,9144,,e" fillcolor="black" stroked="f" strokeweight="0">
                    <v:stroke miterlimit="83231f" joinstyle="miter"/>
                    <v:path arrowok="t" textboxrect="0,0,9144,9144"/>
                  </v:shape>
                  <v:shape id="Shape 50209" o:spid="_x0000_s1035" style="position:absolute;left:45759;width:16050;height:91;visibility:visible;mso-wrap-style:square;v-text-anchor:top" coordsize="160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" path="m,l1605026,r,9144l,9144,,e" fillcolor="black" stroked="f" strokeweight="0">
                    <v:stroke miterlimit="83231f" joinstyle="miter"/>
                    <v:path arrowok="t" textboxrect="0,0,1605026,9144"/>
                  </v:shape>
                  <w10:anchorlock/>
                </v:group>
              </w:pict>
            </mc:Fallback>
          </mc:AlternateContent>
        </w:r>
      </w:del>
    </w:p>
    <w:p w14:paraId="5B47052C" w14:textId="77777777" w:rsidR="0065773E" w:rsidRPr="00D21001" w:rsidRDefault="0065773E">
      <w:pPr>
        <w:adjustRightInd w:val="0"/>
        <w:snapToGrid w:val="0"/>
        <w:spacing w:line="480" w:lineRule="auto"/>
        <w:rPr>
          <w:rFonts w:cs="Times New Roman"/>
          <w:szCs w:val="21"/>
        </w:rPr>
        <w:pPrChange w:id="569" w:author="Author">
          <w:pPr>
            <w:tabs>
              <w:tab w:val="center" w:pos="1464"/>
              <w:tab w:val="center" w:pos="4283"/>
              <w:tab w:val="center" w:pos="7091"/>
              <w:tab w:val="center" w:pos="8480"/>
            </w:tabs>
            <w:adjustRightInd w:val="0"/>
            <w:snapToGrid w:val="0"/>
            <w:spacing w:line="480" w:lineRule="auto"/>
            <w:jc w:val="left"/>
          </w:pPr>
        </w:pPrChange>
      </w:pPr>
      <w:del w:id="570" w:author="Author">
        <w:r w:rsidRPr="00D21001" w:rsidDel="002D67B9">
          <w:rPr>
            <w:rFonts w:eastAsia="Calibri" w:cs="Times New Roman"/>
            <w:b/>
            <w:szCs w:val="21"/>
            <w:rPrChange w:id="571" w:author="Author">
              <w:rPr>
                <w:rFonts w:ascii="Calibri" w:eastAsia="Calibri" w:hAnsi="Calibri" w:cs="Calibri"/>
                <w:b/>
                <w:sz w:val="18"/>
              </w:rPr>
            </w:rPrChange>
          </w:rPr>
          <w:delText xml:space="preserve">Experiments </w:delText>
        </w:r>
        <w:r w:rsidRPr="00D21001" w:rsidDel="002D67B9">
          <w:rPr>
            <w:rFonts w:eastAsia="Calibri" w:cs="Times New Roman"/>
            <w:b/>
            <w:szCs w:val="21"/>
            <w:rPrChange w:id="572" w:author="Author">
              <w:rPr>
                <w:rFonts w:ascii="Calibri" w:eastAsia="Calibri" w:hAnsi="Calibri" w:cs="Calibri"/>
                <w:b/>
                <w:sz w:val="18"/>
              </w:rPr>
            </w:rPrChange>
          </w:rPr>
          <w:tab/>
          <w:delText xml:space="preserve"> </w:delText>
        </w:r>
        <w:r w:rsidRPr="00D21001" w:rsidDel="002D67B9">
          <w:rPr>
            <w:rFonts w:eastAsia="Calibri" w:cs="Times New Roman"/>
            <w:b/>
            <w:szCs w:val="21"/>
            <w:rPrChange w:id="573" w:author="Author">
              <w:rPr>
                <w:rFonts w:ascii="Calibri" w:eastAsia="Calibri" w:hAnsi="Calibri" w:cs="Calibri"/>
                <w:b/>
                <w:sz w:val="18"/>
              </w:rPr>
            </w:rPrChange>
          </w:rPr>
          <w:tab/>
          <w:delText xml:space="preserve">Parameters </w:delText>
        </w:r>
        <w:r w:rsidRPr="00D21001" w:rsidDel="002D67B9">
          <w:rPr>
            <w:rFonts w:eastAsia="Calibri" w:cs="Times New Roman"/>
            <w:b/>
            <w:szCs w:val="21"/>
            <w:rPrChange w:id="574" w:author="Author">
              <w:rPr>
                <w:rFonts w:ascii="Calibri" w:eastAsia="Calibri" w:hAnsi="Calibri" w:cs="Calibri"/>
                <w:b/>
                <w:sz w:val="18"/>
              </w:rPr>
            </w:rPrChange>
          </w:rPr>
          <w:tab/>
          <w:delText xml:space="preserve"> </w:delText>
        </w:r>
        <w:r w:rsidRPr="00D21001" w:rsidDel="002D67B9">
          <w:rPr>
            <w:rFonts w:eastAsia="Calibri" w:cs="Times New Roman"/>
            <w:b/>
            <w:szCs w:val="21"/>
            <w:rPrChange w:id="575" w:author="Author">
              <w:rPr>
                <w:rFonts w:ascii="Calibri" w:eastAsia="Calibri" w:hAnsi="Calibri" w:cs="Calibri"/>
                <w:b/>
                <w:sz w:val="18"/>
              </w:rPr>
            </w:rPrChange>
          </w:rPr>
          <w:tab/>
          <w:delText xml:space="preserve">COD removal (%) </w:delText>
        </w:r>
      </w:del>
    </w:p>
    <w:tbl>
      <w:tblPr>
        <w:tblStyle w:val="TableGrid"/>
        <w:tblW w:w="9748" w:type="dxa"/>
        <w:tblInd w:w="0" w:type="dxa"/>
        <w:tblCellMar>
          <w:top w:w="18" w:type="dxa"/>
          <w:right w:w="115" w:type="dxa"/>
        </w:tblCellMar>
        <w:tblLook w:val="04A0" w:firstRow="1" w:lastRow="0" w:firstColumn="1" w:lastColumn="0" w:noHBand="0" w:noVBand="1"/>
        <w:tblPrChange w:id="576" w:author="Author">
          <w:tblPr>
            <w:tblStyle w:val="TableGrid"/>
            <w:tblW w:w="9748" w:type="dxa"/>
            <w:tblInd w:w="0" w:type="dxa"/>
            <w:tblCellMar>
              <w:top w:w="18" w:type="dxa"/>
              <w:right w:w="115" w:type="dxa"/>
            </w:tblCellMar>
            <w:tblLook w:val="04A0" w:firstRow="1" w:lastRow="0" w:firstColumn="1" w:lastColumn="0" w:noHBand="0" w:noVBand="1"/>
          </w:tblPr>
        </w:tblPrChange>
      </w:tblPr>
      <w:tblGrid>
        <w:gridCol w:w="2721"/>
        <w:gridCol w:w="1129"/>
        <w:gridCol w:w="2288"/>
        <w:gridCol w:w="1265"/>
        <w:gridCol w:w="1563"/>
        <w:gridCol w:w="782"/>
        <w:tblGridChange w:id="577">
          <w:tblGrid>
            <w:gridCol w:w="2721"/>
            <w:gridCol w:w="1129"/>
            <w:gridCol w:w="2288"/>
            <w:gridCol w:w="1265"/>
            <w:gridCol w:w="1563"/>
            <w:gridCol w:w="782"/>
          </w:tblGrid>
        </w:tblGridChange>
      </w:tblGrid>
      <w:tr w:rsidR="0065773E" w:rsidRPr="00D21001" w14:paraId="1B5AB1F2" w14:textId="77777777" w:rsidTr="00DB519D">
        <w:trPr>
          <w:trHeight w:val="228"/>
          <w:ins w:id="578" w:author="Author"/>
          <w:trPrChange w:id="579" w:author="Author">
            <w:trPr>
              <w:trHeight w:val="228"/>
            </w:trPr>
          </w:trPrChange>
        </w:trPr>
        <w:tc>
          <w:tcPr>
            <w:tcW w:w="2721" w:type="dxa"/>
            <w:tcBorders>
              <w:top w:val="single" w:sz="4" w:space="0" w:color="auto"/>
              <w:left w:val="nil"/>
              <w:bottom w:val="single" w:sz="4" w:space="0" w:color="000000"/>
              <w:right w:val="nil"/>
            </w:tcBorders>
            <w:tcPrChange w:id="580" w:author="Author">
              <w:tcPr>
                <w:tcW w:w="2721" w:type="dxa"/>
                <w:tcBorders>
                  <w:top w:val="nil"/>
                  <w:left w:val="nil"/>
                  <w:bottom w:val="single" w:sz="4" w:space="0" w:color="000000"/>
                  <w:right w:val="nil"/>
                </w:tcBorders>
              </w:tcPr>
            </w:tcPrChange>
          </w:tcPr>
          <w:p w14:paraId="4E9E43F2" w14:textId="77777777" w:rsidR="0065773E" w:rsidRPr="00D21001" w:rsidRDefault="0065773E" w:rsidP="00DB519D">
            <w:pPr>
              <w:adjustRightInd w:val="0"/>
              <w:snapToGrid w:val="0"/>
              <w:spacing w:line="480" w:lineRule="auto"/>
              <w:jc w:val="left"/>
              <w:rPr>
                <w:ins w:id="581" w:author="Author"/>
                <w:rFonts w:eastAsia="Calibri" w:cs="Times New Roman"/>
                <w:b/>
                <w:szCs w:val="21"/>
              </w:rPr>
            </w:pPr>
            <w:commentRangeStart w:id="582"/>
            <w:ins w:id="583" w:author="Author">
              <w:r w:rsidRPr="00D21001">
                <w:rPr>
                  <w:rFonts w:eastAsia="Calibri" w:cs="Times New Roman"/>
                  <w:b/>
                  <w:sz w:val="21"/>
                  <w:szCs w:val="21"/>
                </w:rPr>
                <w:t xml:space="preserve">Experiments </w:t>
              </w:r>
            </w:ins>
          </w:p>
        </w:tc>
        <w:tc>
          <w:tcPr>
            <w:tcW w:w="1129" w:type="dxa"/>
            <w:tcBorders>
              <w:top w:val="single" w:sz="4" w:space="0" w:color="auto"/>
              <w:left w:val="nil"/>
              <w:bottom w:val="single" w:sz="4" w:space="0" w:color="000000"/>
              <w:right w:val="nil"/>
            </w:tcBorders>
            <w:tcPrChange w:id="584" w:author="Author">
              <w:tcPr>
                <w:tcW w:w="1129" w:type="dxa"/>
                <w:tcBorders>
                  <w:top w:val="single" w:sz="4" w:space="0" w:color="000000"/>
                  <w:left w:val="nil"/>
                  <w:bottom w:val="single" w:sz="4" w:space="0" w:color="000000"/>
                  <w:right w:val="nil"/>
                </w:tcBorders>
              </w:tcPr>
            </w:tcPrChange>
          </w:tcPr>
          <w:p w14:paraId="28A18863" w14:textId="77777777" w:rsidR="0065773E" w:rsidRPr="00D21001" w:rsidRDefault="0065773E" w:rsidP="00DB519D">
            <w:pPr>
              <w:adjustRightInd w:val="0"/>
              <w:snapToGrid w:val="0"/>
              <w:spacing w:line="480" w:lineRule="auto"/>
              <w:jc w:val="left"/>
              <w:rPr>
                <w:ins w:id="585" w:author="Author"/>
                <w:rFonts w:eastAsia="Calibri" w:cs="Times New Roman"/>
                <w:b/>
                <w:szCs w:val="21"/>
              </w:rPr>
            </w:pPr>
            <w:ins w:id="586" w:author="Author">
              <w:r w:rsidRPr="00D21001">
                <w:rPr>
                  <w:rFonts w:eastAsia="Calibri" w:cs="Times New Roman"/>
                  <w:b/>
                  <w:sz w:val="21"/>
                  <w:szCs w:val="21"/>
                </w:rPr>
                <w:t xml:space="preserve"> </w:t>
              </w:r>
            </w:ins>
          </w:p>
        </w:tc>
        <w:tc>
          <w:tcPr>
            <w:tcW w:w="2288" w:type="dxa"/>
            <w:tcBorders>
              <w:top w:val="single" w:sz="4" w:space="0" w:color="auto"/>
              <w:left w:val="nil"/>
              <w:bottom w:val="single" w:sz="4" w:space="0" w:color="000000"/>
              <w:right w:val="nil"/>
            </w:tcBorders>
            <w:tcPrChange w:id="587" w:author="Author">
              <w:tcPr>
                <w:tcW w:w="2288" w:type="dxa"/>
                <w:tcBorders>
                  <w:top w:val="single" w:sz="4" w:space="0" w:color="000000"/>
                  <w:left w:val="nil"/>
                  <w:bottom w:val="single" w:sz="4" w:space="0" w:color="000000"/>
                  <w:right w:val="nil"/>
                </w:tcBorders>
              </w:tcPr>
            </w:tcPrChange>
          </w:tcPr>
          <w:p w14:paraId="57F9FFE7" w14:textId="77777777" w:rsidR="0065773E" w:rsidRPr="00D21001" w:rsidRDefault="0065773E" w:rsidP="00DB519D">
            <w:pPr>
              <w:adjustRightInd w:val="0"/>
              <w:snapToGrid w:val="0"/>
              <w:spacing w:line="480" w:lineRule="auto"/>
              <w:jc w:val="left"/>
              <w:rPr>
                <w:ins w:id="588" w:author="Author"/>
                <w:rFonts w:eastAsia="Calibri" w:cs="Times New Roman"/>
                <w:b/>
                <w:szCs w:val="21"/>
              </w:rPr>
            </w:pPr>
            <w:ins w:id="589" w:author="Author">
              <w:r w:rsidRPr="00D21001">
                <w:rPr>
                  <w:rFonts w:eastAsia="Calibri" w:cs="Times New Roman"/>
                  <w:b/>
                  <w:sz w:val="21"/>
                  <w:szCs w:val="21"/>
                </w:rPr>
                <w:t xml:space="preserve">Parameters </w:t>
              </w:r>
            </w:ins>
          </w:p>
        </w:tc>
        <w:tc>
          <w:tcPr>
            <w:tcW w:w="1265" w:type="dxa"/>
            <w:tcBorders>
              <w:top w:val="single" w:sz="4" w:space="0" w:color="auto"/>
              <w:left w:val="nil"/>
              <w:bottom w:val="single" w:sz="4" w:space="0" w:color="000000"/>
              <w:right w:val="nil"/>
            </w:tcBorders>
            <w:tcPrChange w:id="590" w:author="Author">
              <w:tcPr>
                <w:tcW w:w="1265" w:type="dxa"/>
                <w:tcBorders>
                  <w:top w:val="nil"/>
                  <w:left w:val="nil"/>
                  <w:bottom w:val="single" w:sz="4" w:space="0" w:color="000000"/>
                  <w:right w:val="nil"/>
                </w:tcBorders>
              </w:tcPr>
            </w:tcPrChange>
          </w:tcPr>
          <w:p w14:paraId="2CDB14C4" w14:textId="77777777" w:rsidR="0065773E" w:rsidRPr="00D21001" w:rsidRDefault="0065773E" w:rsidP="00DB519D">
            <w:pPr>
              <w:tabs>
                <w:tab w:val="center" w:pos="953"/>
              </w:tabs>
              <w:adjustRightInd w:val="0"/>
              <w:snapToGrid w:val="0"/>
              <w:spacing w:line="480" w:lineRule="auto"/>
              <w:jc w:val="left"/>
              <w:rPr>
                <w:ins w:id="591" w:author="Author"/>
                <w:rFonts w:eastAsia="Calibri" w:cs="Times New Roman"/>
                <w:b/>
                <w:szCs w:val="21"/>
              </w:rPr>
            </w:pPr>
            <w:ins w:id="592" w:author="Author">
              <w:r w:rsidRPr="00D21001">
                <w:rPr>
                  <w:rFonts w:eastAsia="Calibri" w:cs="Times New Roman"/>
                  <w:b/>
                  <w:sz w:val="21"/>
                  <w:szCs w:val="21"/>
                </w:rPr>
                <w:t xml:space="preserve"> </w:t>
              </w:r>
            </w:ins>
          </w:p>
        </w:tc>
        <w:tc>
          <w:tcPr>
            <w:tcW w:w="2345" w:type="dxa"/>
            <w:gridSpan w:val="2"/>
            <w:tcBorders>
              <w:top w:val="single" w:sz="4" w:space="0" w:color="auto"/>
              <w:left w:val="nil"/>
              <w:bottom w:val="single" w:sz="4" w:space="0" w:color="000000"/>
              <w:right w:val="nil"/>
            </w:tcBorders>
            <w:tcPrChange w:id="593" w:author="Author">
              <w:tcPr>
                <w:tcW w:w="2345" w:type="dxa"/>
                <w:gridSpan w:val="2"/>
                <w:tcBorders>
                  <w:top w:val="single" w:sz="4" w:space="0" w:color="000000"/>
                  <w:left w:val="nil"/>
                  <w:bottom w:val="single" w:sz="4" w:space="0" w:color="000000"/>
                  <w:right w:val="nil"/>
                </w:tcBorders>
              </w:tcPr>
            </w:tcPrChange>
          </w:tcPr>
          <w:p w14:paraId="6BB8607E" w14:textId="77777777" w:rsidR="0065773E" w:rsidRPr="00D21001" w:rsidRDefault="0065773E" w:rsidP="00DB519D">
            <w:pPr>
              <w:adjustRightInd w:val="0"/>
              <w:snapToGrid w:val="0"/>
              <w:spacing w:line="480" w:lineRule="auto"/>
              <w:jc w:val="left"/>
              <w:rPr>
                <w:ins w:id="594" w:author="Author"/>
                <w:rFonts w:eastAsia="Calibri" w:cs="Times New Roman"/>
                <w:b/>
                <w:szCs w:val="21"/>
              </w:rPr>
            </w:pPr>
            <w:ins w:id="595" w:author="Author">
              <w:r w:rsidRPr="00D21001">
                <w:rPr>
                  <w:rFonts w:eastAsia="Calibri" w:cs="Times New Roman"/>
                  <w:b/>
                  <w:sz w:val="21"/>
                  <w:szCs w:val="21"/>
                </w:rPr>
                <w:t xml:space="preserve">COD removal (%) </w:t>
              </w:r>
              <w:commentRangeEnd w:id="582"/>
              <w:r w:rsidRPr="00D21001">
                <w:rPr>
                  <w:rStyle w:val="CommentReference"/>
                  <w:kern w:val="2"/>
                  <w:lang w:bidi="ar-SA"/>
                </w:rPr>
                <w:commentReference w:id="582"/>
              </w:r>
            </w:ins>
          </w:p>
        </w:tc>
      </w:tr>
      <w:tr w:rsidR="0065773E" w:rsidRPr="00D21001" w14:paraId="55D45E8C" w14:textId="77777777" w:rsidTr="00DB519D">
        <w:trPr>
          <w:trHeight w:val="228"/>
        </w:trPr>
        <w:tc>
          <w:tcPr>
            <w:tcW w:w="2721" w:type="dxa"/>
            <w:tcBorders>
              <w:top w:val="nil"/>
              <w:left w:val="nil"/>
              <w:bottom w:val="single" w:sz="4" w:space="0" w:color="000000"/>
              <w:right w:val="nil"/>
            </w:tcBorders>
          </w:tcPr>
          <w:p w14:paraId="0169413F" w14:textId="77777777" w:rsidR="0065773E" w:rsidRPr="00D21001" w:rsidRDefault="0065773E" w:rsidP="00DB519D">
            <w:pPr>
              <w:adjustRightInd w:val="0"/>
              <w:snapToGrid w:val="0"/>
              <w:spacing w:line="480" w:lineRule="auto"/>
              <w:jc w:val="left"/>
              <w:rPr>
                <w:rFonts w:cs="Times New Roman"/>
                <w:sz w:val="21"/>
                <w:szCs w:val="21"/>
                <w:rPrChange w:id="596" w:author="Author">
                  <w:rPr/>
                </w:rPrChange>
              </w:rPr>
            </w:pPr>
            <w:r w:rsidRPr="00D21001">
              <w:rPr>
                <w:rFonts w:eastAsia="Calibri" w:cs="Times New Roman"/>
                <w:b/>
                <w:szCs w:val="21"/>
                <w:rPrChange w:id="597" w:author="Author">
                  <w:rPr>
                    <w:rFonts w:ascii="Calibri" w:eastAsia="Calibri" w:hAnsi="Calibri" w:cs="Calibri"/>
                    <w:b/>
                  </w:rPr>
                </w:rPrChange>
              </w:rPr>
              <w:t xml:space="preserve"> </w:t>
            </w:r>
            <w:r w:rsidRPr="00D21001">
              <w:rPr>
                <w:rFonts w:eastAsia="Calibri" w:cs="Times New Roman"/>
                <w:b/>
                <w:szCs w:val="21"/>
                <w:rPrChange w:id="598" w:author="Author">
                  <w:rPr>
                    <w:rFonts w:ascii="Calibri" w:eastAsia="Calibri" w:hAnsi="Calibri" w:cs="Calibri"/>
                    <w:b/>
                  </w:rPr>
                </w:rPrChange>
              </w:rPr>
              <w:tab/>
              <w:t xml:space="preserve"> </w:t>
            </w:r>
          </w:p>
        </w:tc>
        <w:tc>
          <w:tcPr>
            <w:tcW w:w="1129" w:type="dxa"/>
            <w:tcBorders>
              <w:top w:val="single" w:sz="4" w:space="0" w:color="000000"/>
              <w:left w:val="nil"/>
              <w:bottom w:val="single" w:sz="4" w:space="0" w:color="000000"/>
              <w:right w:val="nil"/>
            </w:tcBorders>
          </w:tcPr>
          <w:p w14:paraId="3DF8C76F" w14:textId="77777777" w:rsidR="0065773E" w:rsidRPr="00D21001" w:rsidRDefault="0065773E" w:rsidP="00DB519D">
            <w:pPr>
              <w:adjustRightInd w:val="0"/>
              <w:snapToGrid w:val="0"/>
              <w:spacing w:line="480" w:lineRule="auto"/>
              <w:jc w:val="left"/>
              <w:rPr>
                <w:rFonts w:cs="Times New Roman"/>
                <w:sz w:val="21"/>
                <w:szCs w:val="21"/>
                <w:rPrChange w:id="599" w:author="Author">
                  <w:rPr/>
                </w:rPrChange>
              </w:rPr>
            </w:pPr>
            <w:commentRangeStart w:id="600"/>
            <w:r w:rsidRPr="00D21001">
              <w:rPr>
                <w:rFonts w:eastAsia="Calibri" w:cs="Times New Roman"/>
                <w:b/>
                <w:sz w:val="21"/>
                <w:szCs w:val="21"/>
                <w:rPrChange w:id="601" w:author="Author">
                  <w:rPr>
                    <w:rFonts w:ascii="Calibri" w:eastAsia="Calibri" w:hAnsi="Calibri" w:cs="Calibri"/>
                    <w:b/>
                    <w:sz w:val="18"/>
                  </w:rPr>
                </w:rPrChange>
              </w:rPr>
              <w:t>X</w:t>
            </w:r>
            <w:r w:rsidRPr="00D21001">
              <w:rPr>
                <w:rFonts w:eastAsia="Calibri" w:cs="Times New Roman"/>
                <w:b/>
                <w:sz w:val="21"/>
                <w:szCs w:val="21"/>
                <w:rPrChange w:id="602" w:author="Author">
                  <w:rPr>
                    <w:rFonts w:ascii="Calibri" w:eastAsia="Calibri" w:hAnsi="Calibri" w:cs="Calibri"/>
                    <w:b/>
                    <w:sz w:val="18"/>
                    <w:vertAlign w:val="subscript"/>
                  </w:rPr>
                </w:rPrChange>
              </w:rPr>
              <w:t>1</w:t>
            </w:r>
            <w:r w:rsidRPr="00D21001">
              <w:rPr>
                <w:rFonts w:eastAsia="Calibri" w:cs="Times New Roman"/>
                <w:b/>
                <w:sz w:val="21"/>
                <w:szCs w:val="21"/>
                <w:rPrChange w:id="603" w:author="Author">
                  <w:rPr>
                    <w:rFonts w:ascii="Calibri" w:eastAsia="Calibri" w:hAnsi="Calibri" w:cs="Calibri"/>
                    <w:b/>
                    <w:sz w:val="18"/>
                  </w:rPr>
                </w:rPrChange>
              </w:rPr>
              <w:t xml:space="preserve">  </w:t>
            </w:r>
          </w:p>
        </w:tc>
        <w:tc>
          <w:tcPr>
            <w:tcW w:w="2288" w:type="dxa"/>
            <w:tcBorders>
              <w:top w:val="single" w:sz="4" w:space="0" w:color="000000"/>
              <w:left w:val="nil"/>
              <w:bottom w:val="single" w:sz="4" w:space="0" w:color="000000"/>
              <w:right w:val="nil"/>
            </w:tcBorders>
          </w:tcPr>
          <w:p w14:paraId="0C07B3FC" w14:textId="77777777" w:rsidR="0065773E" w:rsidRPr="00D21001" w:rsidRDefault="0065773E" w:rsidP="00DB519D">
            <w:pPr>
              <w:adjustRightInd w:val="0"/>
              <w:snapToGrid w:val="0"/>
              <w:spacing w:line="480" w:lineRule="auto"/>
              <w:jc w:val="left"/>
              <w:rPr>
                <w:rFonts w:cs="Times New Roman"/>
                <w:sz w:val="21"/>
                <w:szCs w:val="21"/>
                <w:rPrChange w:id="604" w:author="Author">
                  <w:rPr/>
                </w:rPrChange>
              </w:rPr>
            </w:pPr>
            <w:r w:rsidRPr="00D21001">
              <w:rPr>
                <w:rFonts w:eastAsia="Calibri" w:cs="Times New Roman"/>
                <w:b/>
                <w:sz w:val="21"/>
                <w:szCs w:val="21"/>
                <w:rPrChange w:id="605" w:author="Author">
                  <w:rPr>
                    <w:rFonts w:ascii="Calibri" w:eastAsia="Calibri" w:hAnsi="Calibri" w:cs="Calibri"/>
                    <w:b/>
                    <w:sz w:val="18"/>
                  </w:rPr>
                </w:rPrChange>
              </w:rPr>
              <w:t>X</w:t>
            </w:r>
            <w:r w:rsidRPr="00D21001">
              <w:rPr>
                <w:rFonts w:eastAsia="Calibri" w:cs="Times New Roman"/>
                <w:b/>
                <w:sz w:val="21"/>
                <w:szCs w:val="21"/>
                <w:rPrChange w:id="606" w:author="Author">
                  <w:rPr>
                    <w:rFonts w:ascii="Calibri" w:eastAsia="Calibri" w:hAnsi="Calibri" w:cs="Calibri"/>
                    <w:b/>
                    <w:sz w:val="12"/>
                  </w:rPr>
                </w:rPrChange>
              </w:rPr>
              <w:t xml:space="preserve">2 </w:t>
            </w:r>
          </w:p>
        </w:tc>
        <w:tc>
          <w:tcPr>
            <w:tcW w:w="1265" w:type="dxa"/>
            <w:tcBorders>
              <w:top w:val="nil"/>
              <w:left w:val="nil"/>
              <w:bottom w:val="single" w:sz="4" w:space="0" w:color="000000"/>
              <w:right w:val="nil"/>
            </w:tcBorders>
          </w:tcPr>
          <w:p w14:paraId="1E909481"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607" w:author="Author">
                  <w:rPr/>
                </w:rPrChange>
              </w:rPr>
            </w:pPr>
            <w:r w:rsidRPr="00D21001">
              <w:rPr>
                <w:rFonts w:eastAsia="Calibri" w:cs="Times New Roman"/>
                <w:b/>
                <w:sz w:val="21"/>
                <w:szCs w:val="21"/>
                <w:rPrChange w:id="608" w:author="Author">
                  <w:rPr>
                    <w:rFonts w:ascii="Calibri" w:eastAsia="Calibri" w:hAnsi="Calibri" w:cs="Calibri"/>
                    <w:b/>
                    <w:sz w:val="18"/>
                  </w:rPr>
                </w:rPrChange>
              </w:rPr>
              <w:t>X</w:t>
            </w:r>
            <w:r w:rsidRPr="00D21001">
              <w:rPr>
                <w:rFonts w:eastAsia="Calibri" w:cs="Times New Roman"/>
                <w:b/>
                <w:sz w:val="21"/>
                <w:szCs w:val="21"/>
                <w:rPrChange w:id="609" w:author="Author">
                  <w:rPr>
                    <w:rFonts w:ascii="Calibri" w:eastAsia="Calibri" w:hAnsi="Calibri" w:cs="Calibri"/>
                    <w:b/>
                    <w:sz w:val="12"/>
                  </w:rPr>
                </w:rPrChange>
              </w:rPr>
              <w:t xml:space="preserve">3 </w:t>
            </w:r>
            <w:r w:rsidRPr="00D21001">
              <w:rPr>
                <w:rFonts w:eastAsia="Calibri" w:cs="Times New Roman"/>
                <w:b/>
                <w:sz w:val="21"/>
                <w:szCs w:val="21"/>
                <w:rPrChange w:id="610" w:author="Author">
                  <w:rPr>
                    <w:rFonts w:ascii="Calibri" w:eastAsia="Calibri" w:hAnsi="Calibri" w:cs="Calibri"/>
                    <w:b/>
                    <w:sz w:val="12"/>
                  </w:rPr>
                </w:rPrChange>
              </w:rPr>
              <w:tab/>
            </w:r>
            <w:r w:rsidRPr="00D21001">
              <w:rPr>
                <w:rFonts w:eastAsia="Calibri" w:cs="Times New Roman"/>
                <w:b/>
                <w:sz w:val="21"/>
                <w:szCs w:val="21"/>
                <w:rPrChange w:id="611" w:author="Author">
                  <w:rPr>
                    <w:rFonts w:ascii="Calibri" w:eastAsia="Calibri" w:hAnsi="Calibri" w:cs="Calibri"/>
                    <w:b/>
                    <w:sz w:val="18"/>
                  </w:rPr>
                </w:rPrChange>
              </w:rPr>
              <w:t xml:space="preserve"> </w:t>
            </w:r>
            <w:commentRangeEnd w:id="600"/>
            <w:r w:rsidRPr="00D21001">
              <w:rPr>
                <w:rStyle w:val="CommentReference"/>
                <w:kern w:val="2"/>
                <w:lang w:bidi="ar-SA"/>
              </w:rPr>
              <w:commentReference w:id="600"/>
            </w:r>
          </w:p>
        </w:tc>
        <w:tc>
          <w:tcPr>
            <w:tcW w:w="1563" w:type="dxa"/>
            <w:tcBorders>
              <w:top w:val="single" w:sz="4" w:space="0" w:color="000000"/>
              <w:left w:val="nil"/>
              <w:bottom w:val="single" w:sz="4" w:space="0" w:color="000000"/>
              <w:right w:val="nil"/>
            </w:tcBorders>
          </w:tcPr>
          <w:p w14:paraId="2B9DD70E" w14:textId="77777777" w:rsidR="0065773E" w:rsidRPr="00D21001" w:rsidRDefault="0065773E" w:rsidP="00DB519D">
            <w:pPr>
              <w:adjustRightInd w:val="0"/>
              <w:snapToGrid w:val="0"/>
              <w:spacing w:line="480" w:lineRule="auto"/>
              <w:jc w:val="left"/>
              <w:rPr>
                <w:rFonts w:cs="Times New Roman"/>
                <w:sz w:val="21"/>
                <w:szCs w:val="21"/>
                <w:rPrChange w:id="612" w:author="Author">
                  <w:rPr/>
                </w:rPrChange>
              </w:rPr>
            </w:pPr>
            <w:r w:rsidRPr="00D21001">
              <w:rPr>
                <w:rFonts w:eastAsia="Calibri" w:cs="Times New Roman"/>
                <w:b/>
                <w:sz w:val="21"/>
                <w:szCs w:val="21"/>
                <w:rPrChange w:id="613" w:author="Author">
                  <w:rPr>
                    <w:rFonts w:ascii="Calibri" w:eastAsia="Calibri" w:hAnsi="Calibri" w:cs="Calibri"/>
                    <w:b/>
                    <w:sz w:val="18"/>
                  </w:rPr>
                </w:rPrChange>
              </w:rPr>
              <w:t xml:space="preserve">Experimental </w:t>
            </w:r>
          </w:p>
        </w:tc>
        <w:tc>
          <w:tcPr>
            <w:tcW w:w="782" w:type="dxa"/>
            <w:tcBorders>
              <w:top w:val="single" w:sz="4" w:space="0" w:color="000000"/>
              <w:left w:val="nil"/>
              <w:bottom w:val="single" w:sz="4" w:space="0" w:color="000000"/>
              <w:right w:val="nil"/>
            </w:tcBorders>
          </w:tcPr>
          <w:p w14:paraId="615004C8" w14:textId="77777777" w:rsidR="0065773E" w:rsidRPr="00D21001" w:rsidRDefault="0065773E" w:rsidP="00DB519D">
            <w:pPr>
              <w:adjustRightInd w:val="0"/>
              <w:snapToGrid w:val="0"/>
              <w:spacing w:line="480" w:lineRule="auto"/>
              <w:jc w:val="left"/>
              <w:rPr>
                <w:rFonts w:cs="Times New Roman"/>
                <w:sz w:val="21"/>
                <w:szCs w:val="21"/>
                <w:rPrChange w:id="614" w:author="Author">
                  <w:rPr/>
                </w:rPrChange>
              </w:rPr>
            </w:pPr>
            <w:r w:rsidRPr="00D21001">
              <w:rPr>
                <w:rFonts w:eastAsia="Calibri" w:cs="Times New Roman"/>
                <w:b/>
                <w:sz w:val="21"/>
                <w:szCs w:val="21"/>
                <w:rPrChange w:id="615" w:author="Author">
                  <w:rPr>
                    <w:rFonts w:ascii="Calibri" w:eastAsia="Calibri" w:hAnsi="Calibri" w:cs="Calibri"/>
                    <w:b/>
                    <w:sz w:val="18"/>
                  </w:rPr>
                </w:rPrChange>
              </w:rPr>
              <w:t xml:space="preserve">RSM </w:t>
            </w:r>
          </w:p>
        </w:tc>
      </w:tr>
      <w:tr w:rsidR="0065773E" w:rsidRPr="00D21001" w14:paraId="1B42FB24" w14:textId="77777777" w:rsidTr="00DB519D">
        <w:trPr>
          <w:trHeight w:val="242"/>
        </w:trPr>
        <w:tc>
          <w:tcPr>
            <w:tcW w:w="2721" w:type="dxa"/>
            <w:tcBorders>
              <w:top w:val="single" w:sz="4" w:space="0" w:color="000000"/>
              <w:left w:val="nil"/>
              <w:bottom w:val="nil"/>
              <w:right w:val="nil"/>
            </w:tcBorders>
          </w:tcPr>
          <w:p w14:paraId="4F3BFE4B"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616" w:author="Author">
                  <w:rPr/>
                </w:rPrChange>
              </w:rPr>
            </w:pPr>
            <w:r w:rsidRPr="00D21001">
              <w:rPr>
                <w:rFonts w:cs="Times New Roman"/>
                <w:sz w:val="21"/>
                <w:szCs w:val="21"/>
                <w:rPrChange w:id="617" w:author="Author">
                  <w:rPr>
                    <w:sz w:val="18"/>
                  </w:rPr>
                </w:rPrChange>
              </w:rPr>
              <w:t xml:space="preserve">1 </w:t>
            </w:r>
            <w:r w:rsidRPr="00D21001">
              <w:rPr>
                <w:rFonts w:cs="Times New Roman"/>
                <w:sz w:val="21"/>
                <w:szCs w:val="21"/>
                <w:rPrChange w:id="618" w:author="Author">
                  <w:rPr>
                    <w:sz w:val="18"/>
                  </w:rPr>
                </w:rPrChange>
              </w:rPr>
              <w:tab/>
              <w:t xml:space="preserve"> </w:t>
            </w:r>
          </w:p>
        </w:tc>
        <w:tc>
          <w:tcPr>
            <w:tcW w:w="1129" w:type="dxa"/>
            <w:tcBorders>
              <w:top w:val="single" w:sz="4" w:space="0" w:color="000000"/>
              <w:left w:val="nil"/>
              <w:bottom w:val="nil"/>
              <w:right w:val="nil"/>
            </w:tcBorders>
          </w:tcPr>
          <w:p w14:paraId="4B97707E" w14:textId="77777777" w:rsidR="0065773E" w:rsidRPr="00D21001" w:rsidRDefault="0065773E" w:rsidP="00DB519D">
            <w:pPr>
              <w:adjustRightInd w:val="0"/>
              <w:snapToGrid w:val="0"/>
              <w:spacing w:line="480" w:lineRule="auto"/>
              <w:jc w:val="left"/>
              <w:rPr>
                <w:rFonts w:cs="Times New Roman"/>
                <w:sz w:val="21"/>
                <w:szCs w:val="21"/>
                <w:rPrChange w:id="619" w:author="Author">
                  <w:rPr/>
                </w:rPrChange>
              </w:rPr>
            </w:pPr>
            <w:r w:rsidRPr="00D21001">
              <w:rPr>
                <w:rFonts w:cs="Times New Roman"/>
                <w:sz w:val="21"/>
                <w:szCs w:val="21"/>
                <w:rPrChange w:id="620" w:author="Author">
                  <w:rPr>
                    <w:sz w:val="18"/>
                  </w:rPr>
                </w:rPrChange>
              </w:rPr>
              <w:t xml:space="preserve">2 </w:t>
            </w:r>
          </w:p>
        </w:tc>
        <w:tc>
          <w:tcPr>
            <w:tcW w:w="2288" w:type="dxa"/>
            <w:tcBorders>
              <w:top w:val="single" w:sz="4" w:space="0" w:color="000000"/>
              <w:left w:val="nil"/>
              <w:bottom w:val="nil"/>
              <w:right w:val="nil"/>
            </w:tcBorders>
          </w:tcPr>
          <w:p w14:paraId="0BC3652C" w14:textId="77777777" w:rsidR="0065773E" w:rsidRPr="00D21001" w:rsidRDefault="0065773E" w:rsidP="00DB519D">
            <w:pPr>
              <w:adjustRightInd w:val="0"/>
              <w:snapToGrid w:val="0"/>
              <w:spacing w:line="480" w:lineRule="auto"/>
              <w:jc w:val="left"/>
              <w:rPr>
                <w:rFonts w:cs="Times New Roman"/>
                <w:sz w:val="21"/>
                <w:szCs w:val="21"/>
                <w:rPrChange w:id="621" w:author="Author">
                  <w:rPr/>
                </w:rPrChange>
              </w:rPr>
            </w:pPr>
            <w:r w:rsidRPr="00D21001">
              <w:rPr>
                <w:rFonts w:cs="Times New Roman"/>
                <w:sz w:val="21"/>
                <w:szCs w:val="21"/>
                <w:rPrChange w:id="622" w:author="Author">
                  <w:rPr>
                    <w:sz w:val="18"/>
                  </w:rPr>
                </w:rPrChange>
              </w:rPr>
              <w:t xml:space="preserve">3 </w:t>
            </w:r>
          </w:p>
        </w:tc>
        <w:tc>
          <w:tcPr>
            <w:tcW w:w="1265" w:type="dxa"/>
            <w:tcBorders>
              <w:top w:val="single" w:sz="4" w:space="0" w:color="000000"/>
              <w:left w:val="nil"/>
              <w:bottom w:val="nil"/>
              <w:right w:val="nil"/>
            </w:tcBorders>
          </w:tcPr>
          <w:p w14:paraId="620D02D4"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623" w:author="Author">
                  <w:rPr/>
                </w:rPrChange>
              </w:rPr>
            </w:pPr>
            <w:r w:rsidRPr="00D21001">
              <w:rPr>
                <w:rFonts w:cs="Times New Roman"/>
                <w:sz w:val="21"/>
                <w:szCs w:val="21"/>
                <w:rPrChange w:id="624" w:author="Author">
                  <w:rPr>
                    <w:sz w:val="18"/>
                  </w:rPr>
                </w:rPrChange>
              </w:rPr>
              <w:t xml:space="preserve">25 </w:t>
            </w:r>
            <w:r w:rsidRPr="00D21001">
              <w:rPr>
                <w:rFonts w:cs="Times New Roman"/>
                <w:sz w:val="21"/>
                <w:szCs w:val="21"/>
                <w:rPrChange w:id="625" w:author="Author">
                  <w:rPr>
                    <w:sz w:val="18"/>
                  </w:rPr>
                </w:rPrChange>
              </w:rPr>
              <w:tab/>
              <w:t xml:space="preserve"> </w:t>
            </w:r>
          </w:p>
        </w:tc>
        <w:tc>
          <w:tcPr>
            <w:tcW w:w="1563" w:type="dxa"/>
            <w:tcBorders>
              <w:top w:val="single" w:sz="4" w:space="0" w:color="000000"/>
              <w:left w:val="nil"/>
              <w:bottom w:val="nil"/>
              <w:right w:val="nil"/>
            </w:tcBorders>
          </w:tcPr>
          <w:p w14:paraId="2832618C" w14:textId="77777777" w:rsidR="0065773E" w:rsidRPr="00D21001" w:rsidRDefault="0065773E" w:rsidP="00DB519D">
            <w:pPr>
              <w:adjustRightInd w:val="0"/>
              <w:snapToGrid w:val="0"/>
              <w:spacing w:line="480" w:lineRule="auto"/>
              <w:jc w:val="left"/>
              <w:rPr>
                <w:rFonts w:cs="Times New Roman"/>
                <w:sz w:val="21"/>
                <w:szCs w:val="21"/>
                <w:rPrChange w:id="626" w:author="Author">
                  <w:rPr/>
                </w:rPrChange>
              </w:rPr>
            </w:pPr>
            <w:r w:rsidRPr="00D21001">
              <w:rPr>
                <w:rFonts w:cs="Times New Roman"/>
                <w:sz w:val="21"/>
                <w:szCs w:val="21"/>
                <w:rPrChange w:id="627" w:author="Author">
                  <w:rPr>
                    <w:sz w:val="18"/>
                  </w:rPr>
                </w:rPrChange>
              </w:rPr>
              <w:t xml:space="preserve">60.10 </w:t>
            </w:r>
          </w:p>
        </w:tc>
        <w:tc>
          <w:tcPr>
            <w:tcW w:w="782" w:type="dxa"/>
            <w:tcBorders>
              <w:top w:val="single" w:sz="4" w:space="0" w:color="000000"/>
              <w:left w:val="nil"/>
              <w:bottom w:val="nil"/>
              <w:right w:val="nil"/>
            </w:tcBorders>
          </w:tcPr>
          <w:p w14:paraId="2FD50C3B" w14:textId="77777777" w:rsidR="0065773E" w:rsidRPr="00D21001" w:rsidRDefault="0065773E" w:rsidP="00DB519D">
            <w:pPr>
              <w:adjustRightInd w:val="0"/>
              <w:snapToGrid w:val="0"/>
              <w:spacing w:line="480" w:lineRule="auto"/>
              <w:jc w:val="left"/>
              <w:rPr>
                <w:rFonts w:cs="Times New Roman"/>
                <w:sz w:val="21"/>
                <w:szCs w:val="21"/>
                <w:rPrChange w:id="628" w:author="Author">
                  <w:rPr/>
                </w:rPrChange>
              </w:rPr>
            </w:pPr>
            <w:r w:rsidRPr="00D21001">
              <w:rPr>
                <w:rFonts w:cs="Times New Roman"/>
                <w:sz w:val="21"/>
                <w:szCs w:val="21"/>
                <w:rPrChange w:id="629" w:author="Author">
                  <w:rPr>
                    <w:sz w:val="18"/>
                  </w:rPr>
                </w:rPrChange>
              </w:rPr>
              <w:t xml:space="preserve">60.15 </w:t>
            </w:r>
          </w:p>
        </w:tc>
      </w:tr>
      <w:tr w:rsidR="0065773E" w:rsidRPr="00D21001" w14:paraId="325B1DFF" w14:textId="77777777" w:rsidTr="00DB519D">
        <w:trPr>
          <w:trHeight w:val="220"/>
        </w:trPr>
        <w:tc>
          <w:tcPr>
            <w:tcW w:w="2721" w:type="dxa"/>
            <w:tcBorders>
              <w:top w:val="nil"/>
              <w:left w:val="nil"/>
              <w:bottom w:val="nil"/>
              <w:right w:val="nil"/>
            </w:tcBorders>
          </w:tcPr>
          <w:p w14:paraId="73A96765"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630" w:author="Author">
                  <w:rPr/>
                </w:rPrChange>
              </w:rPr>
            </w:pPr>
            <w:r w:rsidRPr="00D21001">
              <w:rPr>
                <w:rFonts w:cs="Times New Roman"/>
                <w:sz w:val="21"/>
                <w:szCs w:val="21"/>
                <w:rPrChange w:id="631" w:author="Author">
                  <w:rPr>
                    <w:sz w:val="18"/>
                  </w:rPr>
                </w:rPrChange>
              </w:rPr>
              <w:lastRenderedPageBreak/>
              <w:t xml:space="preserve">2 </w:t>
            </w:r>
            <w:r w:rsidRPr="00D21001">
              <w:rPr>
                <w:rFonts w:cs="Times New Roman"/>
                <w:sz w:val="21"/>
                <w:szCs w:val="21"/>
                <w:rPrChange w:id="632" w:author="Author">
                  <w:rPr>
                    <w:sz w:val="18"/>
                  </w:rPr>
                </w:rPrChange>
              </w:rPr>
              <w:tab/>
              <w:t xml:space="preserve"> </w:t>
            </w:r>
          </w:p>
        </w:tc>
        <w:tc>
          <w:tcPr>
            <w:tcW w:w="1129" w:type="dxa"/>
            <w:tcBorders>
              <w:top w:val="nil"/>
              <w:left w:val="nil"/>
              <w:bottom w:val="nil"/>
              <w:right w:val="nil"/>
            </w:tcBorders>
          </w:tcPr>
          <w:p w14:paraId="44F08D4B" w14:textId="77777777" w:rsidR="0065773E" w:rsidRPr="00D21001" w:rsidRDefault="0065773E" w:rsidP="00DB519D">
            <w:pPr>
              <w:adjustRightInd w:val="0"/>
              <w:snapToGrid w:val="0"/>
              <w:spacing w:line="480" w:lineRule="auto"/>
              <w:jc w:val="left"/>
              <w:rPr>
                <w:rFonts w:cs="Times New Roman"/>
                <w:sz w:val="21"/>
                <w:szCs w:val="21"/>
                <w:rPrChange w:id="633" w:author="Author">
                  <w:rPr/>
                </w:rPrChange>
              </w:rPr>
            </w:pPr>
            <w:r w:rsidRPr="00D21001">
              <w:rPr>
                <w:rFonts w:cs="Times New Roman"/>
                <w:sz w:val="21"/>
                <w:szCs w:val="21"/>
                <w:rPrChange w:id="634" w:author="Author">
                  <w:rPr>
                    <w:sz w:val="18"/>
                  </w:rPr>
                </w:rPrChange>
              </w:rPr>
              <w:t xml:space="preserve">2 </w:t>
            </w:r>
          </w:p>
        </w:tc>
        <w:tc>
          <w:tcPr>
            <w:tcW w:w="2288" w:type="dxa"/>
            <w:tcBorders>
              <w:top w:val="nil"/>
              <w:left w:val="nil"/>
              <w:bottom w:val="nil"/>
              <w:right w:val="nil"/>
            </w:tcBorders>
          </w:tcPr>
          <w:p w14:paraId="5B695CF9" w14:textId="77777777" w:rsidR="0065773E" w:rsidRPr="00D21001" w:rsidRDefault="0065773E" w:rsidP="00DB519D">
            <w:pPr>
              <w:adjustRightInd w:val="0"/>
              <w:snapToGrid w:val="0"/>
              <w:spacing w:line="480" w:lineRule="auto"/>
              <w:jc w:val="left"/>
              <w:rPr>
                <w:rFonts w:cs="Times New Roman"/>
                <w:sz w:val="21"/>
                <w:szCs w:val="21"/>
                <w:rPrChange w:id="635" w:author="Author">
                  <w:rPr/>
                </w:rPrChange>
              </w:rPr>
            </w:pPr>
            <w:r w:rsidRPr="00D21001">
              <w:rPr>
                <w:rFonts w:cs="Times New Roman"/>
                <w:sz w:val="21"/>
                <w:szCs w:val="21"/>
                <w:rPrChange w:id="636" w:author="Author">
                  <w:rPr>
                    <w:sz w:val="18"/>
                  </w:rPr>
                </w:rPrChange>
              </w:rPr>
              <w:t xml:space="preserve">4 </w:t>
            </w:r>
          </w:p>
        </w:tc>
        <w:tc>
          <w:tcPr>
            <w:tcW w:w="1265" w:type="dxa"/>
            <w:tcBorders>
              <w:top w:val="nil"/>
              <w:left w:val="nil"/>
              <w:bottom w:val="nil"/>
              <w:right w:val="nil"/>
            </w:tcBorders>
          </w:tcPr>
          <w:p w14:paraId="7420976B"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637" w:author="Author">
                  <w:rPr/>
                </w:rPrChange>
              </w:rPr>
            </w:pPr>
            <w:r w:rsidRPr="00D21001">
              <w:rPr>
                <w:rFonts w:cs="Times New Roman"/>
                <w:sz w:val="21"/>
                <w:szCs w:val="21"/>
                <w:rPrChange w:id="638" w:author="Author">
                  <w:rPr>
                    <w:sz w:val="18"/>
                  </w:rPr>
                </w:rPrChange>
              </w:rPr>
              <w:t xml:space="preserve">20 </w:t>
            </w:r>
            <w:r w:rsidRPr="00D21001">
              <w:rPr>
                <w:rFonts w:cs="Times New Roman"/>
                <w:sz w:val="21"/>
                <w:szCs w:val="21"/>
                <w:rPrChange w:id="639" w:author="Author">
                  <w:rPr>
                    <w:sz w:val="18"/>
                  </w:rPr>
                </w:rPrChange>
              </w:rPr>
              <w:tab/>
              <w:t xml:space="preserve"> </w:t>
            </w:r>
          </w:p>
        </w:tc>
        <w:tc>
          <w:tcPr>
            <w:tcW w:w="1563" w:type="dxa"/>
            <w:tcBorders>
              <w:top w:val="nil"/>
              <w:left w:val="nil"/>
              <w:bottom w:val="nil"/>
              <w:right w:val="nil"/>
            </w:tcBorders>
          </w:tcPr>
          <w:p w14:paraId="215DD158" w14:textId="77777777" w:rsidR="0065773E" w:rsidRPr="00D21001" w:rsidRDefault="0065773E" w:rsidP="00DB519D">
            <w:pPr>
              <w:adjustRightInd w:val="0"/>
              <w:snapToGrid w:val="0"/>
              <w:spacing w:line="480" w:lineRule="auto"/>
              <w:jc w:val="left"/>
              <w:rPr>
                <w:rFonts w:cs="Times New Roman"/>
                <w:sz w:val="21"/>
                <w:szCs w:val="21"/>
                <w:rPrChange w:id="640" w:author="Author">
                  <w:rPr/>
                </w:rPrChange>
              </w:rPr>
            </w:pPr>
            <w:r w:rsidRPr="00D21001">
              <w:rPr>
                <w:rFonts w:cs="Times New Roman"/>
                <w:sz w:val="21"/>
                <w:szCs w:val="21"/>
                <w:rPrChange w:id="641" w:author="Author">
                  <w:rPr>
                    <w:sz w:val="18"/>
                  </w:rPr>
                </w:rPrChange>
              </w:rPr>
              <w:t xml:space="preserve">61.68 </w:t>
            </w:r>
          </w:p>
        </w:tc>
        <w:tc>
          <w:tcPr>
            <w:tcW w:w="782" w:type="dxa"/>
            <w:tcBorders>
              <w:top w:val="nil"/>
              <w:left w:val="nil"/>
              <w:bottom w:val="nil"/>
              <w:right w:val="nil"/>
            </w:tcBorders>
          </w:tcPr>
          <w:p w14:paraId="2734DEFB" w14:textId="77777777" w:rsidR="0065773E" w:rsidRPr="00D21001" w:rsidRDefault="0065773E" w:rsidP="00DB519D">
            <w:pPr>
              <w:adjustRightInd w:val="0"/>
              <w:snapToGrid w:val="0"/>
              <w:spacing w:line="480" w:lineRule="auto"/>
              <w:jc w:val="left"/>
              <w:rPr>
                <w:rFonts w:cs="Times New Roman"/>
                <w:sz w:val="21"/>
                <w:szCs w:val="21"/>
                <w:rPrChange w:id="642" w:author="Author">
                  <w:rPr/>
                </w:rPrChange>
              </w:rPr>
            </w:pPr>
            <w:r w:rsidRPr="00D21001">
              <w:rPr>
                <w:rFonts w:cs="Times New Roman"/>
                <w:sz w:val="21"/>
                <w:szCs w:val="21"/>
                <w:rPrChange w:id="643" w:author="Author">
                  <w:rPr>
                    <w:sz w:val="18"/>
                  </w:rPr>
                </w:rPrChange>
              </w:rPr>
              <w:t xml:space="preserve">61.57 </w:t>
            </w:r>
          </w:p>
        </w:tc>
      </w:tr>
      <w:tr w:rsidR="0065773E" w:rsidRPr="00D21001" w14:paraId="2DDCDC12" w14:textId="77777777" w:rsidTr="00DB519D">
        <w:trPr>
          <w:trHeight w:val="220"/>
        </w:trPr>
        <w:tc>
          <w:tcPr>
            <w:tcW w:w="2721" w:type="dxa"/>
            <w:tcBorders>
              <w:top w:val="nil"/>
              <w:left w:val="nil"/>
              <w:bottom w:val="nil"/>
              <w:right w:val="nil"/>
            </w:tcBorders>
          </w:tcPr>
          <w:p w14:paraId="6C9A9F2B"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644" w:author="Author">
                  <w:rPr/>
                </w:rPrChange>
              </w:rPr>
            </w:pPr>
            <w:r w:rsidRPr="00D21001">
              <w:rPr>
                <w:rFonts w:cs="Times New Roman"/>
                <w:sz w:val="21"/>
                <w:szCs w:val="21"/>
                <w:rPrChange w:id="645" w:author="Author">
                  <w:rPr>
                    <w:sz w:val="18"/>
                  </w:rPr>
                </w:rPrChange>
              </w:rPr>
              <w:t xml:space="preserve">3 </w:t>
            </w:r>
            <w:r w:rsidRPr="00D21001">
              <w:rPr>
                <w:rFonts w:cs="Times New Roman"/>
                <w:sz w:val="21"/>
                <w:szCs w:val="21"/>
                <w:rPrChange w:id="646" w:author="Author">
                  <w:rPr>
                    <w:sz w:val="18"/>
                  </w:rPr>
                </w:rPrChange>
              </w:rPr>
              <w:tab/>
              <w:t xml:space="preserve"> </w:t>
            </w:r>
          </w:p>
        </w:tc>
        <w:tc>
          <w:tcPr>
            <w:tcW w:w="1129" w:type="dxa"/>
            <w:tcBorders>
              <w:top w:val="nil"/>
              <w:left w:val="nil"/>
              <w:bottom w:val="nil"/>
              <w:right w:val="nil"/>
            </w:tcBorders>
          </w:tcPr>
          <w:p w14:paraId="02D9252B" w14:textId="77777777" w:rsidR="0065773E" w:rsidRPr="00D21001" w:rsidRDefault="0065773E" w:rsidP="00DB519D">
            <w:pPr>
              <w:adjustRightInd w:val="0"/>
              <w:snapToGrid w:val="0"/>
              <w:spacing w:line="480" w:lineRule="auto"/>
              <w:jc w:val="left"/>
              <w:rPr>
                <w:rFonts w:cs="Times New Roman"/>
                <w:sz w:val="21"/>
                <w:szCs w:val="21"/>
                <w:rPrChange w:id="647" w:author="Author">
                  <w:rPr/>
                </w:rPrChange>
              </w:rPr>
            </w:pPr>
            <w:r w:rsidRPr="00D21001">
              <w:rPr>
                <w:rFonts w:cs="Times New Roman"/>
                <w:sz w:val="21"/>
                <w:szCs w:val="21"/>
                <w:rPrChange w:id="648" w:author="Author">
                  <w:rPr>
                    <w:sz w:val="18"/>
                  </w:rPr>
                </w:rPrChange>
              </w:rPr>
              <w:t xml:space="preserve">2 </w:t>
            </w:r>
          </w:p>
        </w:tc>
        <w:tc>
          <w:tcPr>
            <w:tcW w:w="2288" w:type="dxa"/>
            <w:tcBorders>
              <w:top w:val="nil"/>
              <w:left w:val="nil"/>
              <w:bottom w:val="nil"/>
              <w:right w:val="nil"/>
            </w:tcBorders>
          </w:tcPr>
          <w:p w14:paraId="5F738F80" w14:textId="77777777" w:rsidR="0065773E" w:rsidRPr="00D21001" w:rsidRDefault="0065773E" w:rsidP="00DB519D">
            <w:pPr>
              <w:adjustRightInd w:val="0"/>
              <w:snapToGrid w:val="0"/>
              <w:spacing w:line="480" w:lineRule="auto"/>
              <w:jc w:val="left"/>
              <w:rPr>
                <w:rFonts w:cs="Times New Roman"/>
                <w:sz w:val="21"/>
                <w:szCs w:val="21"/>
                <w:rPrChange w:id="649" w:author="Author">
                  <w:rPr/>
                </w:rPrChange>
              </w:rPr>
            </w:pPr>
            <w:r w:rsidRPr="00D21001">
              <w:rPr>
                <w:rFonts w:cs="Times New Roman"/>
                <w:sz w:val="21"/>
                <w:szCs w:val="21"/>
                <w:rPrChange w:id="650" w:author="Author">
                  <w:rPr>
                    <w:sz w:val="18"/>
                  </w:rPr>
                </w:rPrChange>
              </w:rPr>
              <w:t xml:space="preserve">4 </w:t>
            </w:r>
          </w:p>
        </w:tc>
        <w:tc>
          <w:tcPr>
            <w:tcW w:w="1265" w:type="dxa"/>
            <w:tcBorders>
              <w:top w:val="nil"/>
              <w:left w:val="nil"/>
              <w:bottom w:val="nil"/>
              <w:right w:val="nil"/>
            </w:tcBorders>
          </w:tcPr>
          <w:p w14:paraId="6F551A22"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651" w:author="Author">
                  <w:rPr/>
                </w:rPrChange>
              </w:rPr>
            </w:pPr>
            <w:r w:rsidRPr="00D21001">
              <w:rPr>
                <w:rFonts w:cs="Times New Roman"/>
                <w:sz w:val="21"/>
                <w:szCs w:val="21"/>
                <w:rPrChange w:id="652" w:author="Author">
                  <w:rPr>
                    <w:sz w:val="18"/>
                  </w:rPr>
                </w:rPrChange>
              </w:rPr>
              <w:t xml:space="preserve">30 </w:t>
            </w:r>
            <w:r w:rsidRPr="00D21001">
              <w:rPr>
                <w:rFonts w:cs="Times New Roman"/>
                <w:sz w:val="21"/>
                <w:szCs w:val="21"/>
                <w:rPrChange w:id="653" w:author="Author">
                  <w:rPr>
                    <w:sz w:val="18"/>
                  </w:rPr>
                </w:rPrChange>
              </w:rPr>
              <w:tab/>
              <w:t xml:space="preserve"> </w:t>
            </w:r>
          </w:p>
        </w:tc>
        <w:tc>
          <w:tcPr>
            <w:tcW w:w="1563" w:type="dxa"/>
            <w:tcBorders>
              <w:top w:val="nil"/>
              <w:left w:val="nil"/>
              <w:bottom w:val="nil"/>
              <w:right w:val="nil"/>
            </w:tcBorders>
          </w:tcPr>
          <w:p w14:paraId="2ED88C21" w14:textId="77777777" w:rsidR="0065773E" w:rsidRPr="00D21001" w:rsidRDefault="0065773E" w:rsidP="00DB519D">
            <w:pPr>
              <w:adjustRightInd w:val="0"/>
              <w:snapToGrid w:val="0"/>
              <w:spacing w:line="480" w:lineRule="auto"/>
              <w:jc w:val="left"/>
              <w:rPr>
                <w:rFonts w:cs="Times New Roman"/>
                <w:sz w:val="21"/>
                <w:szCs w:val="21"/>
                <w:rPrChange w:id="654" w:author="Author">
                  <w:rPr/>
                </w:rPrChange>
              </w:rPr>
            </w:pPr>
            <w:r w:rsidRPr="00D21001">
              <w:rPr>
                <w:rFonts w:cs="Times New Roman"/>
                <w:sz w:val="21"/>
                <w:szCs w:val="21"/>
                <w:rPrChange w:id="655" w:author="Author">
                  <w:rPr>
                    <w:sz w:val="18"/>
                  </w:rPr>
                </w:rPrChange>
              </w:rPr>
              <w:t xml:space="preserve">60.12 </w:t>
            </w:r>
          </w:p>
        </w:tc>
        <w:tc>
          <w:tcPr>
            <w:tcW w:w="782" w:type="dxa"/>
            <w:tcBorders>
              <w:top w:val="nil"/>
              <w:left w:val="nil"/>
              <w:bottom w:val="nil"/>
              <w:right w:val="nil"/>
            </w:tcBorders>
          </w:tcPr>
          <w:p w14:paraId="4484988B" w14:textId="77777777" w:rsidR="0065773E" w:rsidRPr="00D21001" w:rsidRDefault="0065773E" w:rsidP="00DB519D">
            <w:pPr>
              <w:adjustRightInd w:val="0"/>
              <w:snapToGrid w:val="0"/>
              <w:spacing w:line="480" w:lineRule="auto"/>
              <w:jc w:val="left"/>
              <w:rPr>
                <w:rFonts w:cs="Times New Roman"/>
                <w:sz w:val="21"/>
                <w:szCs w:val="21"/>
                <w:rPrChange w:id="656" w:author="Author">
                  <w:rPr/>
                </w:rPrChange>
              </w:rPr>
            </w:pPr>
            <w:r w:rsidRPr="00D21001">
              <w:rPr>
                <w:rFonts w:cs="Times New Roman"/>
                <w:sz w:val="21"/>
                <w:szCs w:val="21"/>
                <w:rPrChange w:id="657" w:author="Author">
                  <w:rPr>
                    <w:sz w:val="18"/>
                  </w:rPr>
                </w:rPrChange>
              </w:rPr>
              <w:t xml:space="preserve">59.95 </w:t>
            </w:r>
          </w:p>
        </w:tc>
      </w:tr>
      <w:tr w:rsidR="0065773E" w:rsidRPr="00D21001" w14:paraId="7F55ABF5" w14:textId="77777777" w:rsidTr="00DB519D">
        <w:trPr>
          <w:trHeight w:val="220"/>
        </w:trPr>
        <w:tc>
          <w:tcPr>
            <w:tcW w:w="2721" w:type="dxa"/>
            <w:tcBorders>
              <w:top w:val="nil"/>
              <w:left w:val="nil"/>
              <w:bottom w:val="nil"/>
              <w:right w:val="nil"/>
            </w:tcBorders>
          </w:tcPr>
          <w:p w14:paraId="0CF374A3"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658" w:author="Author">
                  <w:rPr/>
                </w:rPrChange>
              </w:rPr>
            </w:pPr>
            <w:r w:rsidRPr="00D21001">
              <w:rPr>
                <w:rFonts w:cs="Times New Roman"/>
                <w:sz w:val="21"/>
                <w:szCs w:val="21"/>
                <w:rPrChange w:id="659" w:author="Author">
                  <w:rPr>
                    <w:sz w:val="18"/>
                  </w:rPr>
                </w:rPrChange>
              </w:rPr>
              <w:t xml:space="preserve">4 </w:t>
            </w:r>
            <w:r w:rsidRPr="00D21001">
              <w:rPr>
                <w:rFonts w:cs="Times New Roman"/>
                <w:sz w:val="21"/>
                <w:szCs w:val="21"/>
                <w:rPrChange w:id="660" w:author="Author">
                  <w:rPr>
                    <w:sz w:val="18"/>
                  </w:rPr>
                </w:rPrChange>
              </w:rPr>
              <w:tab/>
              <w:t xml:space="preserve"> </w:t>
            </w:r>
          </w:p>
        </w:tc>
        <w:tc>
          <w:tcPr>
            <w:tcW w:w="1129" w:type="dxa"/>
            <w:tcBorders>
              <w:top w:val="nil"/>
              <w:left w:val="nil"/>
              <w:bottom w:val="nil"/>
              <w:right w:val="nil"/>
            </w:tcBorders>
          </w:tcPr>
          <w:p w14:paraId="72CE3960" w14:textId="77777777" w:rsidR="0065773E" w:rsidRPr="00D21001" w:rsidRDefault="0065773E" w:rsidP="00DB519D">
            <w:pPr>
              <w:adjustRightInd w:val="0"/>
              <w:snapToGrid w:val="0"/>
              <w:spacing w:line="480" w:lineRule="auto"/>
              <w:jc w:val="left"/>
              <w:rPr>
                <w:rFonts w:cs="Times New Roman"/>
                <w:sz w:val="21"/>
                <w:szCs w:val="21"/>
                <w:rPrChange w:id="661" w:author="Author">
                  <w:rPr/>
                </w:rPrChange>
              </w:rPr>
            </w:pPr>
            <w:r w:rsidRPr="00D21001">
              <w:rPr>
                <w:rFonts w:cs="Times New Roman"/>
                <w:sz w:val="21"/>
                <w:szCs w:val="21"/>
                <w:rPrChange w:id="662" w:author="Author">
                  <w:rPr>
                    <w:sz w:val="18"/>
                  </w:rPr>
                </w:rPrChange>
              </w:rPr>
              <w:t xml:space="preserve">2 </w:t>
            </w:r>
          </w:p>
        </w:tc>
        <w:tc>
          <w:tcPr>
            <w:tcW w:w="2288" w:type="dxa"/>
            <w:tcBorders>
              <w:top w:val="nil"/>
              <w:left w:val="nil"/>
              <w:bottom w:val="nil"/>
              <w:right w:val="nil"/>
            </w:tcBorders>
          </w:tcPr>
          <w:p w14:paraId="6C7BFF80" w14:textId="77777777" w:rsidR="0065773E" w:rsidRPr="00D21001" w:rsidRDefault="0065773E" w:rsidP="00DB519D">
            <w:pPr>
              <w:adjustRightInd w:val="0"/>
              <w:snapToGrid w:val="0"/>
              <w:spacing w:line="480" w:lineRule="auto"/>
              <w:jc w:val="left"/>
              <w:rPr>
                <w:rFonts w:cs="Times New Roman"/>
                <w:sz w:val="21"/>
                <w:szCs w:val="21"/>
                <w:rPrChange w:id="663" w:author="Author">
                  <w:rPr/>
                </w:rPrChange>
              </w:rPr>
            </w:pPr>
            <w:r w:rsidRPr="00D21001">
              <w:rPr>
                <w:rFonts w:cs="Times New Roman"/>
                <w:sz w:val="21"/>
                <w:szCs w:val="21"/>
                <w:rPrChange w:id="664" w:author="Author">
                  <w:rPr>
                    <w:sz w:val="18"/>
                  </w:rPr>
                </w:rPrChange>
              </w:rPr>
              <w:t xml:space="preserve">5 </w:t>
            </w:r>
          </w:p>
        </w:tc>
        <w:tc>
          <w:tcPr>
            <w:tcW w:w="1265" w:type="dxa"/>
            <w:tcBorders>
              <w:top w:val="nil"/>
              <w:left w:val="nil"/>
              <w:bottom w:val="nil"/>
              <w:right w:val="nil"/>
            </w:tcBorders>
          </w:tcPr>
          <w:p w14:paraId="6C05B36E"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665" w:author="Author">
                  <w:rPr/>
                </w:rPrChange>
              </w:rPr>
            </w:pPr>
            <w:r w:rsidRPr="00D21001">
              <w:rPr>
                <w:rFonts w:cs="Times New Roman"/>
                <w:sz w:val="21"/>
                <w:szCs w:val="21"/>
                <w:rPrChange w:id="666" w:author="Author">
                  <w:rPr>
                    <w:sz w:val="18"/>
                  </w:rPr>
                </w:rPrChange>
              </w:rPr>
              <w:t xml:space="preserve">25 </w:t>
            </w:r>
            <w:r w:rsidRPr="00D21001">
              <w:rPr>
                <w:rFonts w:cs="Times New Roman"/>
                <w:sz w:val="21"/>
                <w:szCs w:val="21"/>
                <w:rPrChange w:id="667" w:author="Author">
                  <w:rPr>
                    <w:sz w:val="18"/>
                  </w:rPr>
                </w:rPrChange>
              </w:rPr>
              <w:tab/>
              <w:t xml:space="preserve"> </w:t>
            </w:r>
          </w:p>
        </w:tc>
        <w:tc>
          <w:tcPr>
            <w:tcW w:w="1563" w:type="dxa"/>
            <w:tcBorders>
              <w:top w:val="nil"/>
              <w:left w:val="nil"/>
              <w:bottom w:val="nil"/>
              <w:right w:val="nil"/>
            </w:tcBorders>
          </w:tcPr>
          <w:p w14:paraId="31C16C63" w14:textId="77777777" w:rsidR="0065773E" w:rsidRPr="00D21001" w:rsidRDefault="0065773E" w:rsidP="00DB519D">
            <w:pPr>
              <w:adjustRightInd w:val="0"/>
              <w:snapToGrid w:val="0"/>
              <w:spacing w:line="480" w:lineRule="auto"/>
              <w:jc w:val="left"/>
              <w:rPr>
                <w:rFonts w:cs="Times New Roman"/>
                <w:sz w:val="21"/>
                <w:szCs w:val="21"/>
                <w:rPrChange w:id="668" w:author="Author">
                  <w:rPr/>
                </w:rPrChange>
              </w:rPr>
            </w:pPr>
            <w:r w:rsidRPr="00D21001">
              <w:rPr>
                <w:rFonts w:cs="Times New Roman"/>
                <w:sz w:val="21"/>
                <w:szCs w:val="21"/>
                <w:rPrChange w:id="669" w:author="Author">
                  <w:rPr>
                    <w:sz w:val="18"/>
                  </w:rPr>
                </w:rPrChange>
              </w:rPr>
              <w:t xml:space="preserve">62.40 </w:t>
            </w:r>
          </w:p>
        </w:tc>
        <w:tc>
          <w:tcPr>
            <w:tcW w:w="782" w:type="dxa"/>
            <w:tcBorders>
              <w:top w:val="nil"/>
              <w:left w:val="nil"/>
              <w:bottom w:val="nil"/>
              <w:right w:val="nil"/>
            </w:tcBorders>
          </w:tcPr>
          <w:p w14:paraId="6467DB51" w14:textId="77777777" w:rsidR="0065773E" w:rsidRPr="00D21001" w:rsidRDefault="0065773E" w:rsidP="00DB519D">
            <w:pPr>
              <w:adjustRightInd w:val="0"/>
              <w:snapToGrid w:val="0"/>
              <w:spacing w:line="480" w:lineRule="auto"/>
              <w:jc w:val="left"/>
              <w:rPr>
                <w:rFonts w:cs="Times New Roman"/>
                <w:sz w:val="21"/>
                <w:szCs w:val="21"/>
                <w:rPrChange w:id="670" w:author="Author">
                  <w:rPr/>
                </w:rPrChange>
              </w:rPr>
            </w:pPr>
            <w:r w:rsidRPr="00D21001">
              <w:rPr>
                <w:rFonts w:cs="Times New Roman"/>
                <w:sz w:val="21"/>
                <w:szCs w:val="21"/>
                <w:rPrChange w:id="671" w:author="Author">
                  <w:rPr>
                    <w:sz w:val="18"/>
                  </w:rPr>
                </w:rPrChange>
              </w:rPr>
              <w:t xml:space="preserve">62.63 </w:t>
            </w:r>
          </w:p>
        </w:tc>
      </w:tr>
      <w:tr w:rsidR="0065773E" w:rsidRPr="00D21001" w14:paraId="0790681C" w14:textId="77777777" w:rsidTr="00DB519D">
        <w:trPr>
          <w:trHeight w:val="220"/>
        </w:trPr>
        <w:tc>
          <w:tcPr>
            <w:tcW w:w="2721" w:type="dxa"/>
            <w:tcBorders>
              <w:top w:val="nil"/>
              <w:left w:val="nil"/>
              <w:bottom w:val="nil"/>
              <w:right w:val="nil"/>
            </w:tcBorders>
          </w:tcPr>
          <w:p w14:paraId="14B2C7AC"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672" w:author="Author">
                  <w:rPr/>
                </w:rPrChange>
              </w:rPr>
            </w:pPr>
            <w:r w:rsidRPr="00D21001">
              <w:rPr>
                <w:rFonts w:cs="Times New Roman"/>
                <w:sz w:val="21"/>
                <w:szCs w:val="21"/>
                <w:rPrChange w:id="673" w:author="Author">
                  <w:rPr>
                    <w:sz w:val="18"/>
                  </w:rPr>
                </w:rPrChange>
              </w:rPr>
              <w:t xml:space="preserve">5 </w:t>
            </w:r>
            <w:r w:rsidRPr="00D21001">
              <w:rPr>
                <w:rFonts w:cs="Times New Roman"/>
                <w:sz w:val="21"/>
                <w:szCs w:val="21"/>
                <w:rPrChange w:id="674" w:author="Author">
                  <w:rPr>
                    <w:sz w:val="18"/>
                  </w:rPr>
                </w:rPrChange>
              </w:rPr>
              <w:tab/>
              <w:t xml:space="preserve"> </w:t>
            </w:r>
          </w:p>
        </w:tc>
        <w:tc>
          <w:tcPr>
            <w:tcW w:w="1129" w:type="dxa"/>
            <w:tcBorders>
              <w:top w:val="nil"/>
              <w:left w:val="nil"/>
              <w:bottom w:val="nil"/>
              <w:right w:val="nil"/>
            </w:tcBorders>
          </w:tcPr>
          <w:p w14:paraId="29A2DA17" w14:textId="77777777" w:rsidR="0065773E" w:rsidRPr="00D21001" w:rsidRDefault="0065773E" w:rsidP="00DB519D">
            <w:pPr>
              <w:adjustRightInd w:val="0"/>
              <w:snapToGrid w:val="0"/>
              <w:spacing w:line="480" w:lineRule="auto"/>
              <w:jc w:val="left"/>
              <w:rPr>
                <w:rFonts w:cs="Times New Roman"/>
                <w:sz w:val="21"/>
                <w:szCs w:val="21"/>
                <w:rPrChange w:id="675" w:author="Author">
                  <w:rPr/>
                </w:rPrChange>
              </w:rPr>
            </w:pPr>
            <w:r w:rsidRPr="00D21001">
              <w:rPr>
                <w:rFonts w:cs="Times New Roman"/>
                <w:sz w:val="21"/>
                <w:szCs w:val="21"/>
                <w:rPrChange w:id="676" w:author="Author">
                  <w:rPr>
                    <w:sz w:val="18"/>
                  </w:rPr>
                </w:rPrChange>
              </w:rPr>
              <w:t xml:space="preserve">3 </w:t>
            </w:r>
          </w:p>
        </w:tc>
        <w:tc>
          <w:tcPr>
            <w:tcW w:w="2288" w:type="dxa"/>
            <w:tcBorders>
              <w:top w:val="nil"/>
              <w:left w:val="nil"/>
              <w:bottom w:val="nil"/>
              <w:right w:val="nil"/>
            </w:tcBorders>
          </w:tcPr>
          <w:p w14:paraId="67957E91" w14:textId="77777777" w:rsidR="0065773E" w:rsidRPr="00D21001" w:rsidRDefault="0065773E" w:rsidP="00DB519D">
            <w:pPr>
              <w:adjustRightInd w:val="0"/>
              <w:snapToGrid w:val="0"/>
              <w:spacing w:line="480" w:lineRule="auto"/>
              <w:jc w:val="left"/>
              <w:rPr>
                <w:rFonts w:cs="Times New Roman"/>
                <w:sz w:val="21"/>
                <w:szCs w:val="21"/>
                <w:rPrChange w:id="677" w:author="Author">
                  <w:rPr/>
                </w:rPrChange>
              </w:rPr>
            </w:pPr>
            <w:r w:rsidRPr="00D21001">
              <w:rPr>
                <w:rFonts w:cs="Times New Roman"/>
                <w:sz w:val="21"/>
                <w:szCs w:val="21"/>
                <w:rPrChange w:id="678" w:author="Author">
                  <w:rPr>
                    <w:sz w:val="18"/>
                  </w:rPr>
                </w:rPrChange>
              </w:rPr>
              <w:t xml:space="preserve">3 </w:t>
            </w:r>
          </w:p>
        </w:tc>
        <w:tc>
          <w:tcPr>
            <w:tcW w:w="1265" w:type="dxa"/>
            <w:tcBorders>
              <w:top w:val="nil"/>
              <w:left w:val="nil"/>
              <w:bottom w:val="nil"/>
              <w:right w:val="nil"/>
            </w:tcBorders>
          </w:tcPr>
          <w:p w14:paraId="6D257530"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679" w:author="Author">
                  <w:rPr/>
                </w:rPrChange>
              </w:rPr>
            </w:pPr>
            <w:r w:rsidRPr="00D21001">
              <w:rPr>
                <w:rFonts w:cs="Times New Roman"/>
                <w:sz w:val="21"/>
                <w:szCs w:val="21"/>
                <w:rPrChange w:id="680" w:author="Author">
                  <w:rPr>
                    <w:sz w:val="18"/>
                  </w:rPr>
                </w:rPrChange>
              </w:rPr>
              <w:t xml:space="preserve">20 </w:t>
            </w:r>
            <w:r w:rsidRPr="00D21001">
              <w:rPr>
                <w:rFonts w:cs="Times New Roman"/>
                <w:sz w:val="21"/>
                <w:szCs w:val="21"/>
                <w:rPrChange w:id="681" w:author="Author">
                  <w:rPr>
                    <w:sz w:val="18"/>
                  </w:rPr>
                </w:rPrChange>
              </w:rPr>
              <w:tab/>
              <w:t xml:space="preserve"> </w:t>
            </w:r>
          </w:p>
        </w:tc>
        <w:tc>
          <w:tcPr>
            <w:tcW w:w="1563" w:type="dxa"/>
            <w:tcBorders>
              <w:top w:val="nil"/>
              <w:left w:val="nil"/>
              <w:bottom w:val="nil"/>
              <w:right w:val="nil"/>
            </w:tcBorders>
          </w:tcPr>
          <w:p w14:paraId="510D9D96" w14:textId="77777777" w:rsidR="0065773E" w:rsidRPr="00D21001" w:rsidRDefault="0065773E" w:rsidP="00DB519D">
            <w:pPr>
              <w:adjustRightInd w:val="0"/>
              <w:snapToGrid w:val="0"/>
              <w:spacing w:line="480" w:lineRule="auto"/>
              <w:jc w:val="left"/>
              <w:rPr>
                <w:rFonts w:cs="Times New Roman"/>
                <w:sz w:val="21"/>
                <w:szCs w:val="21"/>
                <w:rPrChange w:id="682" w:author="Author">
                  <w:rPr/>
                </w:rPrChange>
              </w:rPr>
            </w:pPr>
            <w:r w:rsidRPr="00D21001">
              <w:rPr>
                <w:rFonts w:cs="Times New Roman"/>
                <w:sz w:val="21"/>
                <w:szCs w:val="21"/>
                <w:rPrChange w:id="683" w:author="Author">
                  <w:rPr>
                    <w:sz w:val="18"/>
                  </w:rPr>
                </w:rPrChange>
              </w:rPr>
              <w:t xml:space="preserve">62.86 </w:t>
            </w:r>
          </w:p>
        </w:tc>
        <w:tc>
          <w:tcPr>
            <w:tcW w:w="782" w:type="dxa"/>
            <w:tcBorders>
              <w:top w:val="nil"/>
              <w:left w:val="nil"/>
              <w:bottom w:val="nil"/>
              <w:right w:val="nil"/>
            </w:tcBorders>
          </w:tcPr>
          <w:p w14:paraId="126353BE" w14:textId="77777777" w:rsidR="0065773E" w:rsidRPr="00D21001" w:rsidRDefault="0065773E" w:rsidP="00DB519D">
            <w:pPr>
              <w:adjustRightInd w:val="0"/>
              <w:snapToGrid w:val="0"/>
              <w:spacing w:line="480" w:lineRule="auto"/>
              <w:jc w:val="left"/>
              <w:rPr>
                <w:rFonts w:cs="Times New Roman"/>
                <w:sz w:val="21"/>
                <w:szCs w:val="21"/>
                <w:rPrChange w:id="684" w:author="Author">
                  <w:rPr/>
                </w:rPrChange>
              </w:rPr>
            </w:pPr>
            <w:r w:rsidRPr="00D21001">
              <w:rPr>
                <w:rFonts w:cs="Times New Roman"/>
                <w:sz w:val="21"/>
                <w:szCs w:val="21"/>
                <w:rPrChange w:id="685" w:author="Author">
                  <w:rPr>
                    <w:sz w:val="18"/>
                  </w:rPr>
                </w:rPrChange>
              </w:rPr>
              <w:t xml:space="preserve">62.92 </w:t>
            </w:r>
          </w:p>
        </w:tc>
      </w:tr>
      <w:tr w:rsidR="0065773E" w:rsidRPr="00D21001" w14:paraId="646248C2" w14:textId="77777777" w:rsidTr="00DB519D">
        <w:trPr>
          <w:trHeight w:val="220"/>
        </w:trPr>
        <w:tc>
          <w:tcPr>
            <w:tcW w:w="2721" w:type="dxa"/>
            <w:tcBorders>
              <w:top w:val="nil"/>
              <w:left w:val="nil"/>
              <w:bottom w:val="nil"/>
              <w:right w:val="nil"/>
            </w:tcBorders>
          </w:tcPr>
          <w:p w14:paraId="49F6A39B"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686" w:author="Author">
                  <w:rPr/>
                </w:rPrChange>
              </w:rPr>
            </w:pPr>
            <w:r w:rsidRPr="00D21001">
              <w:rPr>
                <w:rFonts w:cs="Times New Roman"/>
                <w:sz w:val="21"/>
                <w:szCs w:val="21"/>
                <w:rPrChange w:id="687" w:author="Author">
                  <w:rPr>
                    <w:sz w:val="18"/>
                  </w:rPr>
                </w:rPrChange>
              </w:rPr>
              <w:t xml:space="preserve">6 </w:t>
            </w:r>
            <w:r w:rsidRPr="00D21001">
              <w:rPr>
                <w:rFonts w:cs="Times New Roman"/>
                <w:sz w:val="21"/>
                <w:szCs w:val="21"/>
                <w:rPrChange w:id="688" w:author="Author">
                  <w:rPr>
                    <w:sz w:val="18"/>
                  </w:rPr>
                </w:rPrChange>
              </w:rPr>
              <w:tab/>
              <w:t xml:space="preserve"> </w:t>
            </w:r>
          </w:p>
        </w:tc>
        <w:tc>
          <w:tcPr>
            <w:tcW w:w="1129" w:type="dxa"/>
            <w:tcBorders>
              <w:top w:val="nil"/>
              <w:left w:val="nil"/>
              <w:bottom w:val="nil"/>
              <w:right w:val="nil"/>
            </w:tcBorders>
          </w:tcPr>
          <w:p w14:paraId="15EF5C4F" w14:textId="77777777" w:rsidR="0065773E" w:rsidRPr="00D21001" w:rsidRDefault="0065773E" w:rsidP="00DB519D">
            <w:pPr>
              <w:adjustRightInd w:val="0"/>
              <w:snapToGrid w:val="0"/>
              <w:spacing w:line="480" w:lineRule="auto"/>
              <w:jc w:val="left"/>
              <w:rPr>
                <w:rFonts w:cs="Times New Roman"/>
                <w:sz w:val="21"/>
                <w:szCs w:val="21"/>
                <w:rPrChange w:id="689" w:author="Author">
                  <w:rPr/>
                </w:rPrChange>
              </w:rPr>
            </w:pPr>
            <w:r w:rsidRPr="00D21001">
              <w:rPr>
                <w:rFonts w:cs="Times New Roman"/>
                <w:sz w:val="21"/>
                <w:szCs w:val="21"/>
                <w:rPrChange w:id="690" w:author="Author">
                  <w:rPr>
                    <w:sz w:val="18"/>
                  </w:rPr>
                </w:rPrChange>
              </w:rPr>
              <w:t xml:space="preserve">3 </w:t>
            </w:r>
          </w:p>
        </w:tc>
        <w:tc>
          <w:tcPr>
            <w:tcW w:w="2288" w:type="dxa"/>
            <w:tcBorders>
              <w:top w:val="nil"/>
              <w:left w:val="nil"/>
              <w:bottom w:val="nil"/>
              <w:right w:val="nil"/>
            </w:tcBorders>
          </w:tcPr>
          <w:p w14:paraId="1AB504DD" w14:textId="77777777" w:rsidR="0065773E" w:rsidRPr="00D21001" w:rsidRDefault="0065773E" w:rsidP="00DB519D">
            <w:pPr>
              <w:adjustRightInd w:val="0"/>
              <w:snapToGrid w:val="0"/>
              <w:spacing w:line="480" w:lineRule="auto"/>
              <w:jc w:val="left"/>
              <w:rPr>
                <w:rFonts w:cs="Times New Roman"/>
                <w:sz w:val="21"/>
                <w:szCs w:val="21"/>
                <w:rPrChange w:id="691" w:author="Author">
                  <w:rPr/>
                </w:rPrChange>
              </w:rPr>
            </w:pPr>
            <w:r w:rsidRPr="00D21001">
              <w:rPr>
                <w:rFonts w:cs="Times New Roman"/>
                <w:sz w:val="21"/>
                <w:szCs w:val="21"/>
                <w:rPrChange w:id="692" w:author="Author">
                  <w:rPr>
                    <w:sz w:val="18"/>
                  </w:rPr>
                </w:rPrChange>
              </w:rPr>
              <w:t xml:space="preserve">3 </w:t>
            </w:r>
          </w:p>
        </w:tc>
        <w:tc>
          <w:tcPr>
            <w:tcW w:w="1265" w:type="dxa"/>
            <w:tcBorders>
              <w:top w:val="nil"/>
              <w:left w:val="nil"/>
              <w:bottom w:val="nil"/>
              <w:right w:val="nil"/>
            </w:tcBorders>
          </w:tcPr>
          <w:p w14:paraId="2D8854AC"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693" w:author="Author">
                  <w:rPr/>
                </w:rPrChange>
              </w:rPr>
            </w:pPr>
            <w:r w:rsidRPr="00D21001">
              <w:rPr>
                <w:rFonts w:cs="Times New Roman"/>
                <w:sz w:val="21"/>
                <w:szCs w:val="21"/>
                <w:rPrChange w:id="694" w:author="Author">
                  <w:rPr>
                    <w:sz w:val="18"/>
                  </w:rPr>
                </w:rPrChange>
              </w:rPr>
              <w:t xml:space="preserve">30 </w:t>
            </w:r>
            <w:r w:rsidRPr="00D21001">
              <w:rPr>
                <w:rFonts w:cs="Times New Roman"/>
                <w:sz w:val="21"/>
                <w:szCs w:val="21"/>
                <w:rPrChange w:id="695" w:author="Author">
                  <w:rPr>
                    <w:sz w:val="18"/>
                  </w:rPr>
                </w:rPrChange>
              </w:rPr>
              <w:tab/>
              <w:t xml:space="preserve"> </w:t>
            </w:r>
          </w:p>
        </w:tc>
        <w:tc>
          <w:tcPr>
            <w:tcW w:w="1563" w:type="dxa"/>
            <w:tcBorders>
              <w:top w:val="nil"/>
              <w:left w:val="nil"/>
              <w:bottom w:val="nil"/>
              <w:right w:val="nil"/>
            </w:tcBorders>
          </w:tcPr>
          <w:p w14:paraId="622521C6" w14:textId="77777777" w:rsidR="0065773E" w:rsidRPr="00D21001" w:rsidRDefault="0065773E" w:rsidP="00DB519D">
            <w:pPr>
              <w:adjustRightInd w:val="0"/>
              <w:snapToGrid w:val="0"/>
              <w:spacing w:line="480" w:lineRule="auto"/>
              <w:jc w:val="left"/>
              <w:rPr>
                <w:rFonts w:cs="Times New Roman"/>
                <w:sz w:val="21"/>
                <w:szCs w:val="21"/>
                <w:rPrChange w:id="696" w:author="Author">
                  <w:rPr/>
                </w:rPrChange>
              </w:rPr>
            </w:pPr>
            <w:r w:rsidRPr="00D21001">
              <w:rPr>
                <w:rFonts w:cs="Times New Roman"/>
                <w:sz w:val="21"/>
                <w:szCs w:val="21"/>
                <w:rPrChange w:id="697" w:author="Author">
                  <w:rPr>
                    <w:sz w:val="18"/>
                  </w:rPr>
                </w:rPrChange>
              </w:rPr>
              <w:t xml:space="preserve">61.24 </w:t>
            </w:r>
          </w:p>
        </w:tc>
        <w:tc>
          <w:tcPr>
            <w:tcW w:w="782" w:type="dxa"/>
            <w:tcBorders>
              <w:top w:val="nil"/>
              <w:left w:val="nil"/>
              <w:bottom w:val="nil"/>
              <w:right w:val="nil"/>
            </w:tcBorders>
          </w:tcPr>
          <w:p w14:paraId="458D9A39" w14:textId="77777777" w:rsidR="0065773E" w:rsidRPr="00D21001" w:rsidRDefault="0065773E" w:rsidP="00DB519D">
            <w:pPr>
              <w:adjustRightInd w:val="0"/>
              <w:snapToGrid w:val="0"/>
              <w:spacing w:line="480" w:lineRule="auto"/>
              <w:jc w:val="left"/>
              <w:rPr>
                <w:rFonts w:cs="Times New Roman"/>
                <w:sz w:val="21"/>
                <w:szCs w:val="21"/>
                <w:rPrChange w:id="698" w:author="Author">
                  <w:rPr/>
                </w:rPrChange>
              </w:rPr>
            </w:pPr>
            <w:r w:rsidRPr="00D21001">
              <w:rPr>
                <w:rFonts w:cs="Times New Roman"/>
                <w:sz w:val="21"/>
                <w:szCs w:val="21"/>
                <w:rPrChange w:id="699" w:author="Author">
                  <w:rPr>
                    <w:sz w:val="18"/>
                  </w:rPr>
                </w:rPrChange>
              </w:rPr>
              <w:t xml:space="preserve">61.36 </w:t>
            </w:r>
          </w:p>
        </w:tc>
      </w:tr>
      <w:tr w:rsidR="0065773E" w:rsidRPr="00D21001" w14:paraId="2D72310A" w14:textId="77777777" w:rsidTr="00DB519D">
        <w:trPr>
          <w:trHeight w:val="220"/>
        </w:trPr>
        <w:tc>
          <w:tcPr>
            <w:tcW w:w="2721" w:type="dxa"/>
            <w:tcBorders>
              <w:top w:val="nil"/>
              <w:left w:val="nil"/>
              <w:bottom w:val="nil"/>
              <w:right w:val="nil"/>
            </w:tcBorders>
          </w:tcPr>
          <w:p w14:paraId="298E2254"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00" w:author="Author">
                  <w:rPr/>
                </w:rPrChange>
              </w:rPr>
            </w:pPr>
            <w:r w:rsidRPr="00D21001">
              <w:rPr>
                <w:rFonts w:cs="Times New Roman"/>
                <w:sz w:val="21"/>
                <w:szCs w:val="21"/>
                <w:rPrChange w:id="701" w:author="Author">
                  <w:rPr>
                    <w:sz w:val="18"/>
                  </w:rPr>
                </w:rPrChange>
              </w:rPr>
              <w:t xml:space="preserve">7 </w:t>
            </w:r>
            <w:r w:rsidRPr="00D21001">
              <w:rPr>
                <w:rFonts w:cs="Times New Roman"/>
                <w:sz w:val="21"/>
                <w:szCs w:val="21"/>
                <w:rPrChange w:id="702" w:author="Author">
                  <w:rPr>
                    <w:sz w:val="18"/>
                  </w:rPr>
                </w:rPrChange>
              </w:rPr>
              <w:tab/>
              <w:t xml:space="preserve"> </w:t>
            </w:r>
          </w:p>
        </w:tc>
        <w:tc>
          <w:tcPr>
            <w:tcW w:w="1129" w:type="dxa"/>
            <w:tcBorders>
              <w:top w:val="nil"/>
              <w:left w:val="nil"/>
              <w:bottom w:val="nil"/>
              <w:right w:val="nil"/>
            </w:tcBorders>
          </w:tcPr>
          <w:p w14:paraId="4CC7C0EA" w14:textId="77777777" w:rsidR="0065773E" w:rsidRPr="00D21001" w:rsidRDefault="0065773E" w:rsidP="00DB519D">
            <w:pPr>
              <w:adjustRightInd w:val="0"/>
              <w:snapToGrid w:val="0"/>
              <w:spacing w:line="480" w:lineRule="auto"/>
              <w:jc w:val="left"/>
              <w:rPr>
                <w:rFonts w:cs="Times New Roman"/>
                <w:sz w:val="21"/>
                <w:szCs w:val="21"/>
                <w:rPrChange w:id="703" w:author="Author">
                  <w:rPr/>
                </w:rPrChange>
              </w:rPr>
            </w:pPr>
            <w:r w:rsidRPr="00D21001">
              <w:rPr>
                <w:rFonts w:cs="Times New Roman"/>
                <w:sz w:val="21"/>
                <w:szCs w:val="21"/>
                <w:rPrChange w:id="704" w:author="Author">
                  <w:rPr>
                    <w:sz w:val="18"/>
                  </w:rPr>
                </w:rPrChange>
              </w:rPr>
              <w:t xml:space="preserve">3 </w:t>
            </w:r>
          </w:p>
        </w:tc>
        <w:tc>
          <w:tcPr>
            <w:tcW w:w="2288" w:type="dxa"/>
            <w:tcBorders>
              <w:top w:val="nil"/>
              <w:left w:val="nil"/>
              <w:bottom w:val="nil"/>
              <w:right w:val="nil"/>
            </w:tcBorders>
          </w:tcPr>
          <w:p w14:paraId="2640A707" w14:textId="77777777" w:rsidR="0065773E" w:rsidRPr="00D21001" w:rsidRDefault="0065773E" w:rsidP="00DB519D">
            <w:pPr>
              <w:adjustRightInd w:val="0"/>
              <w:snapToGrid w:val="0"/>
              <w:spacing w:line="480" w:lineRule="auto"/>
              <w:jc w:val="left"/>
              <w:rPr>
                <w:rFonts w:cs="Times New Roman"/>
                <w:sz w:val="21"/>
                <w:szCs w:val="21"/>
                <w:rPrChange w:id="705" w:author="Author">
                  <w:rPr/>
                </w:rPrChange>
              </w:rPr>
            </w:pPr>
            <w:r w:rsidRPr="00D21001">
              <w:rPr>
                <w:rFonts w:cs="Times New Roman"/>
                <w:sz w:val="21"/>
                <w:szCs w:val="21"/>
                <w:rPrChange w:id="706" w:author="Author">
                  <w:rPr>
                    <w:sz w:val="18"/>
                  </w:rPr>
                </w:rPrChange>
              </w:rPr>
              <w:t xml:space="preserve">4 </w:t>
            </w:r>
          </w:p>
        </w:tc>
        <w:tc>
          <w:tcPr>
            <w:tcW w:w="1265" w:type="dxa"/>
            <w:tcBorders>
              <w:top w:val="nil"/>
              <w:left w:val="nil"/>
              <w:bottom w:val="nil"/>
              <w:right w:val="nil"/>
            </w:tcBorders>
          </w:tcPr>
          <w:p w14:paraId="19547F1A"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707" w:author="Author">
                  <w:rPr/>
                </w:rPrChange>
              </w:rPr>
            </w:pPr>
            <w:r w:rsidRPr="00D21001">
              <w:rPr>
                <w:rFonts w:cs="Times New Roman"/>
                <w:sz w:val="21"/>
                <w:szCs w:val="21"/>
                <w:rPrChange w:id="708" w:author="Author">
                  <w:rPr>
                    <w:sz w:val="18"/>
                  </w:rPr>
                </w:rPrChange>
              </w:rPr>
              <w:t xml:space="preserve">25 </w:t>
            </w:r>
            <w:r w:rsidRPr="00D21001">
              <w:rPr>
                <w:rFonts w:cs="Times New Roman"/>
                <w:sz w:val="21"/>
                <w:szCs w:val="21"/>
                <w:rPrChange w:id="709" w:author="Author">
                  <w:rPr>
                    <w:sz w:val="18"/>
                  </w:rPr>
                </w:rPrChange>
              </w:rPr>
              <w:tab/>
              <w:t xml:space="preserve"> </w:t>
            </w:r>
          </w:p>
        </w:tc>
        <w:tc>
          <w:tcPr>
            <w:tcW w:w="1563" w:type="dxa"/>
            <w:tcBorders>
              <w:top w:val="nil"/>
              <w:left w:val="nil"/>
              <w:bottom w:val="nil"/>
              <w:right w:val="nil"/>
            </w:tcBorders>
          </w:tcPr>
          <w:p w14:paraId="599CCDD4" w14:textId="77777777" w:rsidR="0065773E" w:rsidRPr="00D21001" w:rsidRDefault="0065773E" w:rsidP="00DB519D">
            <w:pPr>
              <w:adjustRightInd w:val="0"/>
              <w:snapToGrid w:val="0"/>
              <w:spacing w:line="480" w:lineRule="auto"/>
              <w:jc w:val="left"/>
              <w:rPr>
                <w:rFonts w:cs="Times New Roman"/>
                <w:sz w:val="21"/>
                <w:szCs w:val="21"/>
                <w:rPrChange w:id="710" w:author="Author">
                  <w:rPr/>
                </w:rPrChange>
              </w:rPr>
            </w:pPr>
            <w:r w:rsidRPr="00D21001">
              <w:rPr>
                <w:rFonts w:cs="Times New Roman"/>
                <w:sz w:val="21"/>
                <w:szCs w:val="21"/>
                <w:rPrChange w:id="711" w:author="Author">
                  <w:rPr>
                    <w:sz w:val="18"/>
                  </w:rPr>
                </w:rPrChange>
              </w:rPr>
              <w:t xml:space="preserve">65.44 </w:t>
            </w:r>
          </w:p>
        </w:tc>
        <w:tc>
          <w:tcPr>
            <w:tcW w:w="782" w:type="dxa"/>
            <w:tcBorders>
              <w:top w:val="nil"/>
              <w:left w:val="nil"/>
              <w:bottom w:val="nil"/>
              <w:right w:val="nil"/>
            </w:tcBorders>
          </w:tcPr>
          <w:p w14:paraId="6F911F7F" w14:textId="77777777" w:rsidR="0065773E" w:rsidRPr="00D21001" w:rsidRDefault="0065773E" w:rsidP="00DB519D">
            <w:pPr>
              <w:adjustRightInd w:val="0"/>
              <w:snapToGrid w:val="0"/>
              <w:spacing w:line="480" w:lineRule="auto"/>
              <w:jc w:val="left"/>
              <w:rPr>
                <w:rFonts w:cs="Times New Roman"/>
                <w:sz w:val="21"/>
                <w:szCs w:val="21"/>
                <w:rPrChange w:id="712" w:author="Author">
                  <w:rPr/>
                </w:rPrChange>
              </w:rPr>
            </w:pPr>
            <w:r w:rsidRPr="00D21001">
              <w:rPr>
                <w:rFonts w:cs="Times New Roman"/>
                <w:sz w:val="21"/>
                <w:szCs w:val="21"/>
                <w:rPrChange w:id="713" w:author="Author">
                  <w:rPr>
                    <w:sz w:val="18"/>
                  </w:rPr>
                </w:rPrChange>
              </w:rPr>
              <w:t xml:space="preserve">65.52 </w:t>
            </w:r>
          </w:p>
        </w:tc>
      </w:tr>
      <w:tr w:rsidR="0065773E" w:rsidRPr="00D21001" w14:paraId="09921C89" w14:textId="77777777" w:rsidTr="00DB519D">
        <w:trPr>
          <w:trHeight w:val="220"/>
        </w:trPr>
        <w:tc>
          <w:tcPr>
            <w:tcW w:w="2721" w:type="dxa"/>
            <w:tcBorders>
              <w:top w:val="nil"/>
              <w:left w:val="nil"/>
              <w:bottom w:val="nil"/>
              <w:right w:val="nil"/>
            </w:tcBorders>
          </w:tcPr>
          <w:p w14:paraId="10D027AD"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14" w:author="Author">
                  <w:rPr/>
                </w:rPrChange>
              </w:rPr>
            </w:pPr>
            <w:r w:rsidRPr="00D21001">
              <w:rPr>
                <w:rFonts w:cs="Times New Roman"/>
                <w:sz w:val="21"/>
                <w:szCs w:val="21"/>
                <w:rPrChange w:id="715" w:author="Author">
                  <w:rPr>
                    <w:sz w:val="18"/>
                  </w:rPr>
                </w:rPrChange>
              </w:rPr>
              <w:t xml:space="preserve">8 </w:t>
            </w:r>
            <w:r w:rsidRPr="00D21001">
              <w:rPr>
                <w:rFonts w:cs="Times New Roman"/>
                <w:sz w:val="21"/>
                <w:szCs w:val="21"/>
                <w:rPrChange w:id="716" w:author="Author">
                  <w:rPr>
                    <w:sz w:val="18"/>
                  </w:rPr>
                </w:rPrChange>
              </w:rPr>
              <w:tab/>
              <w:t xml:space="preserve"> </w:t>
            </w:r>
          </w:p>
        </w:tc>
        <w:tc>
          <w:tcPr>
            <w:tcW w:w="1129" w:type="dxa"/>
            <w:tcBorders>
              <w:top w:val="nil"/>
              <w:left w:val="nil"/>
              <w:bottom w:val="nil"/>
              <w:right w:val="nil"/>
            </w:tcBorders>
          </w:tcPr>
          <w:p w14:paraId="1C8EBF90" w14:textId="77777777" w:rsidR="0065773E" w:rsidRPr="00D21001" w:rsidRDefault="0065773E" w:rsidP="00DB519D">
            <w:pPr>
              <w:adjustRightInd w:val="0"/>
              <w:snapToGrid w:val="0"/>
              <w:spacing w:line="480" w:lineRule="auto"/>
              <w:jc w:val="left"/>
              <w:rPr>
                <w:rFonts w:cs="Times New Roman"/>
                <w:sz w:val="21"/>
                <w:szCs w:val="21"/>
                <w:rPrChange w:id="717" w:author="Author">
                  <w:rPr/>
                </w:rPrChange>
              </w:rPr>
            </w:pPr>
            <w:r w:rsidRPr="00D21001">
              <w:rPr>
                <w:rFonts w:cs="Times New Roman"/>
                <w:sz w:val="21"/>
                <w:szCs w:val="21"/>
                <w:rPrChange w:id="718" w:author="Author">
                  <w:rPr>
                    <w:sz w:val="18"/>
                  </w:rPr>
                </w:rPrChange>
              </w:rPr>
              <w:t xml:space="preserve">3 </w:t>
            </w:r>
          </w:p>
        </w:tc>
        <w:tc>
          <w:tcPr>
            <w:tcW w:w="2288" w:type="dxa"/>
            <w:tcBorders>
              <w:top w:val="nil"/>
              <w:left w:val="nil"/>
              <w:bottom w:val="nil"/>
              <w:right w:val="nil"/>
            </w:tcBorders>
          </w:tcPr>
          <w:p w14:paraId="2B57B521" w14:textId="77777777" w:rsidR="0065773E" w:rsidRPr="00D21001" w:rsidRDefault="0065773E" w:rsidP="00DB519D">
            <w:pPr>
              <w:adjustRightInd w:val="0"/>
              <w:snapToGrid w:val="0"/>
              <w:spacing w:line="480" w:lineRule="auto"/>
              <w:jc w:val="left"/>
              <w:rPr>
                <w:rFonts w:cs="Times New Roman"/>
                <w:sz w:val="21"/>
                <w:szCs w:val="21"/>
                <w:rPrChange w:id="719" w:author="Author">
                  <w:rPr/>
                </w:rPrChange>
              </w:rPr>
            </w:pPr>
            <w:r w:rsidRPr="00D21001">
              <w:rPr>
                <w:rFonts w:cs="Times New Roman"/>
                <w:sz w:val="21"/>
                <w:szCs w:val="21"/>
                <w:rPrChange w:id="720" w:author="Author">
                  <w:rPr>
                    <w:sz w:val="18"/>
                  </w:rPr>
                </w:rPrChange>
              </w:rPr>
              <w:t xml:space="preserve">4 </w:t>
            </w:r>
          </w:p>
        </w:tc>
        <w:tc>
          <w:tcPr>
            <w:tcW w:w="1265" w:type="dxa"/>
            <w:tcBorders>
              <w:top w:val="nil"/>
              <w:left w:val="nil"/>
              <w:bottom w:val="nil"/>
              <w:right w:val="nil"/>
            </w:tcBorders>
          </w:tcPr>
          <w:p w14:paraId="5ECC8735"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721" w:author="Author">
                  <w:rPr/>
                </w:rPrChange>
              </w:rPr>
            </w:pPr>
            <w:r w:rsidRPr="00D21001">
              <w:rPr>
                <w:rFonts w:cs="Times New Roman"/>
                <w:sz w:val="21"/>
                <w:szCs w:val="21"/>
                <w:rPrChange w:id="722" w:author="Author">
                  <w:rPr>
                    <w:sz w:val="18"/>
                  </w:rPr>
                </w:rPrChange>
              </w:rPr>
              <w:t xml:space="preserve">25 </w:t>
            </w:r>
            <w:r w:rsidRPr="00D21001">
              <w:rPr>
                <w:rFonts w:cs="Times New Roman"/>
                <w:sz w:val="21"/>
                <w:szCs w:val="21"/>
                <w:rPrChange w:id="723" w:author="Author">
                  <w:rPr>
                    <w:sz w:val="18"/>
                  </w:rPr>
                </w:rPrChange>
              </w:rPr>
              <w:tab/>
              <w:t xml:space="preserve"> </w:t>
            </w:r>
          </w:p>
        </w:tc>
        <w:tc>
          <w:tcPr>
            <w:tcW w:w="1563" w:type="dxa"/>
            <w:tcBorders>
              <w:top w:val="nil"/>
              <w:left w:val="nil"/>
              <w:bottom w:val="nil"/>
              <w:right w:val="nil"/>
            </w:tcBorders>
          </w:tcPr>
          <w:p w14:paraId="676BDC63" w14:textId="77777777" w:rsidR="0065773E" w:rsidRPr="00D21001" w:rsidRDefault="0065773E" w:rsidP="00DB519D">
            <w:pPr>
              <w:adjustRightInd w:val="0"/>
              <w:snapToGrid w:val="0"/>
              <w:spacing w:line="480" w:lineRule="auto"/>
              <w:jc w:val="left"/>
              <w:rPr>
                <w:rFonts w:cs="Times New Roman"/>
                <w:sz w:val="21"/>
                <w:szCs w:val="21"/>
                <w:rPrChange w:id="724" w:author="Author">
                  <w:rPr/>
                </w:rPrChange>
              </w:rPr>
            </w:pPr>
            <w:r w:rsidRPr="00D21001">
              <w:rPr>
                <w:rFonts w:cs="Times New Roman"/>
                <w:sz w:val="21"/>
                <w:szCs w:val="21"/>
                <w:rPrChange w:id="725" w:author="Author">
                  <w:rPr>
                    <w:sz w:val="18"/>
                  </w:rPr>
                </w:rPrChange>
              </w:rPr>
              <w:t xml:space="preserve">65.73 </w:t>
            </w:r>
          </w:p>
        </w:tc>
        <w:tc>
          <w:tcPr>
            <w:tcW w:w="782" w:type="dxa"/>
            <w:tcBorders>
              <w:top w:val="nil"/>
              <w:left w:val="nil"/>
              <w:bottom w:val="nil"/>
              <w:right w:val="nil"/>
            </w:tcBorders>
          </w:tcPr>
          <w:p w14:paraId="2FF29D87" w14:textId="77777777" w:rsidR="0065773E" w:rsidRPr="00D21001" w:rsidRDefault="0065773E" w:rsidP="00DB519D">
            <w:pPr>
              <w:adjustRightInd w:val="0"/>
              <w:snapToGrid w:val="0"/>
              <w:spacing w:line="480" w:lineRule="auto"/>
              <w:jc w:val="left"/>
              <w:rPr>
                <w:rFonts w:cs="Times New Roman"/>
                <w:sz w:val="21"/>
                <w:szCs w:val="21"/>
                <w:rPrChange w:id="726" w:author="Author">
                  <w:rPr/>
                </w:rPrChange>
              </w:rPr>
            </w:pPr>
            <w:r w:rsidRPr="00D21001">
              <w:rPr>
                <w:rFonts w:cs="Times New Roman"/>
                <w:sz w:val="21"/>
                <w:szCs w:val="21"/>
                <w:rPrChange w:id="727" w:author="Author">
                  <w:rPr>
                    <w:sz w:val="18"/>
                  </w:rPr>
                </w:rPrChange>
              </w:rPr>
              <w:t xml:space="preserve">65.52 </w:t>
            </w:r>
          </w:p>
        </w:tc>
      </w:tr>
      <w:tr w:rsidR="0065773E" w:rsidRPr="00D21001" w14:paraId="160B3655" w14:textId="77777777" w:rsidTr="00DB519D">
        <w:trPr>
          <w:trHeight w:val="220"/>
        </w:trPr>
        <w:tc>
          <w:tcPr>
            <w:tcW w:w="2721" w:type="dxa"/>
            <w:tcBorders>
              <w:top w:val="nil"/>
              <w:left w:val="nil"/>
              <w:bottom w:val="nil"/>
              <w:right w:val="nil"/>
            </w:tcBorders>
          </w:tcPr>
          <w:p w14:paraId="455D7B1A"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28" w:author="Author">
                  <w:rPr/>
                </w:rPrChange>
              </w:rPr>
            </w:pPr>
            <w:r w:rsidRPr="00D21001">
              <w:rPr>
                <w:rFonts w:cs="Times New Roman"/>
                <w:sz w:val="21"/>
                <w:szCs w:val="21"/>
                <w:rPrChange w:id="729" w:author="Author">
                  <w:rPr>
                    <w:sz w:val="18"/>
                  </w:rPr>
                </w:rPrChange>
              </w:rPr>
              <w:t xml:space="preserve">9 </w:t>
            </w:r>
            <w:r w:rsidRPr="00D21001">
              <w:rPr>
                <w:rFonts w:cs="Times New Roman"/>
                <w:sz w:val="21"/>
                <w:szCs w:val="21"/>
                <w:rPrChange w:id="730" w:author="Author">
                  <w:rPr>
                    <w:sz w:val="18"/>
                  </w:rPr>
                </w:rPrChange>
              </w:rPr>
              <w:tab/>
              <w:t xml:space="preserve"> </w:t>
            </w:r>
          </w:p>
        </w:tc>
        <w:tc>
          <w:tcPr>
            <w:tcW w:w="1129" w:type="dxa"/>
            <w:tcBorders>
              <w:top w:val="nil"/>
              <w:left w:val="nil"/>
              <w:bottom w:val="nil"/>
              <w:right w:val="nil"/>
            </w:tcBorders>
          </w:tcPr>
          <w:p w14:paraId="2E486B4A" w14:textId="77777777" w:rsidR="0065773E" w:rsidRPr="00D21001" w:rsidRDefault="0065773E" w:rsidP="00DB519D">
            <w:pPr>
              <w:adjustRightInd w:val="0"/>
              <w:snapToGrid w:val="0"/>
              <w:spacing w:line="480" w:lineRule="auto"/>
              <w:jc w:val="left"/>
              <w:rPr>
                <w:rFonts w:cs="Times New Roman"/>
                <w:sz w:val="21"/>
                <w:szCs w:val="21"/>
                <w:rPrChange w:id="731" w:author="Author">
                  <w:rPr/>
                </w:rPrChange>
              </w:rPr>
            </w:pPr>
            <w:r w:rsidRPr="00D21001">
              <w:rPr>
                <w:rFonts w:cs="Times New Roman"/>
                <w:sz w:val="21"/>
                <w:szCs w:val="21"/>
                <w:rPrChange w:id="732" w:author="Author">
                  <w:rPr>
                    <w:sz w:val="18"/>
                  </w:rPr>
                </w:rPrChange>
              </w:rPr>
              <w:t xml:space="preserve">3 </w:t>
            </w:r>
          </w:p>
        </w:tc>
        <w:tc>
          <w:tcPr>
            <w:tcW w:w="2288" w:type="dxa"/>
            <w:tcBorders>
              <w:top w:val="nil"/>
              <w:left w:val="nil"/>
              <w:bottom w:val="nil"/>
              <w:right w:val="nil"/>
            </w:tcBorders>
          </w:tcPr>
          <w:p w14:paraId="2B48BD5E" w14:textId="77777777" w:rsidR="0065773E" w:rsidRPr="00D21001" w:rsidRDefault="0065773E" w:rsidP="00DB519D">
            <w:pPr>
              <w:adjustRightInd w:val="0"/>
              <w:snapToGrid w:val="0"/>
              <w:spacing w:line="480" w:lineRule="auto"/>
              <w:jc w:val="left"/>
              <w:rPr>
                <w:rFonts w:cs="Times New Roman"/>
                <w:sz w:val="21"/>
                <w:szCs w:val="21"/>
                <w:rPrChange w:id="733" w:author="Author">
                  <w:rPr/>
                </w:rPrChange>
              </w:rPr>
            </w:pPr>
            <w:r w:rsidRPr="00D21001">
              <w:rPr>
                <w:rFonts w:cs="Times New Roman"/>
                <w:sz w:val="21"/>
                <w:szCs w:val="21"/>
                <w:rPrChange w:id="734" w:author="Author">
                  <w:rPr>
                    <w:sz w:val="18"/>
                  </w:rPr>
                </w:rPrChange>
              </w:rPr>
              <w:t xml:space="preserve">4 </w:t>
            </w:r>
          </w:p>
        </w:tc>
        <w:tc>
          <w:tcPr>
            <w:tcW w:w="1265" w:type="dxa"/>
            <w:tcBorders>
              <w:top w:val="nil"/>
              <w:left w:val="nil"/>
              <w:bottom w:val="nil"/>
              <w:right w:val="nil"/>
            </w:tcBorders>
          </w:tcPr>
          <w:p w14:paraId="20957D91"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735" w:author="Author">
                  <w:rPr/>
                </w:rPrChange>
              </w:rPr>
            </w:pPr>
            <w:r w:rsidRPr="00D21001">
              <w:rPr>
                <w:rFonts w:cs="Times New Roman"/>
                <w:sz w:val="21"/>
                <w:szCs w:val="21"/>
                <w:rPrChange w:id="736" w:author="Author">
                  <w:rPr>
                    <w:sz w:val="18"/>
                  </w:rPr>
                </w:rPrChange>
              </w:rPr>
              <w:t xml:space="preserve">25 </w:t>
            </w:r>
            <w:r w:rsidRPr="00D21001">
              <w:rPr>
                <w:rFonts w:cs="Times New Roman"/>
                <w:sz w:val="21"/>
                <w:szCs w:val="21"/>
                <w:rPrChange w:id="737" w:author="Author">
                  <w:rPr>
                    <w:sz w:val="18"/>
                  </w:rPr>
                </w:rPrChange>
              </w:rPr>
              <w:tab/>
              <w:t xml:space="preserve"> </w:t>
            </w:r>
          </w:p>
        </w:tc>
        <w:tc>
          <w:tcPr>
            <w:tcW w:w="1563" w:type="dxa"/>
            <w:tcBorders>
              <w:top w:val="nil"/>
              <w:left w:val="nil"/>
              <w:bottom w:val="nil"/>
              <w:right w:val="nil"/>
            </w:tcBorders>
          </w:tcPr>
          <w:p w14:paraId="21FEE2EB" w14:textId="77777777" w:rsidR="0065773E" w:rsidRPr="00D21001" w:rsidRDefault="0065773E" w:rsidP="00DB519D">
            <w:pPr>
              <w:adjustRightInd w:val="0"/>
              <w:snapToGrid w:val="0"/>
              <w:spacing w:line="480" w:lineRule="auto"/>
              <w:jc w:val="left"/>
              <w:rPr>
                <w:rFonts w:cs="Times New Roman"/>
                <w:sz w:val="21"/>
                <w:szCs w:val="21"/>
                <w:rPrChange w:id="738" w:author="Author">
                  <w:rPr/>
                </w:rPrChange>
              </w:rPr>
            </w:pPr>
            <w:r w:rsidRPr="00D21001">
              <w:rPr>
                <w:rFonts w:cs="Times New Roman"/>
                <w:sz w:val="21"/>
                <w:szCs w:val="21"/>
                <w:rPrChange w:id="739" w:author="Author">
                  <w:rPr>
                    <w:sz w:val="18"/>
                  </w:rPr>
                </w:rPrChange>
              </w:rPr>
              <w:t xml:space="preserve">65.39 </w:t>
            </w:r>
          </w:p>
        </w:tc>
        <w:tc>
          <w:tcPr>
            <w:tcW w:w="782" w:type="dxa"/>
            <w:tcBorders>
              <w:top w:val="nil"/>
              <w:left w:val="nil"/>
              <w:bottom w:val="nil"/>
              <w:right w:val="nil"/>
            </w:tcBorders>
          </w:tcPr>
          <w:p w14:paraId="4A541089" w14:textId="77777777" w:rsidR="0065773E" w:rsidRPr="00D21001" w:rsidRDefault="0065773E" w:rsidP="00DB519D">
            <w:pPr>
              <w:adjustRightInd w:val="0"/>
              <w:snapToGrid w:val="0"/>
              <w:spacing w:line="480" w:lineRule="auto"/>
              <w:jc w:val="left"/>
              <w:rPr>
                <w:rFonts w:cs="Times New Roman"/>
                <w:sz w:val="21"/>
                <w:szCs w:val="21"/>
                <w:rPrChange w:id="740" w:author="Author">
                  <w:rPr/>
                </w:rPrChange>
              </w:rPr>
            </w:pPr>
            <w:r w:rsidRPr="00D21001">
              <w:rPr>
                <w:rFonts w:cs="Times New Roman"/>
                <w:sz w:val="21"/>
                <w:szCs w:val="21"/>
                <w:rPrChange w:id="741" w:author="Author">
                  <w:rPr>
                    <w:sz w:val="18"/>
                  </w:rPr>
                </w:rPrChange>
              </w:rPr>
              <w:t xml:space="preserve">65.52 </w:t>
            </w:r>
          </w:p>
        </w:tc>
      </w:tr>
      <w:tr w:rsidR="0065773E" w:rsidRPr="00D21001" w14:paraId="6005F15B" w14:textId="77777777" w:rsidTr="00DB519D">
        <w:trPr>
          <w:trHeight w:val="220"/>
        </w:trPr>
        <w:tc>
          <w:tcPr>
            <w:tcW w:w="2721" w:type="dxa"/>
            <w:tcBorders>
              <w:top w:val="nil"/>
              <w:left w:val="nil"/>
              <w:bottom w:val="nil"/>
              <w:right w:val="nil"/>
            </w:tcBorders>
          </w:tcPr>
          <w:p w14:paraId="47301732"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42" w:author="Author">
                  <w:rPr/>
                </w:rPrChange>
              </w:rPr>
            </w:pPr>
            <w:r w:rsidRPr="00D21001">
              <w:rPr>
                <w:rFonts w:cs="Times New Roman"/>
                <w:sz w:val="21"/>
                <w:szCs w:val="21"/>
                <w:rPrChange w:id="743" w:author="Author">
                  <w:rPr>
                    <w:sz w:val="18"/>
                  </w:rPr>
                </w:rPrChange>
              </w:rPr>
              <w:t xml:space="preserve">10 </w:t>
            </w:r>
            <w:r w:rsidRPr="00D21001">
              <w:rPr>
                <w:rFonts w:cs="Times New Roman"/>
                <w:sz w:val="21"/>
                <w:szCs w:val="21"/>
                <w:rPrChange w:id="744" w:author="Author">
                  <w:rPr>
                    <w:sz w:val="18"/>
                  </w:rPr>
                </w:rPrChange>
              </w:rPr>
              <w:tab/>
              <w:t xml:space="preserve"> </w:t>
            </w:r>
          </w:p>
        </w:tc>
        <w:tc>
          <w:tcPr>
            <w:tcW w:w="1129" w:type="dxa"/>
            <w:tcBorders>
              <w:top w:val="nil"/>
              <w:left w:val="nil"/>
              <w:bottom w:val="nil"/>
              <w:right w:val="nil"/>
            </w:tcBorders>
          </w:tcPr>
          <w:p w14:paraId="1AF6BB79" w14:textId="77777777" w:rsidR="0065773E" w:rsidRPr="00D21001" w:rsidRDefault="0065773E" w:rsidP="00DB519D">
            <w:pPr>
              <w:adjustRightInd w:val="0"/>
              <w:snapToGrid w:val="0"/>
              <w:spacing w:line="480" w:lineRule="auto"/>
              <w:jc w:val="left"/>
              <w:rPr>
                <w:rFonts w:cs="Times New Roman"/>
                <w:sz w:val="21"/>
                <w:szCs w:val="21"/>
                <w:rPrChange w:id="745" w:author="Author">
                  <w:rPr/>
                </w:rPrChange>
              </w:rPr>
            </w:pPr>
            <w:r w:rsidRPr="00D21001">
              <w:rPr>
                <w:rFonts w:cs="Times New Roman"/>
                <w:sz w:val="21"/>
                <w:szCs w:val="21"/>
                <w:rPrChange w:id="746" w:author="Author">
                  <w:rPr>
                    <w:sz w:val="18"/>
                  </w:rPr>
                </w:rPrChange>
              </w:rPr>
              <w:t xml:space="preserve">3 </w:t>
            </w:r>
          </w:p>
        </w:tc>
        <w:tc>
          <w:tcPr>
            <w:tcW w:w="2288" w:type="dxa"/>
            <w:tcBorders>
              <w:top w:val="nil"/>
              <w:left w:val="nil"/>
              <w:bottom w:val="nil"/>
              <w:right w:val="nil"/>
            </w:tcBorders>
          </w:tcPr>
          <w:p w14:paraId="0682D06D" w14:textId="77777777" w:rsidR="0065773E" w:rsidRPr="00D21001" w:rsidRDefault="0065773E" w:rsidP="00DB519D">
            <w:pPr>
              <w:adjustRightInd w:val="0"/>
              <w:snapToGrid w:val="0"/>
              <w:spacing w:line="480" w:lineRule="auto"/>
              <w:jc w:val="left"/>
              <w:rPr>
                <w:rFonts w:cs="Times New Roman"/>
                <w:sz w:val="21"/>
                <w:szCs w:val="21"/>
                <w:rPrChange w:id="747" w:author="Author">
                  <w:rPr/>
                </w:rPrChange>
              </w:rPr>
            </w:pPr>
            <w:r w:rsidRPr="00D21001">
              <w:rPr>
                <w:rFonts w:cs="Times New Roman"/>
                <w:sz w:val="21"/>
                <w:szCs w:val="21"/>
                <w:rPrChange w:id="748" w:author="Author">
                  <w:rPr>
                    <w:sz w:val="18"/>
                  </w:rPr>
                </w:rPrChange>
              </w:rPr>
              <w:t xml:space="preserve">4 </w:t>
            </w:r>
          </w:p>
        </w:tc>
        <w:tc>
          <w:tcPr>
            <w:tcW w:w="1265" w:type="dxa"/>
            <w:tcBorders>
              <w:top w:val="nil"/>
              <w:left w:val="nil"/>
              <w:bottom w:val="nil"/>
              <w:right w:val="nil"/>
            </w:tcBorders>
          </w:tcPr>
          <w:p w14:paraId="6382934D"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749" w:author="Author">
                  <w:rPr/>
                </w:rPrChange>
              </w:rPr>
            </w:pPr>
            <w:r w:rsidRPr="00D21001">
              <w:rPr>
                <w:rFonts w:cs="Times New Roman"/>
                <w:sz w:val="21"/>
                <w:szCs w:val="21"/>
                <w:rPrChange w:id="750" w:author="Author">
                  <w:rPr>
                    <w:sz w:val="18"/>
                  </w:rPr>
                </w:rPrChange>
              </w:rPr>
              <w:t xml:space="preserve">25 </w:t>
            </w:r>
            <w:r w:rsidRPr="00D21001">
              <w:rPr>
                <w:rFonts w:cs="Times New Roman"/>
                <w:sz w:val="21"/>
                <w:szCs w:val="21"/>
                <w:rPrChange w:id="751" w:author="Author">
                  <w:rPr>
                    <w:sz w:val="18"/>
                  </w:rPr>
                </w:rPrChange>
              </w:rPr>
              <w:tab/>
              <w:t xml:space="preserve"> </w:t>
            </w:r>
          </w:p>
        </w:tc>
        <w:tc>
          <w:tcPr>
            <w:tcW w:w="1563" w:type="dxa"/>
            <w:tcBorders>
              <w:top w:val="nil"/>
              <w:left w:val="nil"/>
              <w:bottom w:val="nil"/>
              <w:right w:val="nil"/>
            </w:tcBorders>
          </w:tcPr>
          <w:p w14:paraId="2359E989" w14:textId="77777777" w:rsidR="0065773E" w:rsidRPr="00D21001" w:rsidRDefault="0065773E" w:rsidP="00DB519D">
            <w:pPr>
              <w:adjustRightInd w:val="0"/>
              <w:snapToGrid w:val="0"/>
              <w:spacing w:line="480" w:lineRule="auto"/>
              <w:jc w:val="left"/>
              <w:rPr>
                <w:rFonts w:cs="Times New Roman"/>
                <w:sz w:val="21"/>
                <w:szCs w:val="21"/>
                <w:rPrChange w:id="752" w:author="Author">
                  <w:rPr/>
                </w:rPrChange>
              </w:rPr>
            </w:pPr>
            <w:r w:rsidRPr="00D21001">
              <w:rPr>
                <w:rFonts w:cs="Times New Roman"/>
                <w:sz w:val="21"/>
                <w:szCs w:val="21"/>
                <w:rPrChange w:id="753" w:author="Author">
                  <w:rPr>
                    <w:sz w:val="18"/>
                  </w:rPr>
                </w:rPrChange>
              </w:rPr>
              <w:t xml:space="preserve">65.42 </w:t>
            </w:r>
          </w:p>
        </w:tc>
        <w:tc>
          <w:tcPr>
            <w:tcW w:w="782" w:type="dxa"/>
            <w:tcBorders>
              <w:top w:val="nil"/>
              <w:left w:val="nil"/>
              <w:bottom w:val="nil"/>
              <w:right w:val="nil"/>
            </w:tcBorders>
          </w:tcPr>
          <w:p w14:paraId="4B60EA36" w14:textId="77777777" w:rsidR="0065773E" w:rsidRPr="00D21001" w:rsidRDefault="0065773E" w:rsidP="00DB519D">
            <w:pPr>
              <w:adjustRightInd w:val="0"/>
              <w:snapToGrid w:val="0"/>
              <w:spacing w:line="480" w:lineRule="auto"/>
              <w:jc w:val="left"/>
              <w:rPr>
                <w:rFonts w:cs="Times New Roman"/>
                <w:sz w:val="21"/>
                <w:szCs w:val="21"/>
                <w:rPrChange w:id="754" w:author="Author">
                  <w:rPr/>
                </w:rPrChange>
              </w:rPr>
            </w:pPr>
            <w:r w:rsidRPr="00D21001">
              <w:rPr>
                <w:rFonts w:cs="Times New Roman"/>
                <w:sz w:val="21"/>
                <w:szCs w:val="21"/>
                <w:rPrChange w:id="755" w:author="Author">
                  <w:rPr>
                    <w:sz w:val="18"/>
                  </w:rPr>
                </w:rPrChange>
              </w:rPr>
              <w:t xml:space="preserve">65.52 </w:t>
            </w:r>
          </w:p>
        </w:tc>
      </w:tr>
      <w:tr w:rsidR="0065773E" w:rsidRPr="00D21001" w14:paraId="52575728" w14:textId="77777777" w:rsidTr="00DB519D">
        <w:trPr>
          <w:trHeight w:val="220"/>
        </w:trPr>
        <w:tc>
          <w:tcPr>
            <w:tcW w:w="2721" w:type="dxa"/>
            <w:tcBorders>
              <w:top w:val="nil"/>
              <w:left w:val="nil"/>
              <w:bottom w:val="nil"/>
              <w:right w:val="nil"/>
            </w:tcBorders>
          </w:tcPr>
          <w:p w14:paraId="5F0924CC"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56" w:author="Author">
                  <w:rPr/>
                </w:rPrChange>
              </w:rPr>
            </w:pPr>
            <w:r w:rsidRPr="00D21001">
              <w:rPr>
                <w:rFonts w:cs="Times New Roman"/>
                <w:sz w:val="21"/>
                <w:szCs w:val="21"/>
                <w:rPrChange w:id="757" w:author="Author">
                  <w:rPr>
                    <w:sz w:val="18"/>
                  </w:rPr>
                </w:rPrChange>
              </w:rPr>
              <w:t xml:space="preserve">11 </w:t>
            </w:r>
            <w:r w:rsidRPr="00D21001">
              <w:rPr>
                <w:rFonts w:cs="Times New Roman"/>
                <w:sz w:val="21"/>
                <w:szCs w:val="21"/>
                <w:rPrChange w:id="758" w:author="Author">
                  <w:rPr>
                    <w:sz w:val="18"/>
                  </w:rPr>
                </w:rPrChange>
              </w:rPr>
              <w:tab/>
              <w:t xml:space="preserve"> </w:t>
            </w:r>
          </w:p>
        </w:tc>
        <w:tc>
          <w:tcPr>
            <w:tcW w:w="1129" w:type="dxa"/>
            <w:tcBorders>
              <w:top w:val="nil"/>
              <w:left w:val="nil"/>
              <w:bottom w:val="nil"/>
              <w:right w:val="nil"/>
            </w:tcBorders>
          </w:tcPr>
          <w:p w14:paraId="7CD57FCC" w14:textId="77777777" w:rsidR="0065773E" w:rsidRPr="00D21001" w:rsidRDefault="0065773E" w:rsidP="00DB519D">
            <w:pPr>
              <w:adjustRightInd w:val="0"/>
              <w:snapToGrid w:val="0"/>
              <w:spacing w:line="480" w:lineRule="auto"/>
              <w:jc w:val="left"/>
              <w:rPr>
                <w:rFonts w:cs="Times New Roman"/>
                <w:sz w:val="21"/>
                <w:szCs w:val="21"/>
                <w:rPrChange w:id="759" w:author="Author">
                  <w:rPr/>
                </w:rPrChange>
              </w:rPr>
            </w:pPr>
            <w:r w:rsidRPr="00D21001">
              <w:rPr>
                <w:rFonts w:cs="Times New Roman"/>
                <w:sz w:val="21"/>
                <w:szCs w:val="21"/>
                <w:rPrChange w:id="760" w:author="Author">
                  <w:rPr>
                    <w:sz w:val="18"/>
                  </w:rPr>
                </w:rPrChange>
              </w:rPr>
              <w:t xml:space="preserve">3 </w:t>
            </w:r>
          </w:p>
        </w:tc>
        <w:tc>
          <w:tcPr>
            <w:tcW w:w="2288" w:type="dxa"/>
            <w:tcBorders>
              <w:top w:val="nil"/>
              <w:left w:val="nil"/>
              <w:bottom w:val="nil"/>
              <w:right w:val="nil"/>
            </w:tcBorders>
          </w:tcPr>
          <w:p w14:paraId="25949F36" w14:textId="77777777" w:rsidR="0065773E" w:rsidRPr="00D21001" w:rsidRDefault="0065773E" w:rsidP="00DB519D">
            <w:pPr>
              <w:adjustRightInd w:val="0"/>
              <w:snapToGrid w:val="0"/>
              <w:spacing w:line="480" w:lineRule="auto"/>
              <w:jc w:val="left"/>
              <w:rPr>
                <w:rFonts w:cs="Times New Roman"/>
                <w:sz w:val="21"/>
                <w:szCs w:val="21"/>
                <w:rPrChange w:id="761" w:author="Author">
                  <w:rPr/>
                </w:rPrChange>
              </w:rPr>
            </w:pPr>
            <w:r w:rsidRPr="00D21001">
              <w:rPr>
                <w:rFonts w:cs="Times New Roman"/>
                <w:sz w:val="21"/>
                <w:szCs w:val="21"/>
                <w:rPrChange w:id="762" w:author="Author">
                  <w:rPr>
                    <w:sz w:val="18"/>
                  </w:rPr>
                </w:rPrChange>
              </w:rPr>
              <w:t xml:space="preserve">4 </w:t>
            </w:r>
          </w:p>
        </w:tc>
        <w:tc>
          <w:tcPr>
            <w:tcW w:w="1265" w:type="dxa"/>
            <w:tcBorders>
              <w:top w:val="nil"/>
              <w:left w:val="nil"/>
              <w:bottom w:val="nil"/>
              <w:right w:val="nil"/>
            </w:tcBorders>
          </w:tcPr>
          <w:p w14:paraId="51AC95E2"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763" w:author="Author">
                  <w:rPr/>
                </w:rPrChange>
              </w:rPr>
            </w:pPr>
            <w:r w:rsidRPr="00D21001">
              <w:rPr>
                <w:rFonts w:cs="Times New Roman"/>
                <w:sz w:val="21"/>
                <w:szCs w:val="21"/>
                <w:rPrChange w:id="764" w:author="Author">
                  <w:rPr>
                    <w:sz w:val="18"/>
                  </w:rPr>
                </w:rPrChange>
              </w:rPr>
              <w:t xml:space="preserve">25 </w:t>
            </w:r>
            <w:r w:rsidRPr="00D21001">
              <w:rPr>
                <w:rFonts w:cs="Times New Roman"/>
                <w:sz w:val="21"/>
                <w:szCs w:val="21"/>
                <w:rPrChange w:id="765" w:author="Author">
                  <w:rPr>
                    <w:sz w:val="18"/>
                  </w:rPr>
                </w:rPrChange>
              </w:rPr>
              <w:tab/>
              <w:t xml:space="preserve"> </w:t>
            </w:r>
          </w:p>
        </w:tc>
        <w:tc>
          <w:tcPr>
            <w:tcW w:w="1563" w:type="dxa"/>
            <w:tcBorders>
              <w:top w:val="nil"/>
              <w:left w:val="nil"/>
              <w:bottom w:val="nil"/>
              <w:right w:val="nil"/>
            </w:tcBorders>
          </w:tcPr>
          <w:p w14:paraId="64FEF2F0" w14:textId="77777777" w:rsidR="0065773E" w:rsidRPr="00D21001" w:rsidRDefault="0065773E" w:rsidP="00DB519D">
            <w:pPr>
              <w:adjustRightInd w:val="0"/>
              <w:snapToGrid w:val="0"/>
              <w:spacing w:line="480" w:lineRule="auto"/>
              <w:jc w:val="left"/>
              <w:rPr>
                <w:rFonts w:cs="Times New Roman"/>
                <w:sz w:val="21"/>
                <w:szCs w:val="21"/>
                <w:rPrChange w:id="766" w:author="Author">
                  <w:rPr/>
                </w:rPrChange>
              </w:rPr>
            </w:pPr>
            <w:r w:rsidRPr="00D21001">
              <w:rPr>
                <w:rFonts w:cs="Times New Roman"/>
                <w:sz w:val="21"/>
                <w:szCs w:val="21"/>
                <w:rPrChange w:id="767" w:author="Author">
                  <w:rPr>
                    <w:sz w:val="18"/>
                  </w:rPr>
                </w:rPrChange>
              </w:rPr>
              <w:t xml:space="preserve">65.60 </w:t>
            </w:r>
          </w:p>
        </w:tc>
        <w:tc>
          <w:tcPr>
            <w:tcW w:w="782" w:type="dxa"/>
            <w:tcBorders>
              <w:top w:val="nil"/>
              <w:left w:val="nil"/>
              <w:bottom w:val="nil"/>
              <w:right w:val="nil"/>
            </w:tcBorders>
          </w:tcPr>
          <w:p w14:paraId="23BADA59" w14:textId="77777777" w:rsidR="0065773E" w:rsidRPr="00D21001" w:rsidRDefault="0065773E" w:rsidP="00DB519D">
            <w:pPr>
              <w:adjustRightInd w:val="0"/>
              <w:snapToGrid w:val="0"/>
              <w:spacing w:line="480" w:lineRule="auto"/>
              <w:jc w:val="left"/>
              <w:rPr>
                <w:rFonts w:cs="Times New Roman"/>
                <w:sz w:val="21"/>
                <w:szCs w:val="21"/>
                <w:rPrChange w:id="768" w:author="Author">
                  <w:rPr/>
                </w:rPrChange>
              </w:rPr>
            </w:pPr>
            <w:r w:rsidRPr="00D21001">
              <w:rPr>
                <w:rFonts w:cs="Times New Roman"/>
                <w:sz w:val="21"/>
                <w:szCs w:val="21"/>
                <w:rPrChange w:id="769" w:author="Author">
                  <w:rPr>
                    <w:sz w:val="18"/>
                  </w:rPr>
                </w:rPrChange>
              </w:rPr>
              <w:t xml:space="preserve">65.52 </w:t>
            </w:r>
          </w:p>
        </w:tc>
      </w:tr>
      <w:tr w:rsidR="0065773E" w:rsidRPr="00D21001" w14:paraId="27A8320F" w14:textId="77777777" w:rsidTr="00DB519D">
        <w:trPr>
          <w:trHeight w:val="221"/>
        </w:trPr>
        <w:tc>
          <w:tcPr>
            <w:tcW w:w="2721" w:type="dxa"/>
            <w:tcBorders>
              <w:top w:val="nil"/>
              <w:left w:val="nil"/>
              <w:bottom w:val="nil"/>
              <w:right w:val="nil"/>
            </w:tcBorders>
          </w:tcPr>
          <w:p w14:paraId="7BB776AA"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70" w:author="Author">
                  <w:rPr/>
                </w:rPrChange>
              </w:rPr>
            </w:pPr>
            <w:r w:rsidRPr="00D21001">
              <w:rPr>
                <w:rFonts w:cs="Times New Roman"/>
                <w:sz w:val="21"/>
                <w:szCs w:val="21"/>
                <w:rPrChange w:id="771" w:author="Author">
                  <w:rPr>
                    <w:sz w:val="18"/>
                  </w:rPr>
                </w:rPrChange>
              </w:rPr>
              <w:t xml:space="preserve">12 </w:t>
            </w:r>
            <w:r w:rsidRPr="00D21001">
              <w:rPr>
                <w:rFonts w:cs="Times New Roman"/>
                <w:sz w:val="21"/>
                <w:szCs w:val="21"/>
                <w:rPrChange w:id="772" w:author="Author">
                  <w:rPr>
                    <w:sz w:val="18"/>
                  </w:rPr>
                </w:rPrChange>
              </w:rPr>
              <w:tab/>
              <w:t xml:space="preserve"> </w:t>
            </w:r>
          </w:p>
        </w:tc>
        <w:tc>
          <w:tcPr>
            <w:tcW w:w="1129" w:type="dxa"/>
            <w:tcBorders>
              <w:top w:val="nil"/>
              <w:left w:val="nil"/>
              <w:bottom w:val="nil"/>
              <w:right w:val="nil"/>
            </w:tcBorders>
          </w:tcPr>
          <w:p w14:paraId="48504F7E" w14:textId="77777777" w:rsidR="0065773E" w:rsidRPr="00D21001" w:rsidRDefault="0065773E" w:rsidP="00DB519D">
            <w:pPr>
              <w:adjustRightInd w:val="0"/>
              <w:snapToGrid w:val="0"/>
              <w:spacing w:line="480" w:lineRule="auto"/>
              <w:jc w:val="left"/>
              <w:rPr>
                <w:rFonts w:cs="Times New Roman"/>
                <w:sz w:val="21"/>
                <w:szCs w:val="21"/>
                <w:rPrChange w:id="773" w:author="Author">
                  <w:rPr/>
                </w:rPrChange>
              </w:rPr>
            </w:pPr>
            <w:r w:rsidRPr="00D21001">
              <w:rPr>
                <w:rFonts w:cs="Times New Roman"/>
                <w:sz w:val="21"/>
                <w:szCs w:val="21"/>
                <w:rPrChange w:id="774" w:author="Author">
                  <w:rPr>
                    <w:sz w:val="18"/>
                  </w:rPr>
                </w:rPrChange>
              </w:rPr>
              <w:t xml:space="preserve">3 </w:t>
            </w:r>
          </w:p>
        </w:tc>
        <w:tc>
          <w:tcPr>
            <w:tcW w:w="2288" w:type="dxa"/>
            <w:tcBorders>
              <w:top w:val="nil"/>
              <w:left w:val="nil"/>
              <w:bottom w:val="nil"/>
              <w:right w:val="nil"/>
            </w:tcBorders>
          </w:tcPr>
          <w:p w14:paraId="4C0678CD" w14:textId="77777777" w:rsidR="0065773E" w:rsidRPr="00D21001" w:rsidRDefault="0065773E" w:rsidP="00DB519D">
            <w:pPr>
              <w:adjustRightInd w:val="0"/>
              <w:snapToGrid w:val="0"/>
              <w:spacing w:line="480" w:lineRule="auto"/>
              <w:jc w:val="left"/>
              <w:rPr>
                <w:rFonts w:cs="Times New Roman"/>
                <w:sz w:val="21"/>
                <w:szCs w:val="21"/>
                <w:rPrChange w:id="775" w:author="Author">
                  <w:rPr/>
                </w:rPrChange>
              </w:rPr>
            </w:pPr>
            <w:r w:rsidRPr="00D21001">
              <w:rPr>
                <w:rFonts w:cs="Times New Roman"/>
                <w:sz w:val="21"/>
                <w:szCs w:val="21"/>
                <w:rPrChange w:id="776" w:author="Author">
                  <w:rPr>
                    <w:sz w:val="18"/>
                  </w:rPr>
                </w:rPrChange>
              </w:rPr>
              <w:t xml:space="preserve">5 </w:t>
            </w:r>
          </w:p>
        </w:tc>
        <w:tc>
          <w:tcPr>
            <w:tcW w:w="1265" w:type="dxa"/>
            <w:tcBorders>
              <w:top w:val="nil"/>
              <w:left w:val="nil"/>
              <w:bottom w:val="nil"/>
              <w:right w:val="nil"/>
            </w:tcBorders>
          </w:tcPr>
          <w:p w14:paraId="2F553D1F"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777" w:author="Author">
                  <w:rPr/>
                </w:rPrChange>
              </w:rPr>
            </w:pPr>
            <w:r w:rsidRPr="00D21001">
              <w:rPr>
                <w:rFonts w:cs="Times New Roman"/>
                <w:sz w:val="21"/>
                <w:szCs w:val="21"/>
                <w:rPrChange w:id="778" w:author="Author">
                  <w:rPr>
                    <w:sz w:val="18"/>
                  </w:rPr>
                </w:rPrChange>
              </w:rPr>
              <w:t xml:space="preserve">20 </w:t>
            </w:r>
            <w:r w:rsidRPr="00D21001">
              <w:rPr>
                <w:rFonts w:cs="Times New Roman"/>
                <w:sz w:val="21"/>
                <w:szCs w:val="21"/>
                <w:rPrChange w:id="779" w:author="Author">
                  <w:rPr>
                    <w:sz w:val="18"/>
                  </w:rPr>
                </w:rPrChange>
              </w:rPr>
              <w:tab/>
              <w:t xml:space="preserve"> </w:t>
            </w:r>
          </w:p>
        </w:tc>
        <w:tc>
          <w:tcPr>
            <w:tcW w:w="1563" w:type="dxa"/>
            <w:tcBorders>
              <w:top w:val="nil"/>
              <w:left w:val="nil"/>
              <w:bottom w:val="nil"/>
              <w:right w:val="nil"/>
            </w:tcBorders>
          </w:tcPr>
          <w:p w14:paraId="74169045" w14:textId="77777777" w:rsidR="0065773E" w:rsidRPr="00D21001" w:rsidRDefault="0065773E" w:rsidP="00DB519D">
            <w:pPr>
              <w:adjustRightInd w:val="0"/>
              <w:snapToGrid w:val="0"/>
              <w:spacing w:line="480" w:lineRule="auto"/>
              <w:jc w:val="left"/>
              <w:rPr>
                <w:rFonts w:cs="Times New Roman"/>
                <w:sz w:val="21"/>
                <w:szCs w:val="21"/>
                <w:rPrChange w:id="780" w:author="Author">
                  <w:rPr/>
                </w:rPrChange>
              </w:rPr>
            </w:pPr>
            <w:r w:rsidRPr="00D21001">
              <w:rPr>
                <w:rFonts w:cs="Times New Roman"/>
                <w:sz w:val="21"/>
                <w:szCs w:val="21"/>
                <w:rPrChange w:id="781" w:author="Author">
                  <w:rPr>
                    <w:sz w:val="18"/>
                  </w:rPr>
                </w:rPrChange>
              </w:rPr>
              <w:t xml:space="preserve">66.19 </w:t>
            </w:r>
          </w:p>
        </w:tc>
        <w:tc>
          <w:tcPr>
            <w:tcW w:w="782" w:type="dxa"/>
            <w:tcBorders>
              <w:top w:val="nil"/>
              <w:left w:val="nil"/>
              <w:bottom w:val="nil"/>
              <w:right w:val="nil"/>
            </w:tcBorders>
          </w:tcPr>
          <w:p w14:paraId="20A9A83F" w14:textId="77777777" w:rsidR="0065773E" w:rsidRPr="00D21001" w:rsidRDefault="0065773E" w:rsidP="00DB519D">
            <w:pPr>
              <w:adjustRightInd w:val="0"/>
              <w:snapToGrid w:val="0"/>
              <w:spacing w:line="480" w:lineRule="auto"/>
              <w:jc w:val="left"/>
              <w:rPr>
                <w:rFonts w:cs="Times New Roman"/>
                <w:sz w:val="21"/>
                <w:szCs w:val="21"/>
                <w:rPrChange w:id="782" w:author="Author">
                  <w:rPr/>
                </w:rPrChange>
              </w:rPr>
            </w:pPr>
            <w:r w:rsidRPr="00D21001">
              <w:rPr>
                <w:rFonts w:cs="Times New Roman"/>
                <w:sz w:val="21"/>
                <w:szCs w:val="21"/>
                <w:rPrChange w:id="783" w:author="Author">
                  <w:rPr>
                    <w:sz w:val="18"/>
                  </w:rPr>
                </w:rPrChange>
              </w:rPr>
              <w:t xml:space="preserve">66.07 </w:t>
            </w:r>
          </w:p>
        </w:tc>
      </w:tr>
      <w:tr w:rsidR="0065773E" w:rsidRPr="00D21001" w14:paraId="6334B18F" w14:textId="77777777" w:rsidTr="00DB519D">
        <w:trPr>
          <w:trHeight w:val="220"/>
        </w:trPr>
        <w:tc>
          <w:tcPr>
            <w:tcW w:w="2721" w:type="dxa"/>
            <w:tcBorders>
              <w:top w:val="nil"/>
              <w:left w:val="nil"/>
              <w:bottom w:val="nil"/>
              <w:right w:val="nil"/>
            </w:tcBorders>
          </w:tcPr>
          <w:p w14:paraId="7A9533A0"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84" w:author="Author">
                  <w:rPr/>
                </w:rPrChange>
              </w:rPr>
            </w:pPr>
            <w:r w:rsidRPr="00D21001">
              <w:rPr>
                <w:rFonts w:cs="Times New Roman"/>
                <w:sz w:val="21"/>
                <w:szCs w:val="21"/>
                <w:rPrChange w:id="785" w:author="Author">
                  <w:rPr>
                    <w:sz w:val="18"/>
                  </w:rPr>
                </w:rPrChange>
              </w:rPr>
              <w:t xml:space="preserve">13 </w:t>
            </w:r>
            <w:r w:rsidRPr="00D21001">
              <w:rPr>
                <w:rFonts w:cs="Times New Roman"/>
                <w:sz w:val="21"/>
                <w:szCs w:val="21"/>
                <w:rPrChange w:id="786" w:author="Author">
                  <w:rPr>
                    <w:sz w:val="18"/>
                  </w:rPr>
                </w:rPrChange>
              </w:rPr>
              <w:tab/>
              <w:t xml:space="preserve"> </w:t>
            </w:r>
          </w:p>
        </w:tc>
        <w:tc>
          <w:tcPr>
            <w:tcW w:w="1129" w:type="dxa"/>
            <w:tcBorders>
              <w:top w:val="nil"/>
              <w:left w:val="nil"/>
              <w:bottom w:val="nil"/>
              <w:right w:val="nil"/>
            </w:tcBorders>
          </w:tcPr>
          <w:p w14:paraId="48EA7A95" w14:textId="77777777" w:rsidR="0065773E" w:rsidRPr="00D21001" w:rsidRDefault="0065773E" w:rsidP="00DB519D">
            <w:pPr>
              <w:adjustRightInd w:val="0"/>
              <w:snapToGrid w:val="0"/>
              <w:spacing w:line="480" w:lineRule="auto"/>
              <w:jc w:val="left"/>
              <w:rPr>
                <w:rFonts w:cs="Times New Roman"/>
                <w:sz w:val="21"/>
                <w:szCs w:val="21"/>
                <w:rPrChange w:id="787" w:author="Author">
                  <w:rPr/>
                </w:rPrChange>
              </w:rPr>
            </w:pPr>
            <w:r w:rsidRPr="00D21001">
              <w:rPr>
                <w:rFonts w:cs="Times New Roman"/>
                <w:sz w:val="21"/>
                <w:szCs w:val="21"/>
                <w:rPrChange w:id="788" w:author="Author">
                  <w:rPr>
                    <w:sz w:val="18"/>
                  </w:rPr>
                </w:rPrChange>
              </w:rPr>
              <w:t xml:space="preserve">3 </w:t>
            </w:r>
          </w:p>
        </w:tc>
        <w:tc>
          <w:tcPr>
            <w:tcW w:w="2288" w:type="dxa"/>
            <w:tcBorders>
              <w:top w:val="nil"/>
              <w:left w:val="nil"/>
              <w:bottom w:val="nil"/>
              <w:right w:val="nil"/>
            </w:tcBorders>
          </w:tcPr>
          <w:p w14:paraId="666D90E6" w14:textId="77777777" w:rsidR="0065773E" w:rsidRPr="00D21001" w:rsidRDefault="0065773E" w:rsidP="00DB519D">
            <w:pPr>
              <w:adjustRightInd w:val="0"/>
              <w:snapToGrid w:val="0"/>
              <w:spacing w:line="480" w:lineRule="auto"/>
              <w:jc w:val="left"/>
              <w:rPr>
                <w:rFonts w:cs="Times New Roman"/>
                <w:sz w:val="21"/>
                <w:szCs w:val="21"/>
                <w:rPrChange w:id="789" w:author="Author">
                  <w:rPr/>
                </w:rPrChange>
              </w:rPr>
            </w:pPr>
            <w:r w:rsidRPr="00D21001">
              <w:rPr>
                <w:rFonts w:cs="Times New Roman"/>
                <w:sz w:val="21"/>
                <w:szCs w:val="21"/>
                <w:rPrChange w:id="790" w:author="Author">
                  <w:rPr>
                    <w:sz w:val="18"/>
                  </w:rPr>
                </w:rPrChange>
              </w:rPr>
              <w:t xml:space="preserve">5 </w:t>
            </w:r>
          </w:p>
        </w:tc>
        <w:tc>
          <w:tcPr>
            <w:tcW w:w="1265" w:type="dxa"/>
            <w:tcBorders>
              <w:top w:val="nil"/>
              <w:left w:val="nil"/>
              <w:bottom w:val="nil"/>
              <w:right w:val="nil"/>
            </w:tcBorders>
          </w:tcPr>
          <w:p w14:paraId="145CC18A"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791" w:author="Author">
                  <w:rPr/>
                </w:rPrChange>
              </w:rPr>
            </w:pPr>
            <w:r w:rsidRPr="00D21001">
              <w:rPr>
                <w:rFonts w:cs="Times New Roman"/>
                <w:sz w:val="21"/>
                <w:szCs w:val="21"/>
                <w:rPrChange w:id="792" w:author="Author">
                  <w:rPr>
                    <w:sz w:val="18"/>
                  </w:rPr>
                </w:rPrChange>
              </w:rPr>
              <w:t xml:space="preserve">30 </w:t>
            </w:r>
            <w:r w:rsidRPr="00D21001">
              <w:rPr>
                <w:rFonts w:cs="Times New Roman"/>
                <w:sz w:val="21"/>
                <w:szCs w:val="21"/>
                <w:rPrChange w:id="793" w:author="Author">
                  <w:rPr>
                    <w:sz w:val="18"/>
                  </w:rPr>
                </w:rPrChange>
              </w:rPr>
              <w:tab/>
              <w:t xml:space="preserve"> </w:t>
            </w:r>
          </w:p>
        </w:tc>
        <w:tc>
          <w:tcPr>
            <w:tcW w:w="1563" w:type="dxa"/>
            <w:tcBorders>
              <w:top w:val="nil"/>
              <w:left w:val="nil"/>
              <w:bottom w:val="nil"/>
              <w:right w:val="nil"/>
            </w:tcBorders>
          </w:tcPr>
          <w:p w14:paraId="457999E2" w14:textId="77777777" w:rsidR="0065773E" w:rsidRPr="00D21001" w:rsidRDefault="0065773E" w:rsidP="00DB519D">
            <w:pPr>
              <w:adjustRightInd w:val="0"/>
              <w:snapToGrid w:val="0"/>
              <w:spacing w:line="480" w:lineRule="auto"/>
              <w:jc w:val="left"/>
              <w:rPr>
                <w:rFonts w:cs="Times New Roman"/>
                <w:sz w:val="21"/>
                <w:szCs w:val="21"/>
                <w:rPrChange w:id="794" w:author="Author">
                  <w:rPr/>
                </w:rPrChange>
              </w:rPr>
            </w:pPr>
            <w:r w:rsidRPr="00D21001">
              <w:rPr>
                <w:rFonts w:cs="Times New Roman"/>
                <w:sz w:val="21"/>
                <w:szCs w:val="21"/>
                <w:rPrChange w:id="795" w:author="Author">
                  <w:rPr>
                    <w:sz w:val="18"/>
                  </w:rPr>
                </w:rPrChange>
              </w:rPr>
              <w:t xml:space="preserve">65.31 </w:t>
            </w:r>
          </w:p>
        </w:tc>
        <w:tc>
          <w:tcPr>
            <w:tcW w:w="782" w:type="dxa"/>
            <w:tcBorders>
              <w:top w:val="nil"/>
              <w:left w:val="nil"/>
              <w:bottom w:val="nil"/>
              <w:right w:val="nil"/>
            </w:tcBorders>
          </w:tcPr>
          <w:p w14:paraId="65114944" w14:textId="77777777" w:rsidR="0065773E" w:rsidRPr="00D21001" w:rsidRDefault="0065773E" w:rsidP="00DB519D">
            <w:pPr>
              <w:adjustRightInd w:val="0"/>
              <w:snapToGrid w:val="0"/>
              <w:spacing w:line="480" w:lineRule="auto"/>
              <w:jc w:val="left"/>
              <w:rPr>
                <w:rFonts w:cs="Times New Roman"/>
                <w:sz w:val="21"/>
                <w:szCs w:val="21"/>
                <w:rPrChange w:id="796" w:author="Author">
                  <w:rPr/>
                </w:rPrChange>
              </w:rPr>
            </w:pPr>
            <w:r w:rsidRPr="00D21001">
              <w:rPr>
                <w:rFonts w:cs="Times New Roman"/>
                <w:sz w:val="21"/>
                <w:szCs w:val="21"/>
                <w:rPrChange w:id="797" w:author="Author">
                  <w:rPr>
                    <w:sz w:val="18"/>
                  </w:rPr>
                </w:rPrChange>
              </w:rPr>
              <w:t xml:space="preserve">65.25 </w:t>
            </w:r>
          </w:p>
        </w:tc>
      </w:tr>
      <w:tr w:rsidR="0065773E" w:rsidRPr="00D21001" w14:paraId="65EBD3A3" w14:textId="77777777" w:rsidTr="00DB519D">
        <w:trPr>
          <w:trHeight w:val="220"/>
        </w:trPr>
        <w:tc>
          <w:tcPr>
            <w:tcW w:w="2721" w:type="dxa"/>
            <w:tcBorders>
              <w:top w:val="nil"/>
              <w:left w:val="nil"/>
              <w:bottom w:val="nil"/>
              <w:right w:val="nil"/>
            </w:tcBorders>
          </w:tcPr>
          <w:p w14:paraId="778C9E73"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798" w:author="Author">
                  <w:rPr/>
                </w:rPrChange>
              </w:rPr>
            </w:pPr>
            <w:r w:rsidRPr="00D21001">
              <w:rPr>
                <w:rFonts w:cs="Times New Roman"/>
                <w:sz w:val="21"/>
                <w:szCs w:val="21"/>
                <w:rPrChange w:id="799" w:author="Author">
                  <w:rPr>
                    <w:sz w:val="18"/>
                  </w:rPr>
                </w:rPrChange>
              </w:rPr>
              <w:t xml:space="preserve">14 </w:t>
            </w:r>
            <w:r w:rsidRPr="00D21001">
              <w:rPr>
                <w:rFonts w:cs="Times New Roman"/>
                <w:sz w:val="21"/>
                <w:szCs w:val="21"/>
                <w:rPrChange w:id="800" w:author="Author">
                  <w:rPr>
                    <w:sz w:val="18"/>
                  </w:rPr>
                </w:rPrChange>
              </w:rPr>
              <w:tab/>
              <w:t xml:space="preserve"> </w:t>
            </w:r>
          </w:p>
        </w:tc>
        <w:tc>
          <w:tcPr>
            <w:tcW w:w="1129" w:type="dxa"/>
            <w:tcBorders>
              <w:top w:val="nil"/>
              <w:left w:val="nil"/>
              <w:bottom w:val="nil"/>
              <w:right w:val="nil"/>
            </w:tcBorders>
          </w:tcPr>
          <w:p w14:paraId="68A7AA5F" w14:textId="77777777" w:rsidR="0065773E" w:rsidRPr="00D21001" w:rsidRDefault="0065773E" w:rsidP="00DB519D">
            <w:pPr>
              <w:adjustRightInd w:val="0"/>
              <w:snapToGrid w:val="0"/>
              <w:spacing w:line="480" w:lineRule="auto"/>
              <w:jc w:val="left"/>
              <w:rPr>
                <w:rFonts w:cs="Times New Roman"/>
                <w:sz w:val="21"/>
                <w:szCs w:val="21"/>
                <w:rPrChange w:id="801" w:author="Author">
                  <w:rPr/>
                </w:rPrChange>
              </w:rPr>
            </w:pPr>
            <w:r w:rsidRPr="00D21001">
              <w:rPr>
                <w:rFonts w:cs="Times New Roman"/>
                <w:sz w:val="21"/>
                <w:szCs w:val="21"/>
                <w:rPrChange w:id="802" w:author="Author">
                  <w:rPr>
                    <w:sz w:val="18"/>
                  </w:rPr>
                </w:rPrChange>
              </w:rPr>
              <w:t xml:space="preserve">4 </w:t>
            </w:r>
          </w:p>
        </w:tc>
        <w:tc>
          <w:tcPr>
            <w:tcW w:w="2288" w:type="dxa"/>
            <w:tcBorders>
              <w:top w:val="nil"/>
              <w:left w:val="nil"/>
              <w:bottom w:val="nil"/>
              <w:right w:val="nil"/>
            </w:tcBorders>
          </w:tcPr>
          <w:p w14:paraId="033FDD73" w14:textId="77777777" w:rsidR="0065773E" w:rsidRPr="00D21001" w:rsidRDefault="0065773E" w:rsidP="00DB519D">
            <w:pPr>
              <w:adjustRightInd w:val="0"/>
              <w:snapToGrid w:val="0"/>
              <w:spacing w:line="480" w:lineRule="auto"/>
              <w:jc w:val="left"/>
              <w:rPr>
                <w:rFonts w:cs="Times New Roman"/>
                <w:sz w:val="21"/>
                <w:szCs w:val="21"/>
                <w:rPrChange w:id="803" w:author="Author">
                  <w:rPr/>
                </w:rPrChange>
              </w:rPr>
            </w:pPr>
            <w:r w:rsidRPr="00D21001">
              <w:rPr>
                <w:rFonts w:cs="Times New Roman"/>
                <w:sz w:val="21"/>
                <w:szCs w:val="21"/>
                <w:rPrChange w:id="804" w:author="Author">
                  <w:rPr>
                    <w:sz w:val="18"/>
                  </w:rPr>
                </w:rPrChange>
              </w:rPr>
              <w:t xml:space="preserve">3 </w:t>
            </w:r>
          </w:p>
        </w:tc>
        <w:tc>
          <w:tcPr>
            <w:tcW w:w="1265" w:type="dxa"/>
            <w:tcBorders>
              <w:top w:val="nil"/>
              <w:left w:val="nil"/>
              <w:bottom w:val="nil"/>
              <w:right w:val="nil"/>
            </w:tcBorders>
          </w:tcPr>
          <w:p w14:paraId="441F3D93"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805" w:author="Author">
                  <w:rPr/>
                </w:rPrChange>
              </w:rPr>
            </w:pPr>
            <w:r w:rsidRPr="00D21001">
              <w:rPr>
                <w:rFonts w:cs="Times New Roman"/>
                <w:sz w:val="21"/>
                <w:szCs w:val="21"/>
                <w:rPrChange w:id="806" w:author="Author">
                  <w:rPr>
                    <w:sz w:val="18"/>
                  </w:rPr>
                </w:rPrChange>
              </w:rPr>
              <w:t xml:space="preserve">25 </w:t>
            </w:r>
            <w:r w:rsidRPr="00D21001">
              <w:rPr>
                <w:rFonts w:cs="Times New Roman"/>
                <w:sz w:val="21"/>
                <w:szCs w:val="21"/>
                <w:rPrChange w:id="807" w:author="Author">
                  <w:rPr>
                    <w:sz w:val="18"/>
                  </w:rPr>
                </w:rPrChange>
              </w:rPr>
              <w:tab/>
              <w:t xml:space="preserve"> </w:t>
            </w:r>
          </w:p>
        </w:tc>
        <w:tc>
          <w:tcPr>
            <w:tcW w:w="1563" w:type="dxa"/>
            <w:tcBorders>
              <w:top w:val="nil"/>
              <w:left w:val="nil"/>
              <w:bottom w:val="nil"/>
              <w:right w:val="nil"/>
            </w:tcBorders>
          </w:tcPr>
          <w:p w14:paraId="7D89FE1A" w14:textId="77777777" w:rsidR="0065773E" w:rsidRPr="00D21001" w:rsidRDefault="0065773E" w:rsidP="00DB519D">
            <w:pPr>
              <w:adjustRightInd w:val="0"/>
              <w:snapToGrid w:val="0"/>
              <w:spacing w:line="480" w:lineRule="auto"/>
              <w:jc w:val="left"/>
              <w:rPr>
                <w:rFonts w:cs="Times New Roman"/>
                <w:sz w:val="21"/>
                <w:szCs w:val="21"/>
                <w:rPrChange w:id="808" w:author="Author">
                  <w:rPr/>
                </w:rPrChange>
              </w:rPr>
            </w:pPr>
            <w:r w:rsidRPr="00D21001">
              <w:rPr>
                <w:rFonts w:cs="Times New Roman"/>
                <w:sz w:val="21"/>
                <w:szCs w:val="21"/>
                <w:rPrChange w:id="809" w:author="Author">
                  <w:rPr>
                    <w:sz w:val="18"/>
                  </w:rPr>
                </w:rPrChange>
              </w:rPr>
              <w:t xml:space="preserve">63.49 </w:t>
            </w:r>
          </w:p>
        </w:tc>
        <w:tc>
          <w:tcPr>
            <w:tcW w:w="782" w:type="dxa"/>
            <w:tcBorders>
              <w:top w:val="nil"/>
              <w:left w:val="nil"/>
              <w:bottom w:val="nil"/>
              <w:right w:val="nil"/>
            </w:tcBorders>
          </w:tcPr>
          <w:p w14:paraId="31E62A26" w14:textId="77777777" w:rsidR="0065773E" w:rsidRPr="00D21001" w:rsidRDefault="0065773E" w:rsidP="00DB519D">
            <w:pPr>
              <w:adjustRightInd w:val="0"/>
              <w:snapToGrid w:val="0"/>
              <w:spacing w:line="480" w:lineRule="auto"/>
              <w:jc w:val="left"/>
              <w:rPr>
                <w:rFonts w:cs="Times New Roman"/>
                <w:sz w:val="21"/>
                <w:szCs w:val="21"/>
                <w:rPrChange w:id="810" w:author="Author">
                  <w:rPr/>
                </w:rPrChange>
              </w:rPr>
            </w:pPr>
            <w:r w:rsidRPr="00D21001">
              <w:rPr>
                <w:rFonts w:cs="Times New Roman"/>
                <w:sz w:val="21"/>
                <w:szCs w:val="21"/>
                <w:rPrChange w:id="811" w:author="Author">
                  <w:rPr>
                    <w:sz w:val="18"/>
                  </w:rPr>
                </w:rPrChange>
              </w:rPr>
              <w:t xml:space="preserve">63.26 </w:t>
            </w:r>
          </w:p>
        </w:tc>
      </w:tr>
      <w:tr w:rsidR="0065773E" w:rsidRPr="00D21001" w14:paraId="2F2400CA" w14:textId="77777777" w:rsidTr="00DB519D">
        <w:trPr>
          <w:trHeight w:val="220"/>
        </w:trPr>
        <w:tc>
          <w:tcPr>
            <w:tcW w:w="2721" w:type="dxa"/>
            <w:tcBorders>
              <w:top w:val="nil"/>
              <w:left w:val="nil"/>
              <w:bottom w:val="nil"/>
              <w:right w:val="nil"/>
            </w:tcBorders>
          </w:tcPr>
          <w:p w14:paraId="2322FA45"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812" w:author="Author">
                  <w:rPr/>
                </w:rPrChange>
              </w:rPr>
            </w:pPr>
            <w:r w:rsidRPr="00D21001">
              <w:rPr>
                <w:rFonts w:cs="Times New Roman"/>
                <w:sz w:val="21"/>
                <w:szCs w:val="21"/>
                <w:rPrChange w:id="813" w:author="Author">
                  <w:rPr>
                    <w:sz w:val="18"/>
                  </w:rPr>
                </w:rPrChange>
              </w:rPr>
              <w:t xml:space="preserve">15 </w:t>
            </w:r>
            <w:r w:rsidRPr="00D21001">
              <w:rPr>
                <w:rFonts w:cs="Times New Roman"/>
                <w:sz w:val="21"/>
                <w:szCs w:val="21"/>
                <w:rPrChange w:id="814" w:author="Author">
                  <w:rPr>
                    <w:sz w:val="18"/>
                  </w:rPr>
                </w:rPrChange>
              </w:rPr>
              <w:tab/>
              <w:t xml:space="preserve"> </w:t>
            </w:r>
          </w:p>
        </w:tc>
        <w:tc>
          <w:tcPr>
            <w:tcW w:w="1129" w:type="dxa"/>
            <w:tcBorders>
              <w:top w:val="nil"/>
              <w:left w:val="nil"/>
              <w:bottom w:val="nil"/>
              <w:right w:val="nil"/>
            </w:tcBorders>
          </w:tcPr>
          <w:p w14:paraId="0FE7EBAE" w14:textId="77777777" w:rsidR="0065773E" w:rsidRPr="00D21001" w:rsidRDefault="0065773E" w:rsidP="00DB519D">
            <w:pPr>
              <w:adjustRightInd w:val="0"/>
              <w:snapToGrid w:val="0"/>
              <w:spacing w:line="480" w:lineRule="auto"/>
              <w:jc w:val="left"/>
              <w:rPr>
                <w:rFonts w:cs="Times New Roman"/>
                <w:sz w:val="21"/>
                <w:szCs w:val="21"/>
                <w:rPrChange w:id="815" w:author="Author">
                  <w:rPr/>
                </w:rPrChange>
              </w:rPr>
            </w:pPr>
            <w:r w:rsidRPr="00D21001">
              <w:rPr>
                <w:rFonts w:cs="Times New Roman"/>
                <w:sz w:val="21"/>
                <w:szCs w:val="21"/>
                <w:rPrChange w:id="816" w:author="Author">
                  <w:rPr>
                    <w:sz w:val="18"/>
                  </w:rPr>
                </w:rPrChange>
              </w:rPr>
              <w:t xml:space="preserve">4 </w:t>
            </w:r>
          </w:p>
        </w:tc>
        <w:tc>
          <w:tcPr>
            <w:tcW w:w="2288" w:type="dxa"/>
            <w:tcBorders>
              <w:top w:val="nil"/>
              <w:left w:val="nil"/>
              <w:bottom w:val="nil"/>
              <w:right w:val="nil"/>
            </w:tcBorders>
          </w:tcPr>
          <w:p w14:paraId="4F49380B" w14:textId="77777777" w:rsidR="0065773E" w:rsidRPr="00D21001" w:rsidRDefault="0065773E" w:rsidP="00DB519D">
            <w:pPr>
              <w:adjustRightInd w:val="0"/>
              <w:snapToGrid w:val="0"/>
              <w:spacing w:line="480" w:lineRule="auto"/>
              <w:jc w:val="left"/>
              <w:rPr>
                <w:rFonts w:cs="Times New Roman"/>
                <w:sz w:val="21"/>
                <w:szCs w:val="21"/>
                <w:rPrChange w:id="817" w:author="Author">
                  <w:rPr/>
                </w:rPrChange>
              </w:rPr>
            </w:pPr>
            <w:r w:rsidRPr="00D21001">
              <w:rPr>
                <w:rFonts w:cs="Times New Roman"/>
                <w:sz w:val="21"/>
                <w:szCs w:val="21"/>
                <w:rPrChange w:id="818" w:author="Author">
                  <w:rPr>
                    <w:sz w:val="18"/>
                  </w:rPr>
                </w:rPrChange>
              </w:rPr>
              <w:t xml:space="preserve">4 </w:t>
            </w:r>
          </w:p>
        </w:tc>
        <w:tc>
          <w:tcPr>
            <w:tcW w:w="1265" w:type="dxa"/>
            <w:tcBorders>
              <w:top w:val="nil"/>
              <w:left w:val="nil"/>
              <w:bottom w:val="nil"/>
              <w:right w:val="nil"/>
            </w:tcBorders>
          </w:tcPr>
          <w:p w14:paraId="46F7E2ED"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819" w:author="Author">
                  <w:rPr/>
                </w:rPrChange>
              </w:rPr>
            </w:pPr>
            <w:r w:rsidRPr="00D21001">
              <w:rPr>
                <w:rFonts w:cs="Times New Roman"/>
                <w:sz w:val="21"/>
                <w:szCs w:val="21"/>
                <w:rPrChange w:id="820" w:author="Author">
                  <w:rPr>
                    <w:sz w:val="18"/>
                  </w:rPr>
                </w:rPrChange>
              </w:rPr>
              <w:t xml:space="preserve">20 </w:t>
            </w:r>
            <w:r w:rsidRPr="00D21001">
              <w:rPr>
                <w:rFonts w:cs="Times New Roman"/>
                <w:sz w:val="21"/>
                <w:szCs w:val="21"/>
                <w:rPrChange w:id="821" w:author="Author">
                  <w:rPr>
                    <w:sz w:val="18"/>
                  </w:rPr>
                </w:rPrChange>
              </w:rPr>
              <w:tab/>
              <w:t xml:space="preserve"> </w:t>
            </w:r>
          </w:p>
        </w:tc>
        <w:tc>
          <w:tcPr>
            <w:tcW w:w="1563" w:type="dxa"/>
            <w:tcBorders>
              <w:top w:val="nil"/>
              <w:left w:val="nil"/>
              <w:bottom w:val="nil"/>
              <w:right w:val="nil"/>
            </w:tcBorders>
          </w:tcPr>
          <w:p w14:paraId="2EC96B46" w14:textId="77777777" w:rsidR="0065773E" w:rsidRPr="00D21001" w:rsidRDefault="0065773E" w:rsidP="00DB519D">
            <w:pPr>
              <w:adjustRightInd w:val="0"/>
              <w:snapToGrid w:val="0"/>
              <w:spacing w:line="480" w:lineRule="auto"/>
              <w:jc w:val="left"/>
              <w:rPr>
                <w:rFonts w:cs="Times New Roman"/>
                <w:sz w:val="21"/>
                <w:szCs w:val="21"/>
                <w:rPrChange w:id="822" w:author="Author">
                  <w:rPr/>
                </w:rPrChange>
              </w:rPr>
            </w:pPr>
            <w:r w:rsidRPr="00D21001">
              <w:rPr>
                <w:rFonts w:cs="Times New Roman"/>
                <w:sz w:val="21"/>
                <w:szCs w:val="21"/>
                <w:rPrChange w:id="823" w:author="Author">
                  <w:rPr>
                    <w:sz w:val="18"/>
                  </w:rPr>
                </w:rPrChange>
              </w:rPr>
              <w:t xml:space="preserve">65.12 </w:t>
            </w:r>
          </w:p>
        </w:tc>
        <w:tc>
          <w:tcPr>
            <w:tcW w:w="782" w:type="dxa"/>
            <w:tcBorders>
              <w:top w:val="nil"/>
              <w:left w:val="nil"/>
              <w:bottom w:val="nil"/>
              <w:right w:val="nil"/>
            </w:tcBorders>
          </w:tcPr>
          <w:p w14:paraId="002539B8" w14:textId="77777777" w:rsidR="0065773E" w:rsidRPr="00D21001" w:rsidRDefault="0065773E" w:rsidP="00DB519D">
            <w:pPr>
              <w:adjustRightInd w:val="0"/>
              <w:snapToGrid w:val="0"/>
              <w:spacing w:line="480" w:lineRule="auto"/>
              <w:jc w:val="left"/>
              <w:rPr>
                <w:rFonts w:cs="Times New Roman"/>
                <w:sz w:val="21"/>
                <w:szCs w:val="21"/>
                <w:rPrChange w:id="824" w:author="Author">
                  <w:rPr/>
                </w:rPrChange>
              </w:rPr>
            </w:pPr>
            <w:r w:rsidRPr="00D21001">
              <w:rPr>
                <w:rFonts w:cs="Times New Roman"/>
                <w:sz w:val="21"/>
                <w:szCs w:val="21"/>
                <w:rPrChange w:id="825" w:author="Author">
                  <w:rPr>
                    <w:sz w:val="18"/>
                  </w:rPr>
                </w:rPrChange>
              </w:rPr>
              <w:t xml:space="preserve">65.29 </w:t>
            </w:r>
          </w:p>
        </w:tc>
      </w:tr>
      <w:tr w:rsidR="0065773E" w:rsidRPr="00D21001" w14:paraId="54E8E6C2" w14:textId="77777777" w:rsidTr="00DB519D">
        <w:trPr>
          <w:trHeight w:val="220"/>
        </w:trPr>
        <w:tc>
          <w:tcPr>
            <w:tcW w:w="2721" w:type="dxa"/>
            <w:tcBorders>
              <w:top w:val="nil"/>
              <w:left w:val="nil"/>
              <w:bottom w:val="nil"/>
              <w:right w:val="nil"/>
            </w:tcBorders>
          </w:tcPr>
          <w:p w14:paraId="133F2106"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826" w:author="Author">
                  <w:rPr/>
                </w:rPrChange>
              </w:rPr>
            </w:pPr>
            <w:r w:rsidRPr="00D21001">
              <w:rPr>
                <w:rFonts w:cs="Times New Roman"/>
                <w:sz w:val="21"/>
                <w:szCs w:val="21"/>
                <w:rPrChange w:id="827" w:author="Author">
                  <w:rPr>
                    <w:sz w:val="18"/>
                  </w:rPr>
                </w:rPrChange>
              </w:rPr>
              <w:t xml:space="preserve">16 </w:t>
            </w:r>
            <w:r w:rsidRPr="00D21001">
              <w:rPr>
                <w:rFonts w:cs="Times New Roman"/>
                <w:sz w:val="21"/>
                <w:szCs w:val="21"/>
                <w:rPrChange w:id="828" w:author="Author">
                  <w:rPr>
                    <w:sz w:val="18"/>
                  </w:rPr>
                </w:rPrChange>
              </w:rPr>
              <w:tab/>
              <w:t xml:space="preserve"> </w:t>
            </w:r>
          </w:p>
        </w:tc>
        <w:tc>
          <w:tcPr>
            <w:tcW w:w="1129" w:type="dxa"/>
            <w:tcBorders>
              <w:top w:val="nil"/>
              <w:left w:val="nil"/>
              <w:bottom w:val="nil"/>
              <w:right w:val="nil"/>
            </w:tcBorders>
          </w:tcPr>
          <w:p w14:paraId="77E2AAA8" w14:textId="77777777" w:rsidR="0065773E" w:rsidRPr="00D21001" w:rsidRDefault="0065773E" w:rsidP="00DB519D">
            <w:pPr>
              <w:adjustRightInd w:val="0"/>
              <w:snapToGrid w:val="0"/>
              <w:spacing w:line="480" w:lineRule="auto"/>
              <w:jc w:val="left"/>
              <w:rPr>
                <w:rFonts w:cs="Times New Roman"/>
                <w:sz w:val="21"/>
                <w:szCs w:val="21"/>
                <w:rPrChange w:id="829" w:author="Author">
                  <w:rPr/>
                </w:rPrChange>
              </w:rPr>
            </w:pPr>
            <w:r w:rsidRPr="00D21001">
              <w:rPr>
                <w:rFonts w:cs="Times New Roman"/>
                <w:sz w:val="21"/>
                <w:szCs w:val="21"/>
                <w:rPrChange w:id="830" w:author="Author">
                  <w:rPr>
                    <w:sz w:val="18"/>
                  </w:rPr>
                </w:rPrChange>
              </w:rPr>
              <w:t xml:space="preserve">4 </w:t>
            </w:r>
          </w:p>
        </w:tc>
        <w:tc>
          <w:tcPr>
            <w:tcW w:w="2288" w:type="dxa"/>
            <w:tcBorders>
              <w:top w:val="nil"/>
              <w:left w:val="nil"/>
              <w:bottom w:val="nil"/>
              <w:right w:val="nil"/>
            </w:tcBorders>
          </w:tcPr>
          <w:p w14:paraId="4DB9FA2C" w14:textId="77777777" w:rsidR="0065773E" w:rsidRPr="00D21001" w:rsidRDefault="0065773E" w:rsidP="00DB519D">
            <w:pPr>
              <w:adjustRightInd w:val="0"/>
              <w:snapToGrid w:val="0"/>
              <w:spacing w:line="480" w:lineRule="auto"/>
              <w:jc w:val="left"/>
              <w:rPr>
                <w:rFonts w:cs="Times New Roman"/>
                <w:sz w:val="21"/>
                <w:szCs w:val="21"/>
                <w:rPrChange w:id="831" w:author="Author">
                  <w:rPr/>
                </w:rPrChange>
              </w:rPr>
            </w:pPr>
            <w:r w:rsidRPr="00D21001">
              <w:rPr>
                <w:rFonts w:cs="Times New Roman"/>
                <w:sz w:val="21"/>
                <w:szCs w:val="21"/>
                <w:rPrChange w:id="832" w:author="Author">
                  <w:rPr>
                    <w:sz w:val="18"/>
                  </w:rPr>
                </w:rPrChange>
              </w:rPr>
              <w:t xml:space="preserve">4 </w:t>
            </w:r>
          </w:p>
        </w:tc>
        <w:tc>
          <w:tcPr>
            <w:tcW w:w="1265" w:type="dxa"/>
            <w:tcBorders>
              <w:top w:val="nil"/>
              <w:left w:val="nil"/>
              <w:bottom w:val="nil"/>
              <w:right w:val="nil"/>
            </w:tcBorders>
          </w:tcPr>
          <w:p w14:paraId="72BF4FA9"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833" w:author="Author">
                  <w:rPr/>
                </w:rPrChange>
              </w:rPr>
            </w:pPr>
            <w:r w:rsidRPr="00D21001">
              <w:rPr>
                <w:rFonts w:cs="Times New Roman"/>
                <w:sz w:val="21"/>
                <w:szCs w:val="21"/>
                <w:rPrChange w:id="834" w:author="Author">
                  <w:rPr>
                    <w:sz w:val="18"/>
                  </w:rPr>
                </w:rPrChange>
              </w:rPr>
              <w:t xml:space="preserve">30 </w:t>
            </w:r>
            <w:r w:rsidRPr="00D21001">
              <w:rPr>
                <w:rFonts w:cs="Times New Roman"/>
                <w:sz w:val="21"/>
                <w:szCs w:val="21"/>
                <w:rPrChange w:id="835" w:author="Author">
                  <w:rPr>
                    <w:sz w:val="18"/>
                  </w:rPr>
                </w:rPrChange>
              </w:rPr>
              <w:tab/>
              <w:t xml:space="preserve"> </w:t>
            </w:r>
          </w:p>
        </w:tc>
        <w:tc>
          <w:tcPr>
            <w:tcW w:w="1563" w:type="dxa"/>
            <w:tcBorders>
              <w:top w:val="nil"/>
              <w:left w:val="nil"/>
              <w:bottom w:val="nil"/>
              <w:right w:val="nil"/>
            </w:tcBorders>
          </w:tcPr>
          <w:p w14:paraId="305FF2E4" w14:textId="77777777" w:rsidR="0065773E" w:rsidRPr="00D21001" w:rsidRDefault="0065773E" w:rsidP="00DB519D">
            <w:pPr>
              <w:adjustRightInd w:val="0"/>
              <w:snapToGrid w:val="0"/>
              <w:spacing w:line="480" w:lineRule="auto"/>
              <w:jc w:val="left"/>
              <w:rPr>
                <w:rFonts w:cs="Times New Roman"/>
                <w:sz w:val="21"/>
                <w:szCs w:val="21"/>
                <w:rPrChange w:id="836" w:author="Author">
                  <w:rPr/>
                </w:rPrChange>
              </w:rPr>
            </w:pPr>
            <w:r w:rsidRPr="00D21001">
              <w:rPr>
                <w:rFonts w:cs="Times New Roman"/>
                <w:sz w:val="21"/>
                <w:szCs w:val="21"/>
                <w:rPrChange w:id="837" w:author="Author">
                  <w:rPr>
                    <w:sz w:val="18"/>
                  </w:rPr>
                </w:rPrChange>
              </w:rPr>
              <w:t xml:space="preserve">64.40 </w:t>
            </w:r>
          </w:p>
        </w:tc>
        <w:tc>
          <w:tcPr>
            <w:tcW w:w="782" w:type="dxa"/>
            <w:tcBorders>
              <w:top w:val="nil"/>
              <w:left w:val="nil"/>
              <w:bottom w:val="nil"/>
              <w:right w:val="nil"/>
            </w:tcBorders>
          </w:tcPr>
          <w:p w14:paraId="6BF5EF44" w14:textId="77777777" w:rsidR="0065773E" w:rsidRPr="00D21001" w:rsidRDefault="0065773E" w:rsidP="00DB519D">
            <w:pPr>
              <w:adjustRightInd w:val="0"/>
              <w:snapToGrid w:val="0"/>
              <w:spacing w:line="480" w:lineRule="auto"/>
              <w:jc w:val="left"/>
              <w:rPr>
                <w:rFonts w:cs="Times New Roman"/>
                <w:sz w:val="21"/>
                <w:szCs w:val="21"/>
                <w:rPrChange w:id="838" w:author="Author">
                  <w:rPr/>
                </w:rPrChange>
              </w:rPr>
            </w:pPr>
            <w:r w:rsidRPr="00D21001">
              <w:rPr>
                <w:rFonts w:cs="Times New Roman"/>
                <w:sz w:val="21"/>
                <w:szCs w:val="21"/>
                <w:rPrChange w:id="839" w:author="Author">
                  <w:rPr>
                    <w:sz w:val="18"/>
                  </w:rPr>
                </w:rPrChange>
              </w:rPr>
              <w:t xml:space="preserve">64.51 </w:t>
            </w:r>
          </w:p>
        </w:tc>
      </w:tr>
      <w:tr w:rsidR="0065773E" w:rsidRPr="00D21001" w14:paraId="3C99D4A9" w14:textId="77777777" w:rsidTr="00DB519D">
        <w:trPr>
          <w:trHeight w:val="209"/>
        </w:trPr>
        <w:tc>
          <w:tcPr>
            <w:tcW w:w="2721" w:type="dxa"/>
            <w:tcBorders>
              <w:top w:val="nil"/>
              <w:left w:val="nil"/>
              <w:bottom w:val="single" w:sz="4" w:space="0" w:color="000000"/>
              <w:right w:val="nil"/>
            </w:tcBorders>
          </w:tcPr>
          <w:p w14:paraId="05E97F6A" w14:textId="77777777" w:rsidR="0065773E" w:rsidRPr="00D21001" w:rsidRDefault="0065773E" w:rsidP="00DB519D">
            <w:pPr>
              <w:tabs>
                <w:tab w:val="center" w:pos="1464"/>
              </w:tabs>
              <w:adjustRightInd w:val="0"/>
              <w:snapToGrid w:val="0"/>
              <w:spacing w:line="480" w:lineRule="auto"/>
              <w:jc w:val="left"/>
              <w:rPr>
                <w:rFonts w:cs="Times New Roman"/>
                <w:sz w:val="21"/>
                <w:szCs w:val="21"/>
                <w:rPrChange w:id="840" w:author="Author">
                  <w:rPr/>
                </w:rPrChange>
              </w:rPr>
            </w:pPr>
            <w:r w:rsidRPr="00D21001">
              <w:rPr>
                <w:rFonts w:cs="Times New Roman"/>
                <w:sz w:val="21"/>
                <w:szCs w:val="21"/>
                <w:rPrChange w:id="841" w:author="Author">
                  <w:rPr>
                    <w:sz w:val="18"/>
                  </w:rPr>
                </w:rPrChange>
              </w:rPr>
              <w:t xml:space="preserve">17 </w:t>
            </w:r>
            <w:r w:rsidRPr="00D21001">
              <w:rPr>
                <w:rFonts w:cs="Times New Roman"/>
                <w:sz w:val="21"/>
                <w:szCs w:val="21"/>
                <w:rPrChange w:id="842" w:author="Author">
                  <w:rPr>
                    <w:sz w:val="18"/>
                  </w:rPr>
                </w:rPrChange>
              </w:rPr>
              <w:tab/>
              <w:t xml:space="preserve"> </w:t>
            </w:r>
          </w:p>
        </w:tc>
        <w:tc>
          <w:tcPr>
            <w:tcW w:w="1129" w:type="dxa"/>
            <w:tcBorders>
              <w:top w:val="nil"/>
              <w:left w:val="nil"/>
              <w:bottom w:val="single" w:sz="4" w:space="0" w:color="000000"/>
              <w:right w:val="nil"/>
            </w:tcBorders>
          </w:tcPr>
          <w:p w14:paraId="69C9BE4D" w14:textId="77777777" w:rsidR="0065773E" w:rsidRPr="00D21001" w:rsidRDefault="0065773E" w:rsidP="00DB519D">
            <w:pPr>
              <w:adjustRightInd w:val="0"/>
              <w:snapToGrid w:val="0"/>
              <w:spacing w:line="480" w:lineRule="auto"/>
              <w:jc w:val="left"/>
              <w:rPr>
                <w:rFonts w:cs="Times New Roman"/>
                <w:sz w:val="21"/>
                <w:szCs w:val="21"/>
                <w:rPrChange w:id="843" w:author="Author">
                  <w:rPr/>
                </w:rPrChange>
              </w:rPr>
            </w:pPr>
            <w:r w:rsidRPr="00D21001">
              <w:rPr>
                <w:rFonts w:cs="Times New Roman"/>
                <w:sz w:val="21"/>
                <w:szCs w:val="21"/>
                <w:rPrChange w:id="844" w:author="Author">
                  <w:rPr>
                    <w:sz w:val="18"/>
                  </w:rPr>
                </w:rPrChange>
              </w:rPr>
              <w:t xml:space="preserve">4 </w:t>
            </w:r>
          </w:p>
        </w:tc>
        <w:tc>
          <w:tcPr>
            <w:tcW w:w="2288" w:type="dxa"/>
            <w:tcBorders>
              <w:top w:val="nil"/>
              <w:left w:val="nil"/>
              <w:bottom w:val="single" w:sz="4" w:space="0" w:color="000000"/>
              <w:right w:val="nil"/>
            </w:tcBorders>
          </w:tcPr>
          <w:p w14:paraId="7B968409" w14:textId="77777777" w:rsidR="0065773E" w:rsidRPr="00D21001" w:rsidRDefault="0065773E" w:rsidP="00DB519D">
            <w:pPr>
              <w:adjustRightInd w:val="0"/>
              <w:snapToGrid w:val="0"/>
              <w:spacing w:line="480" w:lineRule="auto"/>
              <w:jc w:val="left"/>
              <w:rPr>
                <w:rFonts w:cs="Times New Roman"/>
                <w:sz w:val="21"/>
                <w:szCs w:val="21"/>
                <w:rPrChange w:id="845" w:author="Author">
                  <w:rPr/>
                </w:rPrChange>
              </w:rPr>
            </w:pPr>
            <w:r w:rsidRPr="00D21001">
              <w:rPr>
                <w:rFonts w:cs="Times New Roman"/>
                <w:sz w:val="21"/>
                <w:szCs w:val="21"/>
                <w:rPrChange w:id="846" w:author="Author">
                  <w:rPr>
                    <w:sz w:val="18"/>
                  </w:rPr>
                </w:rPrChange>
              </w:rPr>
              <w:t xml:space="preserve">5 </w:t>
            </w:r>
          </w:p>
        </w:tc>
        <w:tc>
          <w:tcPr>
            <w:tcW w:w="1265" w:type="dxa"/>
            <w:tcBorders>
              <w:top w:val="nil"/>
              <w:left w:val="nil"/>
              <w:bottom w:val="single" w:sz="4" w:space="0" w:color="000000"/>
              <w:right w:val="nil"/>
            </w:tcBorders>
          </w:tcPr>
          <w:p w14:paraId="585434F8" w14:textId="77777777" w:rsidR="0065773E" w:rsidRPr="00D21001" w:rsidRDefault="0065773E" w:rsidP="00DB519D">
            <w:pPr>
              <w:tabs>
                <w:tab w:val="center" w:pos="953"/>
              </w:tabs>
              <w:adjustRightInd w:val="0"/>
              <w:snapToGrid w:val="0"/>
              <w:spacing w:line="480" w:lineRule="auto"/>
              <w:jc w:val="left"/>
              <w:rPr>
                <w:rFonts w:cs="Times New Roman"/>
                <w:sz w:val="21"/>
                <w:szCs w:val="21"/>
                <w:rPrChange w:id="847" w:author="Author">
                  <w:rPr/>
                </w:rPrChange>
              </w:rPr>
            </w:pPr>
            <w:r w:rsidRPr="00D21001">
              <w:rPr>
                <w:rFonts w:cs="Times New Roman"/>
                <w:sz w:val="21"/>
                <w:szCs w:val="21"/>
                <w:rPrChange w:id="848" w:author="Author">
                  <w:rPr>
                    <w:sz w:val="18"/>
                  </w:rPr>
                </w:rPrChange>
              </w:rPr>
              <w:t xml:space="preserve">25 </w:t>
            </w:r>
            <w:r w:rsidRPr="00D21001">
              <w:rPr>
                <w:rFonts w:cs="Times New Roman"/>
                <w:sz w:val="21"/>
                <w:szCs w:val="21"/>
                <w:rPrChange w:id="849" w:author="Author">
                  <w:rPr>
                    <w:sz w:val="18"/>
                  </w:rPr>
                </w:rPrChange>
              </w:rPr>
              <w:tab/>
              <w:t xml:space="preserve"> </w:t>
            </w:r>
          </w:p>
        </w:tc>
        <w:tc>
          <w:tcPr>
            <w:tcW w:w="1563" w:type="dxa"/>
            <w:tcBorders>
              <w:top w:val="nil"/>
              <w:left w:val="nil"/>
              <w:bottom w:val="single" w:sz="4" w:space="0" w:color="000000"/>
              <w:right w:val="nil"/>
            </w:tcBorders>
          </w:tcPr>
          <w:p w14:paraId="3180F6EB" w14:textId="77777777" w:rsidR="0065773E" w:rsidRPr="00D21001" w:rsidRDefault="0065773E" w:rsidP="00DB519D">
            <w:pPr>
              <w:adjustRightInd w:val="0"/>
              <w:snapToGrid w:val="0"/>
              <w:spacing w:line="480" w:lineRule="auto"/>
              <w:jc w:val="left"/>
              <w:rPr>
                <w:rFonts w:cs="Times New Roman"/>
                <w:sz w:val="21"/>
                <w:szCs w:val="21"/>
                <w:rPrChange w:id="850" w:author="Author">
                  <w:rPr/>
                </w:rPrChange>
              </w:rPr>
            </w:pPr>
            <w:r w:rsidRPr="00D21001">
              <w:rPr>
                <w:rFonts w:cs="Times New Roman"/>
                <w:sz w:val="21"/>
                <w:szCs w:val="21"/>
                <w:rPrChange w:id="851" w:author="Author">
                  <w:rPr>
                    <w:sz w:val="18"/>
                  </w:rPr>
                </w:rPrChange>
              </w:rPr>
              <w:t xml:space="preserve">67.86 </w:t>
            </w:r>
          </w:p>
        </w:tc>
        <w:tc>
          <w:tcPr>
            <w:tcW w:w="782" w:type="dxa"/>
            <w:tcBorders>
              <w:top w:val="nil"/>
              <w:left w:val="nil"/>
              <w:bottom w:val="single" w:sz="4" w:space="0" w:color="000000"/>
              <w:right w:val="nil"/>
            </w:tcBorders>
          </w:tcPr>
          <w:p w14:paraId="3B8D73A2" w14:textId="77777777" w:rsidR="0065773E" w:rsidRPr="00D21001" w:rsidRDefault="0065773E" w:rsidP="00DB519D">
            <w:pPr>
              <w:adjustRightInd w:val="0"/>
              <w:snapToGrid w:val="0"/>
              <w:spacing w:line="480" w:lineRule="auto"/>
              <w:jc w:val="left"/>
              <w:rPr>
                <w:rFonts w:cs="Times New Roman"/>
                <w:sz w:val="21"/>
                <w:szCs w:val="21"/>
                <w:rPrChange w:id="852" w:author="Author">
                  <w:rPr/>
                </w:rPrChange>
              </w:rPr>
            </w:pPr>
            <w:r w:rsidRPr="00D21001">
              <w:rPr>
                <w:rFonts w:cs="Times New Roman"/>
                <w:sz w:val="21"/>
                <w:szCs w:val="21"/>
                <w:rPrChange w:id="853" w:author="Author">
                  <w:rPr>
                    <w:sz w:val="18"/>
                  </w:rPr>
                </w:rPrChange>
              </w:rPr>
              <w:t xml:space="preserve">67.81 </w:t>
            </w:r>
          </w:p>
        </w:tc>
      </w:tr>
    </w:tbl>
    <w:p w14:paraId="748023D2" w14:textId="77777777" w:rsidR="0065773E" w:rsidRPr="00D21001" w:rsidRDefault="0065773E" w:rsidP="0065773E">
      <w:pPr>
        <w:adjustRightInd w:val="0"/>
        <w:snapToGrid w:val="0"/>
        <w:spacing w:line="480" w:lineRule="auto"/>
      </w:pPr>
    </w:p>
    <w:bookmarkEnd w:id="554"/>
    <w:p w14:paraId="1A8AC173" w14:textId="62E370B0" w:rsidR="003B2A01" w:rsidRPr="00D21001" w:rsidDel="007272AB" w:rsidRDefault="00F15540" w:rsidP="00BC25E9">
      <w:pPr>
        <w:adjustRightInd w:val="0"/>
        <w:snapToGrid w:val="0"/>
        <w:spacing w:line="480" w:lineRule="auto"/>
        <w:rPr>
          <w:del w:id="854" w:author="Author"/>
        </w:rPr>
      </w:pPr>
      <w:ins w:id="855" w:author="Author">
        <w:r w:rsidRPr="00D21001">
          <w:tab/>
        </w:r>
      </w:ins>
      <w:commentRangeStart w:id="856"/>
    </w:p>
    <w:p w14:paraId="424184D7" w14:textId="3854B414" w:rsidR="00D74B30" w:rsidRPr="00D21001" w:rsidRDefault="00D74B30" w:rsidP="00BC25E9">
      <w:pPr>
        <w:adjustRightInd w:val="0"/>
        <w:snapToGrid w:val="0"/>
        <w:spacing w:line="480" w:lineRule="auto"/>
      </w:pPr>
      <w:r w:rsidRPr="00D21001">
        <w:t xml:space="preserve">The </w:t>
      </w:r>
      <w:commentRangeEnd w:id="856"/>
      <w:r w:rsidR="00F15540" w:rsidRPr="00D21001">
        <w:rPr>
          <w:rStyle w:val="CommentReference"/>
        </w:rPr>
        <w:commentReference w:id="856"/>
      </w:r>
      <w:r w:rsidRPr="00D21001">
        <w:t>following second</w:t>
      </w:r>
      <w:del w:id="857" w:author="Author">
        <w:r w:rsidRPr="00D21001" w:rsidDel="0065773E">
          <w:delText xml:space="preserve"> </w:delText>
        </w:r>
      </w:del>
      <w:ins w:id="858" w:author="Author">
        <w:r w:rsidR="0065773E" w:rsidRPr="00D21001">
          <w:t>-</w:t>
        </w:r>
      </w:ins>
      <w:r w:rsidRPr="00D21001">
        <w:t xml:space="preserve">order polynomial equation </w:t>
      </w:r>
      <w:commentRangeStart w:id="859"/>
      <w:r w:rsidRPr="00D21001">
        <w:t xml:space="preserve">(Eq. </w:t>
      </w:r>
      <w:del w:id="860" w:author="Author">
        <w:r w:rsidRPr="00D21001" w:rsidDel="001D4A42">
          <w:delText>(</w:delText>
        </w:r>
      </w:del>
      <w:ins w:id="861" w:author="Author">
        <w:r w:rsidR="001D4A42" w:rsidRPr="00D21001">
          <w:t>[</w:t>
        </w:r>
      </w:ins>
      <w:r w:rsidRPr="00D21001">
        <w:t>1</w:t>
      </w:r>
      <w:del w:id="862" w:author="Author">
        <w:r w:rsidRPr="00D21001" w:rsidDel="001D4A42">
          <w:delText xml:space="preserve">)) </w:delText>
        </w:r>
      </w:del>
      <w:ins w:id="863" w:author="Author">
        <w:r w:rsidR="001D4A42" w:rsidRPr="00D21001">
          <w:t xml:space="preserve">]) </w:t>
        </w:r>
        <w:commentRangeEnd w:id="859"/>
        <w:r w:rsidR="001D4A42" w:rsidRPr="00D21001">
          <w:rPr>
            <w:rStyle w:val="CommentReference"/>
          </w:rPr>
          <w:commentReference w:id="859"/>
        </w:r>
      </w:ins>
      <w:r w:rsidRPr="00D21001">
        <w:t>was utilized to predict the chosen responses as a function of independent variables and the interaction</w:t>
      </w:r>
      <w:ins w:id="864" w:author="Author">
        <w:r w:rsidR="00020C4B" w:rsidRPr="00D21001">
          <w:t>s</w:t>
        </w:r>
      </w:ins>
      <w:r w:rsidRPr="00D21001">
        <w:t xml:space="preserve"> among them </w:t>
      </w:r>
      <w:ins w:id="865" w:author="Author">
        <w:r w:rsidR="00ED6816" w:rsidRPr="00D21001">
          <w:t>(Montgomery 2012)</w:t>
        </w:r>
      </w:ins>
      <w:del w:id="866" w:author="Author">
        <w:r w:rsidRPr="00D21001" w:rsidDel="00ED6816">
          <w:delText>[18]</w:delText>
        </w:r>
      </w:del>
      <w:r w:rsidRPr="00D21001">
        <w:t>:</w:t>
      </w:r>
    </w:p>
    <w:p w14:paraId="7A24DCD8" w14:textId="2C7A942A" w:rsidR="00D74B30" w:rsidRPr="00D21001" w:rsidRDefault="00FE621C" w:rsidP="00BC25E9">
      <w:pPr>
        <w:adjustRightInd w:val="0"/>
        <w:snapToGrid w:val="0"/>
        <w:spacing w:line="480" w:lineRule="auto"/>
      </w:pPr>
      <w:commentRangeStart w:id="867"/>
      <w:r w:rsidRPr="00D21001">
        <w:drawing>
          <wp:inline distT="0" distB="0" distL="0" distR="0" wp14:anchorId="423A1F3F" wp14:editId="4ACD95F8">
            <wp:extent cx="27717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685800"/>
                    </a:xfrm>
                    <a:prstGeom prst="rect">
                      <a:avLst/>
                    </a:prstGeom>
                  </pic:spPr>
                </pic:pic>
              </a:graphicData>
            </a:graphic>
          </wp:inline>
        </w:drawing>
      </w:r>
      <w:r w:rsidRPr="00D21001">
        <w:tab/>
      </w:r>
      <w:r w:rsidRPr="00D21001">
        <w:tab/>
      </w:r>
      <w:r w:rsidRPr="00D21001">
        <w:tab/>
      </w:r>
      <w:r w:rsidRPr="00D21001">
        <w:tab/>
      </w:r>
      <w:r w:rsidRPr="00D21001">
        <w:tab/>
        <w:t>(1)</w:t>
      </w:r>
      <w:commentRangeEnd w:id="867"/>
      <w:r w:rsidR="001D4A42" w:rsidRPr="00D21001">
        <w:rPr>
          <w:rStyle w:val="CommentReference"/>
        </w:rPr>
        <w:commentReference w:id="867"/>
      </w:r>
    </w:p>
    <w:p w14:paraId="67EBA009" w14:textId="25FF009F" w:rsidR="002D1E12" w:rsidRPr="00D21001" w:rsidRDefault="002D1E12" w:rsidP="00BC25E9">
      <w:pPr>
        <w:adjustRightInd w:val="0"/>
        <w:snapToGrid w:val="0"/>
        <w:spacing w:line="480" w:lineRule="auto"/>
      </w:pPr>
      <w:del w:id="868" w:author="Author">
        <w:r w:rsidRPr="00D21001" w:rsidDel="00F15540">
          <w:delText xml:space="preserve">Where </w:delText>
        </w:r>
      </w:del>
      <w:ins w:id="869" w:author="Author">
        <w:r w:rsidR="00F15540" w:rsidRPr="00D21001">
          <w:t xml:space="preserve">where </w:t>
        </w:r>
      </w:ins>
      <w:r w:rsidRPr="00D21001">
        <w:t xml:space="preserve">y is the predicted dependent variable, </w:t>
      </w:r>
      <w:r w:rsidRPr="00D21001">
        <w:rPr>
          <w:rFonts w:ascii="Calibri" w:eastAsia="Calibri" w:hAnsi="Calibri" w:cs="Calibri"/>
          <w:i/>
        </w:rPr>
        <w:t>η</w:t>
      </w:r>
      <w:r w:rsidRPr="00D21001">
        <w:rPr>
          <w:rFonts w:ascii="Calibri" w:eastAsia="Calibri" w:hAnsi="Calibri" w:cs="Calibri"/>
          <w:i/>
          <w:vertAlign w:val="subscript"/>
        </w:rPr>
        <w:t>0</w:t>
      </w:r>
      <w:r w:rsidRPr="00D21001">
        <w:t xml:space="preserve"> is a constant, </w:t>
      </w:r>
      <w:r w:rsidRPr="00D21001">
        <w:rPr>
          <w:rFonts w:ascii="Calibri" w:eastAsia="Calibri" w:hAnsi="Calibri" w:cs="Calibri"/>
          <w:i/>
        </w:rPr>
        <w:t>η</w:t>
      </w:r>
      <w:r w:rsidRPr="00D21001">
        <w:rPr>
          <w:rFonts w:ascii="Calibri" w:eastAsia="Calibri" w:hAnsi="Calibri" w:cs="Calibri"/>
          <w:i/>
          <w:vertAlign w:val="subscript"/>
        </w:rPr>
        <w:t>i</w:t>
      </w:r>
      <w:r w:rsidRPr="00D21001">
        <w:t xml:space="preserve"> is the linear effect of </w:t>
      </w:r>
      <w:r w:rsidRPr="00D21001">
        <w:rPr>
          <w:rFonts w:ascii="Calibri" w:eastAsia="Calibri" w:hAnsi="Calibri" w:cs="Calibri"/>
          <w:i/>
        </w:rPr>
        <w:t>φ</w:t>
      </w:r>
      <w:r w:rsidRPr="00D21001">
        <w:rPr>
          <w:vertAlign w:val="subscript"/>
        </w:rPr>
        <w:t>i</w:t>
      </w:r>
      <w:r w:rsidRPr="00D21001">
        <w:t xml:space="preserve">, </w:t>
      </w:r>
      <w:r w:rsidRPr="00D21001">
        <w:rPr>
          <w:rFonts w:ascii="Calibri" w:eastAsia="Calibri" w:hAnsi="Calibri" w:cs="Calibri"/>
          <w:i/>
        </w:rPr>
        <w:t>η</w:t>
      </w:r>
      <w:r w:rsidRPr="00D21001">
        <w:rPr>
          <w:rFonts w:ascii="Calibri" w:eastAsia="Calibri" w:hAnsi="Calibri" w:cs="Calibri"/>
          <w:i/>
          <w:vertAlign w:val="subscript"/>
        </w:rPr>
        <w:t>ii</w:t>
      </w:r>
      <w:r w:rsidRPr="00D21001">
        <w:t xml:space="preserve"> is the linear interaction between </w:t>
      </w:r>
      <w:r w:rsidRPr="00D21001">
        <w:rPr>
          <w:rFonts w:ascii="Calibri" w:eastAsia="Calibri" w:hAnsi="Calibri" w:cs="Calibri"/>
          <w:i/>
        </w:rPr>
        <w:t>φ</w:t>
      </w:r>
      <w:r w:rsidRPr="00D21001">
        <w:rPr>
          <w:vertAlign w:val="subscript"/>
        </w:rPr>
        <w:t>i</w:t>
      </w:r>
      <w:r w:rsidRPr="00D21001">
        <w:t xml:space="preserve"> and </w:t>
      </w:r>
      <w:r w:rsidRPr="00D21001">
        <w:rPr>
          <w:rFonts w:ascii="Calibri" w:eastAsia="Calibri" w:hAnsi="Calibri" w:cs="Calibri"/>
          <w:i/>
        </w:rPr>
        <w:t>φ</w:t>
      </w:r>
      <w:r w:rsidRPr="00D21001">
        <w:rPr>
          <w:rFonts w:ascii="Calibri" w:eastAsia="Calibri" w:hAnsi="Calibri" w:cs="Calibri"/>
          <w:i/>
          <w:vertAlign w:val="subscript"/>
        </w:rPr>
        <w:t>j</w:t>
      </w:r>
      <w:r w:rsidRPr="00D21001">
        <w:rPr>
          <w:rFonts w:ascii="Calibri" w:eastAsia="Calibri" w:hAnsi="Calibri" w:cs="Calibri"/>
          <w:i/>
        </w:rPr>
        <w:t>, η</w:t>
      </w:r>
      <w:r w:rsidRPr="00D21001">
        <w:rPr>
          <w:rFonts w:ascii="Calibri" w:eastAsia="Calibri" w:hAnsi="Calibri" w:cs="Calibri"/>
          <w:i/>
          <w:vertAlign w:val="subscript"/>
        </w:rPr>
        <w:t>ij</w:t>
      </w:r>
      <w:r w:rsidRPr="00D21001">
        <w:t xml:space="preserve"> is the quadratic effect of interactions between </w:t>
      </w:r>
      <w:r w:rsidRPr="00D21001">
        <w:rPr>
          <w:rFonts w:ascii="Calibri" w:eastAsia="Calibri" w:hAnsi="Calibri" w:cs="Calibri"/>
          <w:i/>
        </w:rPr>
        <w:t>φ</w:t>
      </w:r>
      <w:r w:rsidRPr="00D21001">
        <w:rPr>
          <w:rFonts w:ascii="Calibri" w:eastAsia="Calibri" w:hAnsi="Calibri" w:cs="Calibri"/>
          <w:i/>
          <w:vertAlign w:val="subscript"/>
        </w:rPr>
        <w:t>i</w:t>
      </w:r>
      <w:r w:rsidRPr="00D21001">
        <w:t xml:space="preserve"> and </w:t>
      </w:r>
      <w:r w:rsidRPr="00D21001">
        <w:rPr>
          <w:rFonts w:ascii="Calibri" w:eastAsia="Calibri" w:hAnsi="Calibri" w:cs="Calibri"/>
          <w:i/>
        </w:rPr>
        <w:t>φ</w:t>
      </w:r>
      <w:r w:rsidRPr="00D21001">
        <w:rPr>
          <w:rFonts w:ascii="Calibri" w:eastAsia="Calibri" w:hAnsi="Calibri" w:cs="Calibri"/>
          <w:i/>
          <w:vertAlign w:val="subscript"/>
        </w:rPr>
        <w:t>j</w:t>
      </w:r>
      <w:del w:id="870" w:author="Author">
        <w:r w:rsidRPr="00D21001" w:rsidDel="00020C4B">
          <w:delText xml:space="preserve"> </w:delText>
        </w:r>
      </w:del>
      <w:ins w:id="871" w:author="Author">
        <w:r w:rsidR="00020C4B" w:rsidRPr="00D21001">
          <w:t xml:space="preserve">, </w:t>
        </w:r>
      </w:ins>
      <w:r w:rsidRPr="00D21001">
        <w:t xml:space="preserve">and e is the statistical error. </w:t>
      </w:r>
    </w:p>
    <w:p w14:paraId="7D7E8886" w14:textId="4150098A" w:rsidR="001223CD" w:rsidRPr="00D21001" w:rsidRDefault="001223CD">
      <w:pPr>
        <w:adjustRightInd w:val="0"/>
        <w:snapToGrid w:val="0"/>
        <w:spacing w:line="480" w:lineRule="auto"/>
        <w:ind w:firstLine="720"/>
        <w:pPrChange w:id="872" w:author="Author">
          <w:pPr/>
        </w:pPrChange>
      </w:pPr>
      <w:del w:id="873" w:author="Author">
        <w:r w:rsidRPr="00D21001" w:rsidDel="00020C4B">
          <w:lastRenderedPageBreak/>
          <w:delText xml:space="preserve">A </w:delText>
        </w:r>
      </w:del>
      <w:ins w:id="874" w:author="Author">
        <w:r w:rsidR="00020C4B" w:rsidRPr="00D21001">
          <w:t xml:space="preserve">The </w:t>
        </w:r>
      </w:ins>
      <w:commentRangeStart w:id="875"/>
      <w:r w:rsidRPr="00D21001">
        <w:t>3</w:t>
      </w:r>
      <w:r w:rsidRPr="00D21001">
        <w:rPr>
          <w:vertAlign w:val="superscript"/>
        </w:rPr>
        <w:t>3</w:t>
      </w:r>
      <w:r w:rsidRPr="00D21001">
        <w:t xml:space="preserve"> BBD </w:t>
      </w:r>
      <w:commentRangeEnd w:id="875"/>
      <w:r w:rsidR="00020C4B" w:rsidRPr="00D21001">
        <w:rPr>
          <w:rStyle w:val="CommentReference"/>
        </w:rPr>
        <w:commentReference w:id="875"/>
      </w:r>
      <w:r w:rsidRPr="00D21001">
        <w:t xml:space="preserve">was employed to determine the simple and combined effects of three operational variables on COD removal. The variations in COD removal under different combinations are presented in Table 3. </w:t>
      </w:r>
      <w:commentRangeStart w:id="876"/>
      <w:ins w:id="877" w:author="Author">
        <w:r w:rsidR="00020C4B" w:rsidRPr="00D21001">
          <w:t xml:space="preserve">The </w:t>
        </w:r>
      </w:ins>
      <w:r w:rsidRPr="00D21001">
        <w:t>F</w:t>
      </w:r>
      <w:ins w:id="878" w:author="Author">
        <w:r w:rsidR="00020C4B" w:rsidRPr="00D21001">
          <w:t>-</w:t>
        </w:r>
      </w:ins>
      <w:r w:rsidRPr="00D21001">
        <w:rPr>
          <w:rPrChange w:id="879" w:author="Author">
            <w:rPr>
              <w:vertAlign w:val="subscript"/>
            </w:rPr>
          </w:rPrChange>
        </w:rPr>
        <w:t>statistics</w:t>
      </w:r>
      <w:r w:rsidRPr="00D21001">
        <w:t xml:space="preserve"> </w:t>
      </w:r>
      <w:ins w:id="880" w:author="Author">
        <w:r w:rsidR="00020C4B" w:rsidRPr="00D21001">
          <w:t xml:space="preserve">test </w:t>
        </w:r>
      </w:ins>
      <w:r w:rsidRPr="00D21001">
        <w:t>and p-value</w:t>
      </w:r>
      <w:ins w:id="881" w:author="Author">
        <w:r w:rsidR="00020C4B" w:rsidRPr="00D21001">
          <w:t xml:space="preserve"> probability</w:t>
        </w:r>
      </w:ins>
      <w:r w:rsidRPr="00D21001">
        <w:t xml:space="preserve"> were </w:t>
      </w:r>
      <w:del w:id="882" w:author="Author">
        <w:r w:rsidRPr="00D21001" w:rsidDel="00020C4B">
          <w:delText xml:space="preserve">employed </w:delText>
        </w:r>
      </w:del>
      <w:ins w:id="883" w:author="Author">
        <w:r w:rsidR="00020C4B" w:rsidRPr="00D21001">
          <w:t xml:space="preserve">utilized </w:t>
        </w:r>
        <w:commentRangeEnd w:id="876"/>
        <w:r w:rsidR="00020C4B" w:rsidRPr="00D21001">
          <w:rPr>
            <w:rStyle w:val="CommentReference"/>
          </w:rPr>
          <w:commentReference w:id="876"/>
        </w:r>
      </w:ins>
      <w:r w:rsidRPr="00D21001">
        <w:t>for statistical testing of various models to predict the desired model. Selection of adequate models is shown in Table 4. If p</w:t>
      </w:r>
      <w:ins w:id="884" w:author="Author">
        <w:r w:rsidR="00020C4B" w:rsidRPr="00D21001">
          <w:t xml:space="preserve"> </w:t>
        </w:r>
      </w:ins>
      <w:r w:rsidRPr="00D21001">
        <w:t xml:space="preserve">&gt; F-value </w:t>
      </w:r>
      <w:del w:id="885" w:author="Author">
        <w:r w:rsidRPr="00D21001" w:rsidDel="00020C4B">
          <w:delText xml:space="preserve">is </w:delText>
        </w:r>
      </w:del>
      <w:ins w:id="886" w:author="Author">
        <w:r w:rsidR="00020C4B" w:rsidRPr="00D21001">
          <w:t xml:space="preserve">was </w:t>
        </w:r>
      </w:ins>
      <w:r w:rsidRPr="00D21001">
        <w:t xml:space="preserve">less than 0.05, the model </w:t>
      </w:r>
      <w:del w:id="887" w:author="Author">
        <w:r w:rsidRPr="00D21001" w:rsidDel="00020C4B">
          <w:delText xml:space="preserve">is </w:delText>
        </w:r>
      </w:del>
      <w:ins w:id="888" w:author="Author">
        <w:r w:rsidR="00020C4B" w:rsidRPr="00D21001">
          <w:t xml:space="preserve">was </w:t>
        </w:r>
      </w:ins>
      <w:r w:rsidRPr="00D21001">
        <w:t>considered to be statistically significant</w:t>
      </w:r>
      <w:ins w:id="889" w:author="Author">
        <w:r w:rsidR="00020C4B" w:rsidRPr="00D21001">
          <w:t>; further,</w:t>
        </w:r>
      </w:ins>
      <w:del w:id="890" w:author="Author">
        <w:r w:rsidRPr="00D21001" w:rsidDel="00020C4B">
          <w:delText xml:space="preserve"> and</w:delText>
        </w:r>
      </w:del>
      <w:r w:rsidRPr="00D21001">
        <w:t xml:space="preserve"> the higher the value of </w:t>
      </w:r>
      <w:ins w:id="891" w:author="Author">
        <w:r w:rsidR="00020C4B" w:rsidRPr="00D21001">
          <w:t xml:space="preserve">the </w:t>
        </w:r>
      </w:ins>
      <w:r w:rsidRPr="00D21001">
        <w:t>correlation coefficient (R</w:t>
      </w:r>
      <w:r w:rsidRPr="00D21001">
        <w:rPr>
          <w:vertAlign w:val="superscript"/>
        </w:rPr>
        <w:t>2</w:t>
      </w:r>
      <w:r w:rsidRPr="00D21001">
        <w:t>, adj R</w:t>
      </w:r>
      <w:r w:rsidRPr="00D21001">
        <w:rPr>
          <w:vertAlign w:val="superscript"/>
        </w:rPr>
        <w:t>2</w:t>
      </w:r>
      <w:del w:id="892" w:author="Author">
        <w:r w:rsidRPr="00D21001" w:rsidDel="00020C4B">
          <w:delText xml:space="preserve"> </w:delText>
        </w:r>
      </w:del>
      <w:ins w:id="893" w:author="Author">
        <w:r w:rsidR="00020C4B" w:rsidRPr="00D21001">
          <w:t xml:space="preserve">, </w:t>
        </w:r>
      </w:ins>
      <w:r w:rsidRPr="00D21001">
        <w:t>and pred R</w:t>
      </w:r>
      <w:r w:rsidRPr="00D21001">
        <w:rPr>
          <w:vertAlign w:val="superscript"/>
        </w:rPr>
        <w:t>2</w:t>
      </w:r>
      <w:r w:rsidRPr="00D21001">
        <w:t>), the higher the desirability of the model to describe the relationship between variables. The significant model for COD removal is quadratic</w:t>
      </w:r>
      <w:ins w:id="894" w:author="Author">
        <w:r w:rsidR="00020C4B" w:rsidRPr="00D21001">
          <w:t xml:space="preserve"> </w:t>
        </w:r>
        <w:r w:rsidR="00D90D01" w:rsidRPr="00D21001">
          <w:t>and</w:t>
        </w:r>
      </w:ins>
      <w:del w:id="895" w:author="Author">
        <w:r w:rsidRPr="00D21001" w:rsidDel="00020C4B">
          <w:delText>.</w:delText>
        </w:r>
      </w:del>
      <w:r w:rsidRPr="00D21001">
        <w:t xml:space="preserve"> </w:t>
      </w:r>
      <w:ins w:id="896" w:author="Author">
        <w:r w:rsidR="00020C4B" w:rsidRPr="00D21001">
          <w:t>a</w:t>
        </w:r>
      </w:ins>
      <w:del w:id="897" w:author="Author">
        <w:r w:rsidRPr="00D21001" w:rsidDel="00020C4B">
          <w:delText>The</w:delText>
        </w:r>
      </w:del>
      <w:r w:rsidRPr="00D21001">
        <w:t xml:space="preserve"> value of R</w:t>
      </w:r>
      <w:r w:rsidRPr="00D21001">
        <w:rPr>
          <w:vertAlign w:val="superscript"/>
        </w:rPr>
        <w:t>2</w:t>
      </w:r>
      <w:r w:rsidRPr="00D21001">
        <w:t xml:space="preserve"> equal to 0.996 shows that 0.4% </w:t>
      </w:r>
      <w:ins w:id="898" w:author="Author">
        <w:r w:rsidR="00020C4B" w:rsidRPr="00D21001">
          <w:t xml:space="preserve">of </w:t>
        </w:r>
      </w:ins>
      <w:r w:rsidRPr="00D21001">
        <w:t>variations in COD removal can be explained by the model. Moreover, adj-R</w:t>
      </w:r>
      <w:r w:rsidRPr="00D21001">
        <w:rPr>
          <w:vertAlign w:val="superscript"/>
        </w:rPr>
        <w:t>2</w:t>
      </w:r>
      <w:r w:rsidRPr="00D21001">
        <w:t xml:space="preserve"> and coefficient of variation (C</w:t>
      </w:r>
      <w:del w:id="899" w:author="Author">
        <w:r w:rsidRPr="00D21001" w:rsidDel="00020C4B">
          <w:delText>.</w:delText>
        </w:r>
      </w:del>
      <w:r w:rsidRPr="00D21001">
        <w:t>V) were estimated to check the model adequacy. A high adj-R</w:t>
      </w:r>
      <w:r w:rsidRPr="00D21001">
        <w:rPr>
          <w:vertAlign w:val="superscript"/>
        </w:rPr>
        <w:t>2</w:t>
      </w:r>
      <w:r w:rsidRPr="00D21001">
        <w:t xml:space="preserve"> for COD removal demonstrates that non-significant terms have not been included in the model. Analysis of </w:t>
      </w:r>
      <w:del w:id="900" w:author="Author">
        <w:r w:rsidRPr="00D21001" w:rsidDel="00020C4B">
          <w:delText xml:space="preserve">Variance </w:delText>
        </w:r>
      </w:del>
      <w:ins w:id="901" w:author="Author">
        <w:r w:rsidR="00020C4B" w:rsidRPr="00D21001">
          <w:t xml:space="preserve">variance </w:t>
        </w:r>
      </w:ins>
      <w:r w:rsidRPr="00D21001">
        <w:t xml:space="preserve">(ANOVA) was </w:t>
      </w:r>
      <w:ins w:id="902" w:author="Author">
        <w:r w:rsidR="00020C4B" w:rsidRPr="00D21001">
          <w:t xml:space="preserve">also </w:t>
        </w:r>
      </w:ins>
      <w:r w:rsidRPr="00D21001">
        <w:t xml:space="preserve">performed for statistical testing of the selected model to identify the significant terms in the model. The ANOVA table for the reduced quadratic model </w:t>
      </w:r>
      <w:del w:id="903" w:author="Author">
        <w:r w:rsidRPr="00D21001" w:rsidDel="00020C4B">
          <w:delText xml:space="preserve">is shown in Table 4 </w:delText>
        </w:r>
      </w:del>
      <w:r w:rsidRPr="00D21001">
        <w:t>for COD removal</w:t>
      </w:r>
      <w:ins w:id="904" w:author="Author">
        <w:r w:rsidR="00020C4B" w:rsidRPr="00D21001">
          <w:t xml:space="preserve"> is shown in Table 4</w:t>
        </w:r>
      </w:ins>
      <w:r w:rsidRPr="00D21001">
        <w:t xml:space="preserve">. </w:t>
      </w:r>
      <w:commentRangeStart w:id="905"/>
      <w:r w:rsidRPr="00D21001">
        <w:t>F-values of 200.51 show that the models are significant</w:t>
      </w:r>
      <w:commentRangeEnd w:id="905"/>
      <w:r w:rsidR="00B41423" w:rsidRPr="00D21001">
        <w:rPr>
          <w:rStyle w:val="CommentReference"/>
        </w:rPr>
        <w:commentReference w:id="905"/>
      </w:r>
      <w:r w:rsidRPr="00D21001">
        <w:t xml:space="preserve">. Low CV values </w:t>
      </w:r>
      <w:del w:id="906" w:author="Author">
        <w:r w:rsidRPr="00D21001" w:rsidDel="00B41423">
          <w:delText xml:space="preserve">for the proposed model </w:delText>
        </w:r>
      </w:del>
      <w:r w:rsidRPr="00D21001">
        <w:t xml:space="preserve">indicate the precision and reliability of the experimental runs. </w:t>
      </w:r>
      <w:ins w:id="907" w:author="Author">
        <w:r w:rsidR="00B41423" w:rsidRPr="00D21001">
          <w:t>Another factor, a</w:t>
        </w:r>
      </w:ins>
      <w:del w:id="908" w:author="Author">
        <w:r w:rsidRPr="00D21001" w:rsidDel="00B41423">
          <w:delText>A</w:delText>
        </w:r>
      </w:del>
      <w:r w:rsidRPr="00D21001">
        <w:t>dequate precision (Adeq)</w:t>
      </w:r>
      <w:ins w:id="909" w:author="Author">
        <w:r w:rsidR="00B41423" w:rsidRPr="00D21001">
          <w:t>,</w:t>
        </w:r>
      </w:ins>
      <w:r w:rsidRPr="00D21001">
        <w:t xml:space="preserve"> measures the signal-to-noise ratio (S/N), with a ratio greater than 4 being desirable. For the proposed models, Adeq </w:t>
      </w:r>
      <w:del w:id="910" w:author="Author">
        <w:r w:rsidRPr="00D21001" w:rsidDel="00B41423">
          <w:delText xml:space="preserve">is </w:delText>
        </w:r>
      </w:del>
      <w:ins w:id="911" w:author="Author">
        <w:r w:rsidR="00B41423" w:rsidRPr="00D21001">
          <w:t xml:space="preserve">was </w:t>
        </w:r>
      </w:ins>
      <w:r w:rsidRPr="00D21001">
        <w:t>48.227, which suggests a very good S/N ratio. The comparison between predicted and actual values for the response variables also indicated that the proposed quadratic regression models were suitable to determine optimum formulation</w:t>
      </w:r>
      <w:ins w:id="912" w:author="Author">
        <w:r w:rsidR="00BB7E18" w:rsidRPr="00D21001">
          <w:t>s</w:t>
        </w:r>
      </w:ins>
      <w:r w:rsidRPr="00D21001">
        <w:t xml:space="preserve"> for COD removal.</w:t>
      </w:r>
    </w:p>
    <w:p w14:paraId="7A4867AD" w14:textId="77777777" w:rsidR="001223CD" w:rsidRPr="00D21001" w:rsidRDefault="001223CD" w:rsidP="00BC25E9">
      <w:pPr>
        <w:widowControl/>
        <w:adjustRightInd w:val="0"/>
        <w:snapToGrid w:val="0"/>
        <w:spacing w:line="480" w:lineRule="auto"/>
        <w:jc w:val="left"/>
      </w:pPr>
      <w:r w:rsidRPr="00D21001">
        <w:br w:type="page"/>
      </w:r>
    </w:p>
    <w:p w14:paraId="46BE405F" w14:textId="3194CF3A" w:rsidR="001223CD" w:rsidRPr="00D21001" w:rsidRDefault="001223CD" w:rsidP="00BC25E9">
      <w:pPr>
        <w:adjustRightInd w:val="0"/>
        <w:snapToGrid w:val="0"/>
        <w:spacing w:line="480" w:lineRule="auto"/>
      </w:pPr>
      <w:commentRangeStart w:id="913"/>
      <w:r w:rsidRPr="00D21001">
        <w:rPr>
          <w:b/>
        </w:rPr>
        <w:lastRenderedPageBreak/>
        <w:t>Table 4.</w:t>
      </w:r>
      <w:r w:rsidRPr="00D21001">
        <w:t xml:space="preserve"> ANOVA analysis for </w:t>
      </w:r>
      <w:del w:id="914" w:author="Author">
        <w:r w:rsidRPr="00D21001" w:rsidDel="001A29CA">
          <w:delText xml:space="preserve">the </w:delText>
        </w:r>
      </w:del>
      <w:r w:rsidRPr="00D21001">
        <w:t>COD removal</w:t>
      </w:r>
      <w:commentRangeEnd w:id="913"/>
      <w:r w:rsidR="00B55E89" w:rsidRPr="00D21001">
        <w:rPr>
          <w:rStyle w:val="CommentReference"/>
        </w:rPr>
        <w:commentReference w:id="913"/>
      </w:r>
    </w:p>
    <w:p w14:paraId="0BB86557" w14:textId="77777777" w:rsidR="001223CD" w:rsidRPr="00D21001" w:rsidDel="001D4A42" w:rsidRDefault="001223CD" w:rsidP="00BC25E9">
      <w:pPr>
        <w:adjustRightInd w:val="0"/>
        <w:snapToGrid w:val="0"/>
        <w:spacing w:line="480" w:lineRule="auto"/>
        <w:rPr>
          <w:del w:id="915" w:author="Author"/>
        </w:rPr>
      </w:pPr>
      <w:r w:rsidRPr="00D21001">
        <w:drawing>
          <wp:anchor distT="0" distB="0" distL="114300" distR="114300" simplePos="0" relativeHeight="251659264" behindDoc="0" locked="0" layoutInCell="1" allowOverlap="1" wp14:anchorId="68144E2E" wp14:editId="6E083B96">
            <wp:simplePos x="0" y="0"/>
            <wp:positionH relativeFrom="column">
              <wp:posOffset>0</wp:posOffset>
            </wp:positionH>
            <wp:positionV relativeFrom="paragraph">
              <wp:posOffset>0</wp:posOffset>
            </wp:positionV>
            <wp:extent cx="5943600" cy="3575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anchor>
        </w:drawing>
      </w:r>
    </w:p>
    <w:p w14:paraId="3C147281" w14:textId="6DD7A5B7" w:rsidR="001223CD" w:rsidRPr="00D21001" w:rsidRDefault="001223CD" w:rsidP="00BC25E9">
      <w:pPr>
        <w:adjustRightInd w:val="0"/>
        <w:snapToGrid w:val="0"/>
        <w:spacing w:line="480" w:lineRule="auto"/>
      </w:pPr>
      <w:r w:rsidRPr="00D21001">
        <w:rPr>
          <w:vertAlign w:val="superscript"/>
        </w:rPr>
        <w:t>+</w:t>
      </w:r>
      <w:r w:rsidRPr="00D21001">
        <w:t xml:space="preserve">Case(s) with leverage of 1.0000: </w:t>
      </w:r>
      <w:del w:id="916" w:author="Author">
        <w:r w:rsidRPr="00D21001" w:rsidDel="00A33C4D">
          <w:delText xml:space="preserve"> </w:delText>
        </w:r>
      </w:del>
      <w:r w:rsidRPr="00D21001">
        <w:t>PRESS statistic not defined</w:t>
      </w:r>
      <w:ins w:id="917" w:author="Author">
        <w:r w:rsidR="00A33C4D" w:rsidRPr="00D21001">
          <w:t>.</w:t>
        </w:r>
      </w:ins>
      <w:r w:rsidRPr="00D21001">
        <w:t xml:space="preserve"> </w:t>
      </w:r>
    </w:p>
    <w:p w14:paraId="777985AB" w14:textId="2C9E7981" w:rsidR="001223CD" w:rsidRPr="00D21001" w:rsidRDefault="001223CD" w:rsidP="00BC25E9">
      <w:pPr>
        <w:adjustRightInd w:val="0"/>
        <w:snapToGrid w:val="0"/>
        <w:spacing w:line="480" w:lineRule="auto"/>
      </w:pPr>
      <w:r w:rsidRPr="00D21001">
        <w:rPr>
          <w:vertAlign w:val="superscript"/>
        </w:rPr>
        <w:t>*</w:t>
      </w:r>
      <w:r w:rsidRPr="00D21001">
        <w:t xml:space="preserve">C.V.% is </w:t>
      </w:r>
      <w:ins w:id="918" w:author="Author">
        <w:r w:rsidR="00A33C4D" w:rsidRPr="00D21001">
          <w:t xml:space="preserve">the </w:t>
        </w:r>
      </w:ins>
      <w:del w:id="919" w:author="Author">
        <w:r w:rsidRPr="00D21001" w:rsidDel="00A33C4D">
          <w:delText xml:space="preserve">Coefficient </w:delText>
        </w:r>
      </w:del>
      <w:ins w:id="920" w:author="Author">
        <w:r w:rsidR="00A33C4D" w:rsidRPr="00D21001">
          <w:t xml:space="preserve">coefficient </w:t>
        </w:r>
      </w:ins>
      <w:r w:rsidRPr="00D21001">
        <w:t xml:space="preserve">of </w:t>
      </w:r>
      <w:del w:id="921" w:author="Author">
        <w:r w:rsidRPr="00D21001" w:rsidDel="00A33C4D">
          <w:delText>Variation</w:delText>
        </w:r>
      </w:del>
      <w:ins w:id="922" w:author="Author">
        <w:r w:rsidR="00A33C4D" w:rsidRPr="00D21001">
          <w:t>variation</w:t>
        </w:r>
      </w:ins>
      <w:r w:rsidRPr="00D21001">
        <w:t xml:space="preserve">. </w:t>
      </w:r>
    </w:p>
    <w:p w14:paraId="0C09E3EA" w14:textId="77777777" w:rsidR="001223CD" w:rsidRPr="00D21001" w:rsidRDefault="001223CD" w:rsidP="00BC25E9">
      <w:pPr>
        <w:adjustRightInd w:val="0"/>
        <w:snapToGrid w:val="0"/>
        <w:spacing w:line="480" w:lineRule="auto"/>
      </w:pPr>
    </w:p>
    <w:p w14:paraId="727945F9" w14:textId="274CB420" w:rsidR="001223CD" w:rsidRPr="00D21001" w:rsidRDefault="001223CD">
      <w:pPr>
        <w:adjustRightInd w:val="0"/>
        <w:snapToGrid w:val="0"/>
        <w:spacing w:line="480" w:lineRule="auto"/>
        <w:ind w:firstLine="720"/>
        <w:pPrChange w:id="923" w:author="Author">
          <w:pPr/>
        </w:pPrChange>
      </w:pPr>
      <w:r w:rsidRPr="00D21001">
        <w:t xml:space="preserve">The final mathematical models for COD removal, which can be used for prediction within </w:t>
      </w:r>
      <w:ins w:id="924" w:author="Author">
        <w:r w:rsidR="00B41423" w:rsidRPr="00D21001">
          <w:t xml:space="preserve">the </w:t>
        </w:r>
      </w:ins>
      <w:r w:rsidRPr="00D21001">
        <w:t>same design space in terms of coded factors, are given as follows:</w:t>
      </w:r>
    </w:p>
    <w:p w14:paraId="317E439D" w14:textId="77777777" w:rsidR="001223CD" w:rsidRPr="00D21001" w:rsidRDefault="001223CD" w:rsidP="00BC25E9">
      <w:pPr>
        <w:adjustRightInd w:val="0"/>
        <w:snapToGrid w:val="0"/>
        <w:spacing w:line="480" w:lineRule="auto"/>
      </w:pPr>
    </w:p>
    <w:p w14:paraId="53F4B613" w14:textId="77777777" w:rsidR="001223CD" w:rsidRPr="00D21001" w:rsidRDefault="001223CD" w:rsidP="00BC25E9">
      <w:pPr>
        <w:adjustRightInd w:val="0"/>
        <w:snapToGrid w:val="0"/>
        <w:spacing w:line="480" w:lineRule="auto"/>
      </w:pPr>
      <w:commentRangeStart w:id="925"/>
      <w:r w:rsidRPr="00D21001">
        <w:t>COD removal (%) = +65.52 +2.07X</w:t>
      </w:r>
      <w:r w:rsidRPr="00D21001">
        <w:rPr>
          <w:vertAlign w:val="subscript"/>
        </w:rPr>
        <w:t>1</w:t>
      </w:r>
      <w:r w:rsidRPr="00D21001">
        <w:t xml:space="preserve"> +1.76X</w:t>
      </w:r>
      <w:r w:rsidRPr="00D21001">
        <w:rPr>
          <w:vertAlign w:val="subscript"/>
        </w:rPr>
        <w:t>2</w:t>
      </w:r>
      <w:r w:rsidRPr="00D21001">
        <w:t xml:space="preserve"> -0.60X</w:t>
      </w:r>
      <w:r w:rsidRPr="00D21001">
        <w:rPr>
          <w:vertAlign w:val="subscript"/>
        </w:rPr>
        <w:t>3</w:t>
      </w:r>
      <w:r w:rsidRPr="00D21001">
        <w:t xml:space="preserve"> +0.52X</w:t>
      </w:r>
      <w:r w:rsidRPr="00D21001">
        <w:rPr>
          <w:vertAlign w:val="subscript"/>
        </w:rPr>
        <w:t>1</w:t>
      </w:r>
      <w:r w:rsidRPr="00D21001">
        <w:t>X</w:t>
      </w:r>
      <w:r w:rsidRPr="00D21001">
        <w:rPr>
          <w:vertAlign w:val="subscript"/>
        </w:rPr>
        <w:t>2</w:t>
      </w:r>
      <w:r w:rsidRPr="00D21001">
        <w:t xml:space="preserve"> +0.21X</w:t>
      </w:r>
      <w:r w:rsidRPr="00D21001">
        <w:rPr>
          <w:vertAlign w:val="subscript"/>
        </w:rPr>
        <w:t>1</w:t>
      </w:r>
      <w:r w:rsidRPr="00D21001">
        <w:t>X</w:t>
      </w:r>
      <w:r w:rsidRPr="00D21001">
        <w:rPr>
          <w:vertAlign w:val="subscript"/>
        </w:rPr>
        <w:t>3</w:t>
      </w:r>
      <w:r w:rsidRPr="00D21001">
        <w:t xml:space="preserve"> +0.19X</w:t>
      </w:r>
      <w:r w:rsidRPr="00D21001">
        <w:rPr>
          <w:vertAlign w:val="subscript"/>
        </w:rPr>
        <w:t>2</w:t>
      </w:r>
      <w:r w:rsidRPr="00D21001">
        <w:t>X</w:t>
      </w:r>
      <w:r w:rsidRPr="00D21001">
        <w:rPr>
          <w:vertAlign w:val="subscript"/>
        </w:rPr>
        <w:t>3</w:t>
      </w:r>
      <w:r w:rsidRPr="00D21001">
        <w:t xml:space="preserve"> -1.56X</w:t>
      </w:r>
      <w:r w:rsidRPr="00D21001">
        <w:rPr>
          <w:vertAlign w:val="subscript"/>
        </w:rPr>
        <w:t>1</w:t>
      </w:r>
      <w:r w:rsidRPr="00D21001">
        <w:rPr>
          <w:vertAlign w:val="superscript"/>
        </w:rPr>
        <w:t>2</w:t>
      </w:r>
      <w:r w:rsidRPr="00D21001">
        <w:t xml:space="preserve"> -0.49X</w:t>
      </w:r>
      <w:r w:rsidRPr="00D21001">
        <w:rPr>
          <w:vertAlign w:val="subscript"/>
        </w:rPr>
        <w:t>2</w:t>
      </w:r>
      <w:r w:rsidRPr="00D21001">
        <w:rPr>
          <w:vertAlign w:val="superscript"/>
        </w:rPr>
        <w:t>2</w:t>
      </w:r>
      <w:r w:rsidRPr="00D21001">
        <w:t xml:space="preserve"> -1.12</w:t>
      </w:r>
      <w:commentRangeStart w:id="926"/>
      <w:r w:rsidRPr="00D21001">
        <w:t>X</w:t>
      </w:r>
      <w:r w:rsidRPr="00D21001">
        <w:rPr>
          <w:sz w:val="13"/>
        </w:rPr>
        <w:t xml:space="preserve">32 </w:t>
      </w:r>
      <w:commentRangeEnd w:id="926"/>
      <w:r w:rsidR="00B41423" w:rsidRPr="00D21001">
        <w:rPr>
          <w:rStyle w:val="CommentReference"/>
        </w:rPr>
        <w:commentReference w:id="926"/>
      </w:r>
      <w:r w:rsidRPr="00D21001">
        <w:rPr>
          <w:sz w:val="13"/>
        </w:rPr>
        <w:tab/>
      </w:r>
      <w:r w:rsidRPr="00D21001">
        <w:rPr>
          <w:sz w:val="13"/>
        </w:rPr>
        <w:tab/>
      </w:r>
      <w:r w:rsidRPr="00D21001">
        <w:rPr>
          <w:sz w:val="13"/>
        </w:rPr>
        <w:tab/>
      </w:r>
      <w:r w:rsidRPr="00D21001">
        <w:rPr>
          <w:sz w:val="13"/>
        </w:rPr>
        <w:tab/>
      </w:r>
      <w:r w:rsidRPr="00D21001">
        <w:rPr>
          <w:sz w:val="13"/>
        </w:rPr>
        <w:tab/>
      </w:r>
      <w:r w:rsidRPr="00D21001">
        <w:rPr>
          <w:sz w:val="13"/>
        </w:rPr>
        <w:tab/>
      </w:r>
      <w:r w:rsidRPr="00D21001">
        <w:rPr>
          <w:sz w:val="13"/>
        </w:rPr>
        <w:tab/>
      </w:r>
      <w:r w:rsidRPr="00D21001">
        <w:rPr>
          <w:sz w:val="13"/>
        </w:rPr>
        <w:tab/>
      </w:r>
      <w:r w:rsidRPr="00D21001">
        <w:rPr>
          <w:sz w:val="13"/>
        </w:rPr>
        <w:tab/>
      </w:r>
      <w:r w:rsidRPr="00D21001">
        <w:rPr>
          <w:sz w:val="13"/>
        </w:rPr>
        <w:tab/>
      </w:r>
      <w:r w:rsidRPr="00D21001">
        <w:rPr>
          <w:sz w:val="13"/>
        </w:rPr>
        <w:tab/>
      </w:r>
      <w:r w:rsidRPr="00D21001">
        <w:t>(2)</w:t>
      </w:r>
      <w:commentRangeEnd w:id="925"/>
      <w:r w:rsidR="001D4A42" w:rsidRPr="00D21001">
        <w:rPr>
          <w:rStyle w:val="CommentReference"/>
        </w:rPr>
        <w:commentReference w:id="925"/>
      </w:r>
    </w:p>
    <w:p w14:paraId="6DF9E126" w14:textId="77777777" w:rsidR="001223CD" w:rsidRPr="00D21001" w:rsidRDefault="001223CD" w:rsidP="00BC25E9">
      <w:pPr>
        <w:adjustRightInd w:val="0"/>
        <w:snapToGrid w:val="0"/>
        <w:spacing w:line="480" w:lineRule="auto"/>
      </w:pPr>
    </w:p>
    <w:p w14:paraId="263F5E60" w14:textId="5A17EDBE" w:rsidR="001223CD" w:rsidRPr="00D21001" w:rsidRDefault="001223CD">
      <w:pPr>
        <w:adjustRightInd w:val="0"/>
        <w:snapToGrid w:val="0"/>
        <w:spacing w:line="480" w:lineRule="auto"/>
        <w:ind w:firstLine="720"/>
        <w:pPrChange w:id="927" w:author="Author">
          <w:pPr>
            <w:ind w:left="-5"/>
          </w:pPr>
        </w:pPrChange>
      </w:pPr>
      <w:r w:rsidRPr="00D21001">
        <w:t xml:space="preserve">From the above equation, it </w:t>
      </w:r>
      <w:del w:id="928" w:author="Author">
        <w:r w:rsidRPr="00D21001" w:rsidDel="00B41423">
          <w:delText>is obvious</w:delText>
        </w:r>
      </w:del>
      <w:ins w:id="929" w:author="Author">
        <w:r w:rsidR="00B41423" w:rsidRPr="00D21001">
          <w:t>can be seen</w:t>
        </w:r>
      </w:ins>
      <w:r w:rsidRPr="00D21001">
        <w:t xml:space="preserve"> that </w:t>
      </w:r>
      <w:ins w:id="930" w:author="Author">
        <w:r w:rsidR="00B41423" w:rsidRPr="00D21001">
          <w:t xml:space="preserve">the </w:t>
        </w:r>
      </w:ins>
      <w:r w:rsidRPr="00D21001">
        <w:t>linear terms (X</w:t>
      </w:r>
      <w:r w:rsidRPr="00D21001">
        <w:rPr>
          <w:vertAlign w:val="subscript"/>
        </w:rPr>
        <w:t>1</w:t>
      </w:r>
      <w:r w:rsidRPr="00D21001">
        <w:t>, X</w:t>
      </w:r>
      <w:r w:rsidRPr="00D21001">
        <w:rPr>
          <w:vertAlign w:val="subscript"/>
        </w:rPr>
        <w:t>2</w:t>
      </w:r>
      <w:r w:rsidRPr="00D21001">
        <w:t>, X</w:t>
      </w:r>
      <w:r w:rsidRPr="00D21001">
        <w:rPr>
          <w:vertAlign w:val="subscript"/>
        </w:rPr>
        <w:t>3</w:t>
      </w:r>
      <w:r w:rsidRPr="00D21001">
        <w:t>), interactive term (X</w:t>
      </w:r>
      <w:r w:rsidRPr="00D21001">
        <w:rPr>
          <w:vertAlign w:val="subscript"/>
        </w:rPr>
        <w:t>1</w:t>
      </w:r>
      <w:r w:rsidRPr="00D21001">
        <w:t>X</w:t>
      </w:r>
      <w:r w:rsidRPr="00D21001">
        <w:rPr>
          <w:vertAlign w:val="subscript"/>
        </w:rPr>
        <w:t>2</w:t>
      </w:r>
      <w:r w:rsidRPr="00D21001">
        <w:t>)</w:t>
      </w:r>
      <w:ins w:id="931" w:author="Author">
        <w:r w:rsidR="00B41423" w:rsidRPr="00D21001">
          <w:t>,</w:t>
        </w:r>
      </w:ins>
      <w:r w:rsidRPr="00D21001">
        <w:t xml:space="preserve"> and quadratic terms (X</w:t>
      </w:r>
      <w:r w:rsidRPr="00D21001">
        <w:rPr>
          <w:vertAlign w:val="subscript"/>
        </w:rPr>
        <w:t>1</w:t>
      </w:r>
      <w:r w:rsidRPr="00D21001">
        <w:rPr>
          <w:vertAlign w:val="superscript"/>
        </w:rPr>
        <w:t>2</w:t>
      </w:r>
      <w:r w:rsidRPr="00D21001">
        <w:t>, X</w:t>
      </w:r>
      <w:r w:rsidRPr="00D21001">
        <w:rPr>
          <w:vertAlign w:val="subscript"/>
        </w:rPr>
        <w:t>2</w:t>
      </w:r>
      <w:r w:rsidRPr="00D21001">
        <w:rPr>
          <w:vertAlign w:val="superscript"/>
        </w:rPr>
        <w:t>2</w:t>
      </w:r>
      <w:r w:rsidRPr="00D21001">
        <w:t>, X</w:t>
      </w:r>
      <w:r w:rsidRPr="00D21001">
        <w:rPr>
          <w:vertAlign w:val="subscript"/>
        </w:rPr>
        <w:t>3</w:t>
      </w:r>
      <w:r w:rsidRPr="00D21001">
        <w:rPr>
          <w:vertAlign w:val="superscript"/>
        </w:rPr>
        <w:t>2</w:t>
      </w:r>
      <w:r w:rsidRPr="00D21001">
        <w:t xml:space="preserve">) have the largest effects on COD removal due to </w:t>
      </w:r>
      <w:del w:id="932" w:author="Author">
        <w:r w:rsidRPr="00D21001" w:rsidDel="00D90D01">
          <w:delText xml:space="preserve">its </w:delText>
        </w:r>
      </w:del>
      <w:ins w:id="933" w:author="Author">
        <w:r w:rsidR="00D90D01" w:rsidRPr="00D21001">
          <w:t xml:space="preserve">their </w:t>
        </w:r>
      </w:ins>
      <w:r w:rsidRPr="00D21001">
        <w:t>higher F</w:t>
      </w:r>
      <w:ins w:id="934" w:author="Author">
        <w:r w:rsidR="00101229" w:rsidRPr="00D21001">
          <w:t>-</w:t>
        </w:r>
      </w:ins>
      <w:del w:id="935" w:author="Author">
        <w:r w:rsidRPr="00D21001" w:rsidDel="00101229">
          <w:delText xml:space="preserve"> </w:delText>
        </w:r>
      </w:del>
      <w:r w:rsidRPr="00D21001">
        <w:t>values as well as low</w:t>
      </w:r>
      <w:ins w:id="936" w:author="Author">
        <w:r w:rsidR="00D90D01" w:rsidRPr="00D21001">
          <w:t>er</w:t>
        </w:r>
      </w:ins>
      <w:r w:rsidRPr="00D21001">
        <w:t xml:space="preserve"> p-values. </w:t>
      </w:r>
    </w:p>
    <w:p w14:paraId="271ED8C0" w14:textId="4CE2D384" w:rsidR="00D74B30" w:rsidRPr="00D21001" w:rsidRDefault="00D74B30" w:rsidP="00BC25E9">
      <w:pPr>
        <w:adjustRightInd w:val="0"/>
        <w:snapToGrid w:val="0"/>
        <w:spacing w:line="480" w:lineRule="auto"/>
      </w:pPr>
    </w:p>
    <w:p w14:paraId="34D949B1" w14:textId="77777777" w:rsidR="001223CD" w:rsidRPr="00D21001" w:rsidDel="00BF5916" w:rsidRDefault="001223CD" w:rsidP="00BC25E9">
      <w:pPr>
        <w:adjustRightInd w:val="0"/>
        <w:snapToGrid w:val="0"/>
        <w:spacing w:line="480" w:lineRule="auto"/>
        <w:rPr>
          <w:del w:id="937" w:author="Author"/>
          <w:b/>
          <w:bCs/>
          <w:rPrChange w:id="938" w:author="Author">
            <w:rPr>
              <w:del w:id="939" w:author="Author"/>
            </w:rPr>
          </w:rPrChange>
        </w:rPr>
      </w:pPr>
    </w:p>
    <w:p w14:paraId="318B22E0" w14:textId="73C89531" w:rsidR="00D74B30" w:rsidRPr="00D21001" w:rsidRDefault="00D74B30" w:rsidP="00BC25E9">
      <w:pPr>
        <w:adjustRightInd w:val="0"/>
        <w:snapToGrid w:val="0"/>
        <w:spacing w:line="480" w:lineRule="auto"/>
        <w:rPr>
          <w:b/>
          <w:bCs/>
          <w:rPrChange w:id="940" w:author="Author">
            <w:rPr/>
          </w:rPrChange>
        </w:rPr>
      </w:pPr>
      <w:r w:rsidRPr="00D21001">
        <w:rPr>
          <w:b/>
          <w:bCs/>
          <w:rPrChange w:id="941" w:author="Author">
            <w:rPr/>
          </w:rPrChange>
        </w:rPr>
        <w:t xml:space="preserve">3. Results and </w:t>
      </w:r>
      <w:del w:id="942" w:author="Author">
        <w:r w:rsidRPr="00D21001" w:rsidDel="00F15540">
          <w:rPr>
            <w:b/>
            <w:bCs/>
            <w:rPrChange w:id="943" w:author="Author">
              <w:rPr/>
            </w:rPrChange>
          </w:rPr>
          <w:delText xml:space="preserve">discussion </w:delText>
        </w:r>
      </w:del>
      <w:ins w:id="944" w:author="Author">
        <w:r w:rsidR="00F15540" w:rsidRPr="00D21001">
          <w:rPr>
            <w:b/>
            <w:bCs/>
            <w:rPrChange w:id="945" w:author="Author">
              <w:rPr/>
            </w:rPrChange>
          </w:rPr>
          <w:t xml:space="preserve">Discussion </w:t>
        </w:r>
      </w:ins>
    </w:p>
    <w:p w14:paraId="0B472CDF" w14:textId="77777777" w:rsidR="00311F9D" w:rsidRPr="00D21001" w:rsidRDefault="002D1E12" w:rsidP="00BC25E9">
      <w:pPr>
        <w:adjustRightInd w:val="0"/>
        <w:snapToGrid w:val="0"/>
        <w:spacing w:line="480" w:lineRule="auto"/>
        <w:rPr>
          <w:iCs/>
        </w:rPr>
      </w:pPr>
      <w:r w:rsidRPr="00D21001">
        <w:rPr>
          <w:iCs/>
          <w:rPrChange w:id="946" w:author="Author">
            <w:rPr>
              <w:i/>
            </w:rPr>
          </w:rPrChange>
        </w:rPr>
        <w:t>3.</w:t>
      </w:r>
      <w:r w:rsidR="001223CD" w:rsidRPr="00D21001">
        <w:rPr>
          <w:iCs/>
          <w:rPrChange w:id="947" w:author="Author">
            <w:rPr>
              <w:i/>
            </w:rPr>
          </w:rPrChange>
        </w:rPr>
        <w:t>1</w:t>
      </w:r>
      <w:r w:rsidRPr="00D21001">
        <w:rPr>
          <w:iCs/>
          <w:rPrChange w:id="948" w:author="Author">
            <w:rPr>
              <w:i/>
            </w:rPr>
          </w:rPrChange>
        </w:rPr>
        <w:t xml:space="preserve">. Experimental </w:t>
      </w:r>
      <w:ins w:id="949" w:author="Author">
        <w:r w:rsidR="00F15540" w:rsidRPr="00D21001">
          <w:rPr>
            <w:iCs/>
          </w:rPr>
          <w:t>r</w:t>
        </w:r>
      </w:ins>
      <w:del w:id="950" w:author="Author">
        <w:r w:rsidRPr="00D21001" w:rsidDel="00F15540">
          <w:rPr>
            <w:iCs/>
            <w:rPrChange w:id="951" w:author="Author">
              <w:rPr>
                <w:i/>
              </w:rPr>
            </w:rPrChange>
          </w:rPr>
          <w:delText>R</w:delText>
        </w:r>
      </w:del>
      <w:r w:rsidRPr="00D21001">
        <w:rPr>
          <w:iCs/>
          <w:rPrChange w:id="952" w:author="Author">
            <w:rPr>
              <w:i/>
            </w:rPr>
          </w:rPrChange>
        </w:rPr>
        <w:t xml:space="preserve">esults </w:t>
      </w:r>
    </w:p>
    <w:p w14:paraId="545C0EDE" w14:textId="7A9C2412" w:rsidR="002D1E12" w:rsidRPr="00D21001" w:rsidDel="001453B2" w:rsidRDefault="002D1E12" w:rsidP="005D69FE">
      <w:pPr>
        <w:adjustRightInd w:val="0"/>
        <w:snapToGrid w:val="0"/>
        <w:spacing w:line="480" w:lineRule="auto"/>
        <w:rPr>
          <w:del w:id="953" w:author="Author"/>
          <w:iCs/>
        </w:rPr>
      </w:pPr>
      <w:r w:rsidRPr="00D21001">
        <w:t xml:space="preserve">Figure 2 </w:t>
      </w:r>
      <w:ins w:id="954" w:author="Author">
        <w:r w:rsidR="00B41423" w:rsidRPr="00D21001">
          <w:t>shows</w:t>
        </w:r>
      </w:ins>
      <w:del w:id="955" w:author="Author">
        <w:r w:rsidRPr="00D21001" w:rsidDel="00B41423">
          <w:delText>is</w:delText>
        </w:r>
      </w:del>
      <w:r w:rsidRPr="00D21001">
        <w:t xml:space="preserve"> the response surface</w:t>
      </w:r>
      <w:del w:id="956" w:author="Author">
        <w:r w:rsidRPr="00D21001" w:rsidDel="00502C55">
          <w:delText>,</w:delText>
        </w:r>
      </w:del>
      <w:r w:rsidRPr="00D21001">
        <w:t xml:space="preserve"> indicating the influence of flow rate and saturation pressure on the COD removal at the fixed coagulant dosage. </w:t>
      </w:r>
      <w:del w:id="957" w:author="Author">
        <w:r w:rsidRPr="00D21001" w:rsidDel="00B41423">
          <w:delText xml:space="preserve"> </w:delText>
        </w:r>
      </w:del>
      <w:r w:rsidRPr="00D21001">
        <w:t xml:space="preserve">At a certain pressure, the COD removal improved with the growth of flow rate, most </w:t>
      </w:r>
      <w:del w:id="958" w:author="Author">
        <w:r w:rsidRPr="00D21001" w:rsidDel="00B41423">
          <w:delText>probably</w:delText>
        </w:r>
      </w:del>
      <w:ins w:id="959" w:author="Author">
        <w:r w:rsidR="00B41423" w:rsidRPr="00D21001">
          <w:t>likely</w:t>
        </w:r>
      </w:ins>
      <w:r w:rsidRPr="00D21001">
        <w:t xml:space="preserve"> due to the </w:t>
      </w:r>
      <w:commentRangeStart w:id="960"/>
      <w:del w:id="961" w:author="Author">
        <w:r w:rsidRPr="00D21001" w:rsidDel="0065773E">
          <w:delText xml:space="preserve">boosted </w:delText>
        </w:r>
      </w:del>
      <w:ins w:id="962" w:author="Author">
        <w:r w:rsidR="0065773E" w:rsidRPr="00D21001">
          <w:t>increased</w:t>
        </w:r>
        <w:commentRangeEnd w:id="960"/>
        <w:r w:rsidR="0065773E" w:rsidRPr="00D21001">
          <w:rPr>
            <w:rStyle w:val="CommentReference"/>
          </w:rPr>
          <w:commentReference w:id="960"/>
        </w:r>
        <w:r w:rsidR="0065773E" w:rsidRPr="00D21001">
          <w:t xml:space="preserve"> </w:t>
        </w:r>
      </w:ins>
      <w:r w:rsidRPr="00D21001">
        <w:t>mass transfer rate</w:t>
      </w:r>
      <w:ins w:id="963" w:author="Author">
        <w:r w:rsidR="00ED6816" w:rsidRPr="00D21001">
          <w:t xml:space="preserve"> (Ross</w:t>
        </w:r>
        <w:r w:rsidR="00ED1E03" w:rsidRPr="00D21001">
          <w:t xml:space="preserve"> et al.</w:t>
        </w:r>
        <w:r w:rsidR="00ED6816" w:rsidRPr="00D21001">
          <w:t xml:space="preserve"> 2000)</w:t>
        </w:r>
      </w:ins>
      <w:del w:id="964" w:author="Author">
        <w:r w:rsidRPr="00D21001" w:rsidDel="00ED6816">
          <w:delText xml:space="preserve"> </w:delText>
        </w:r>
        <w:r w:rsidRPr="00D21001" w:rsidDel="00ED6816">
          <w:rPr>
            <w:color w:val="0563C1"/>
          </w:rPr>
          <w:delText>[19]</w:delText>
        </w:r>
      </w:del>
      <w:r w:rsidRPr="00D21001">
        <w:rPr>
          <w:color w:val="0563C1"/>
        </w:rPr>
        <w:t>.</w:t>
      </w:r>
      <w:r w:rsidRPr="00D21001">
        <w:t xml:space="preserve"> </w:t>
      </w:r>
      <w:del w:id="965" w:author="Author">
        <w:r w:rsidRPr="00D21001" w:rsidDel="00B41423">
          <w:delText xml:space="preserve">Pressure </w:delText>
        </w:r>
      </w:del>
      <w:ins w:id="966" w:author="Author">
        <w:r w:rsidR="00B41423" w:rsidRPr="00D21001">
          <w:t xml:space="preserve">Moreover, pressure </w:t>
        </w:r>
      </w:ins>
      <w:del w:id="967" w:author="Author">
        <w:r w:rsidRPr="00D21001" w:rsidDel="00487A46">
          <w:delText xml:space="preserve">expressed </w:delText>
        </w:r>
      </w:del>
      <w:ins w:id="968" w:author="Author">
        <w:r w:rsidR="007213DE" w:rsidRPr="00D21001">
          <w:t>exhibited</w:t>
        </w:r>
        <w:r w:rsidR="00487A46" w:rsidRPr="00D21001">
          <w:t xml:space="preserve"> </w:t>
        </w:r>
      </w:ins>
      <w:r w:rsidRPr="00D21001">
        <w:t xml:space="preserve">a positive linear effect on </w:t>
      </w:r>
      <w:del w:id="969" w:author="Author">
        <w:r w:rsidRPr="00D21001" w:rsidDel="00487A46">
          <w:delText xml:space="preserve">the </w:delText>
        </w:r>
      </w:del>
      <w:r w:rsidRPr="00D21001">
        <w:t xml:space="preserve">COD removal. </w:t>
      </w:r>
      <w:commentRangeStart w:id="970"/>
      <w:del w:id="971" w:author="Author">
        <w:r w:rsidRPr="00D21001" w:rsidDel="00B41423">
          <w:delText xml:space="preserve">The </w:delText>
        </w:r>
      </w:del>
      <w:ins w:id="972" w:author="Author">
        <w:r w:rsidR="00B41423" w:rsidRPr="00D21001">
          <w:t xml:space="preserve">Generally, </w:t>
        </w:r>
        <w:commentRangeEnd w:id="970"/>
        <w:r w:rsidR="00B41423" w:rsidRPr="00D21001">
          <w:rPr>
            <w:rStyle w:val="CommentReference"/>
          </w:rPr>
          <w:commentReference w:id="970"/>
        </w:r>
        <w:r w:rsidR="00B41423" w:rsidRPr="00D21001">
          <w:t xml:space="preserve">the </w:t>
        </w:r>
      </w:ins>
      <w:r w:rsidRPr="00D21001">
        <w:t xml:space="preserve">effect of pressure depends on the solubility of </w:t>
      </w:r>
      <w:ins w:id="973" w:author="Author">
        <w:r w:rsidR="00B065E7" w:rsidRPr="00D21001">
          <w:t xml:space="preserve">the </w:t>
        </w:r>
      </w:ins>
      <w:del w:id="974" w:author="Author">
        <w:r w:rsidRPr="00D21001" w:rsidDel="00B065E7">
          <w:delText xml:space="preserve">used </w:delText>
        </w:r>
      </w:del>
      <w:r w:rsidRPr="00D21001">
        <w:t xml:space="preserve">gases </w:t>
      </w:r>
      <w:ins w:id="975" w:author="Author">
        <w:r w:rsidR="00B065E7" w:rsidRPr="00D21001">
          <w:t xml:space="preserve">used </w:t>
        </w:r>
      </w:ins>
      <w:r w:rsidRPr="00D21001">
        <w:t>in liquids</w:t>
      </w:r>
      <w:ins w:id="976" w:author="Author">
        <w:r w:rsidR="00B41423" w:rsidRPr="00D21001">
          <w:t xml:space="preserve"> because</w:t>
        </w:r>
      </w:ins>
      <w:del w:id="977" w:author="Author">
        <w:r w:rsidRPr="00D21001" w:rsidDel="00B41423">
          <w:delText>.</w:delText>
        </w:r>
      </w:del>
      <w:r w:rsidRPr="00D21001">
        <w:t xml:space="preserve"> </w:t>
      </w:r>
      <w:ins w:id="978" w:author="Author">
        <w:r w:rsidR="00B41423" w:rsidRPr="00D21001">
          <w:t>m</w:t>
        </w:r>
      </w:ins>
      <w:del w:id="979" w:author="Author">
        <w:r w:rsidRPr="00D21001" w:rsidDel="00B41423">
          <w:delText>M</w:delText>
        </w:r>
      </w:del>
      <w:r w:rsidRPr="00D21001">
        <w:t>ore gases are soluble in liquid at higher pressures than at lower pressures, i.e., extra gases dissolve at a high</w:t>
      </w:r>
      <w:ins w:id="980" w:author="Author">
        <w:r w:rsidR="00B41423" w:rsidRPr="00D21001">
          <w:t>er</w:t>
        </w:r>
      </w:ins>
      <w:r w:rsidRPr="00D21001">
        <w:t xml:space="preserve"> pressure and discharge when the pressure is reduced</w:t>
      </w:r>
      <w:ins w:id="981" w:author="Author">
        <w:r w:rsidR="00ED6816" w:rsidRPr="00D21001">
          <w:t xml:space="preserve"> (Esmaeili</w:t>
        </w:r>
        <w:r w:rsidR="00ED1E03" w:rsidRPr="00D21001">
          <w:t xml:space="preserve"> et al.</w:t>
        </w:r>
        <w:r w:rsidR="00ED6816" w:rsidRPr="00D21001">
          <w:t xml:space="preserve"> 2014; Féris and Rubio 1999)</w:t>
        </w:r>
      </w:ins>
      <w:del w:id="982" w:author="Author">
        <w:r w:rsidRPr="00D21001" w:rsidDel="00ED6816">
          <w:delText xml:space="preserve"> </w:delText>
        </w:r>
        <w:r w:rsidRPr="00D21001" w:rsidDel="00ED6816">
          <w:rPr>
            <w:color w:val="0563C1"/>
          </w:rPr>
          <w:delText>[15, 20]</w:delText>
        </w:r>
      </w:del>
      <w:r w:rsidRPr="00D21001">
        <w:rPr>
          <w:color w:val="0563C1"/>
        </w:rPr>
        <w:t>.</w:t>
      </w:r>
      <w:r w:rsidRPr="00D21001">
        <w:t xml:space="preserve"> </w:t>
      </w:r>
      <w:ins w:id="983" w:author="Author">
        <w:r w:rsidR="00B41423" w:rsidRPr="00D21001">
          <w:t>In this study, t</w:t>
        </w:r>
      </w:ins>
      <w:del w:id="984" w:author="Author">
        <w:r w:rsidRPr="00D21001" w:rsidDel="00B41423">
          <w:delText>T</w:delText>
        </w:r>
      </w:del>
      <w:r w:rsidRPr="00D21001">
        <w:t>here was appreciable interaction between flow rate and saturation pressure. At low flow rate</w:t>
      </w:r>
      <w:ins w:id="985" w:author="Author">
        <w:r w:rsidR="00F3543D" w:rsidRPr="00D21001">
          <w:t>s,</w:t>
        </w:r>
      </w:ins>
      <w:r w:rsidRPr="00D21001">
        <w:t xml:space="preserve"> </w:t>
      </w:r>
      <w:del w:id="986" w:author="Author">
        <w:r w:rsidRPr="00D21001" w:rsidDel="00F3543D">
          <w:delText xml:space="preserve">values, </w:delText>
        </w:r>
      </w:del>
      <w:ins w:id="987" w:author="Author">
        <w:r w:rsidR="00BE1A0C" w:rsidRPr="00D21001">
          <w:t xml:space="preserve">the </w:t>
        </w:r>
      </w:ins>
      <w:r w:rsidRPr="00D21001">
        <w:t xml:space="preserve">saturation pressure was low when the COD removal </w:t>
      </w:r>
      <w:del w:id="988" w:author="Author">
        <w:r w:rsidRPr="00D21001" w:rsidDel="007213DE">
          <w:delText>reached low amount</w:delText>
        </w:r>
      </w:del>
      <w:ins w:id="989" w:author="Author">
        <w:r w:rsidR="00F3543D" w:rsidRPr="00D21001">
          <w:t>decreased</w:t>
        </w:r>
      </w:ins>
      <w:r w:rsidRPr="00D21001">
        <w:t xml:space="preserve">. </w:t>
      </w:r>
      <w:del w:id="990" w:author="Author">
        <w:r w:rsidRPr="00D21001" w:rsidDel="007213DE">
          <w:delText>Though</w:delText>
        </w:r>
      </w:del>
      <w:ins w:id="991" w:author="Author">
        <w:r w:rsidR="007213DE" w:rsidRPr="00D21001">
          <w:t>However</w:t>
        </w:r>
      </w:ins>
      <w:r w:rsidRPr="00D21001">
        <w:t>, at higher flow rate</w:t>
      </w:r>
      <w:ins w:id="992" w:author="Author">
        <w:r w:rsidR="00140026" w:rsidRPr="00D21001">
          <w:t>s,</w:t>
        </w:r>
      </w:ins>
      <w:r w:rsidRPr="00D21001">
        <w:t xml:space="preserve"> </w:t>
      </w:r>
      <w:del w:id="993" w:author="Author">
        <w:r w:rsidRPr="00D21001" w:rsidDel="00140026">
          <w:delText xml:space="preserve">levels, </w:delText>
        </w:r>
      </w:del>
      <w:r w:rsidRPr="00D21001">
        <w:t>saturation pressure was high</w:t>
      </w:r>
      <w:ins w:id="994" w:author="Author">
        <w:r w:rsidR="00B41423" w:rsidRPr="00D21001">
          <w:t>er</w:t>
        </w:r>
      </w:ins>
      <w:r w:rsidRPr="00D21001">
        <w:t xml:space="preserve"> when the COD removal </w:t>
      </w:r>
      <w:del w:id="995" w:author="Author">
        <w:r w:rsidRPr="00D21001" w:rsidDel="007213DE">
          <w:delText>achieved greatest quantity</w:delText>
        </w:r>
      </w:del>
      <w:ins w:id="996" w:author="Author">
        <w:r w:rsidR="007213DE" w:rsidRPr="00D21001">
          <w:t>was highest</w:t>
        </w:r>
      </w:ins>
      <w:r w:rsidRPr="00D21001">
        <w:t xml:space="preserve"> (Eq. 2). </w:t>
      </w:r>
    </w:p>
    <w:p w14:paraId="21C66D4E" w14:textId="2F3C96AF" w:rsidR="002D1E12" w:rsidRPr="00D21001" w:rsidDel="00BF5916" w:rsidRDefault="002D1E12" w:rsidP="005D69FE">
      <w:pPr>
        <w:adjustRightInd w:val="0"/>
        <w:snapToGrid w:val="0"/>
        <w:spacing w:line="480" w:lineRule="auto"/>
        <w:rPr>
          <w:del w:id="997" w:author="Author"/>
        </w:rPr>
      </w:pPr>
    </w:p>
    <w:p w14:paraId="426D875F" w14:textId="5D41EBCE" w:rsidR="00D10FE0" w:rsidRPr="00D21001" w:rsidDel="00BF5916" w:rsidRDefault="00D10FE0" w:rsidP="005D69FE">
      <w:pPr>
        <w:adjustRightInd w:val="0"/>
        <w:snapToGrid w:val="0"/>
        <w:spacing w:line="480" w:lineRule="auto"/>
        <w:rPr>
          <w:del w:id="998" w:author="Author"/>
        </w:rPr>
      </w:pPr>
      <w:del w:id="999" w:author="Author">
        <w:r w:rsidRPr="00D21001" w:rsidDel="00BF5916">
          <w:drawing>
            <wp:inline distT="0" distB="0" distL="0" distR="0" wp14:anchorId="55534353" wp14:editId="764AA5B5">
              <wp:extent cx="4000500" cy="3075432"/>
              <wp:effectExtent l="0" t="0" r="0" b="0"/>
              <wp:docPr id="5961" name="Picture 5961"/>
              <wp:cNvGraphicFramePr/>
              <a:graphic xmlns:a="http://schemas.openxmlformats.org/drawingml/2006/main">
                <a:graphicData uri="http://schemas.openxmlformats.org/drawingml/2006/picture">
                  <pic:pic xmlns:pic="http://schemas.openxmlformats.org/drawingml/2006/picture">
                    <pic:nvPicPr>
                      <pic:cNvPr id="5961" name="Picture 5961"/>
                      <pic:cNvPicPr/>
                    </pic:nvPicPr>
                    <pic:blipFill>
                      <a:blip r:embed="rId14"/>
                      <a:stretch>
                        <a:fillRect/>
                      </a:stretch>
                    </pic:blipFill>
                    <pic:spPr>
                      <a:xfrm>
                        <a:off x="0" y="0"/>
                        <a:ext cx="4000500" cy="3075432"/>
                      </a:xfrm>
                      <a:prstGeom prst="rect">
                        <a:avLst/>
                      </a:prstGeom>
                    </pic:spPr>
                  </pic:pic>
                </a:graphicData>
              </a:graphic>
            </wp:inline>
          </w:drawing>
        </w:r>
      </w:del>
    </w:p>
    <w:p w14:paraId="061E897E" w14:textId="68F1B189" w:rsidR="00D10FE0" w:rsidRPr="00D21001" w:rsidDel="00BF5916" w:rsidRDefault="00D10FE0" w:rsidP="005D69FE">
      <w:pPr>
        <w:adjustRightInd w:val="0"/>
        <w:snapToGrid w:val="0"/>
        <w:spacing w:line="480" w:lineRule="auto"/>
        <w:rPr>
          <w:del w:id="1000" w:author="Author"/>
        </w:rPr>
      </w:pPr>
      <w:del w:id="1001" w:author="Author">
        <w:r w:rsidRPr="00D21001" w:rsidDel="00BF5916">
          <w:rPr>
            <w:b/>
            <w:sz w:val="18"/>
          </w:rPr>
          <w:delText>Fig. 2.</w:delText>
        </w:r>
        <w:r w:rsidRPr="00D21001" w:rsidDel="00BF5916">
          <w:rPr>
            <w:sz w:val="18"/>
          </w:rPr>
          <w:delText xml:space="preserve"> Surface plot (COD removal, flow rate, and saturation pressure)</w:delText>
        </w:r>
        <w:r w:rsidRPr="00D21001" w:rsidDel="00BF5916">
          <w:delText>.</w:delText>
        </w:r>
      </w:del>
    </w:p>
    <w:p w14:paraId="222C8A7B" w14:textId="77777777" w:rsidR="00D10FE0" w:rsidRPr="00D21001" w:rsidRDefault="00D10FE0">
      <w:pPr>
        <w:adjustRightInd w:val="0"/>
        <w:snapToGrid w:val="0"/>
        <w:spacing w:line="480" w:lineRule="auto"/>
        <w:pPrChange w:id="1002" w:author="Author">
          <w:pPr/>
        </w:pPrChange>
      </w:pPr>
    </w:p>
    <w:p w14:paraId="7FA5E6CC" w14:textId="1AB112D4" w:rsidR="002D1E12" w:rsidRPr="00D21001" w:rsidDel="001453B2" w:rsidRDefault="002D1E12">
      <w:pPr>
        <w:adjustRightInd w:val="0"/>
        <w:snapToGrid w:val="0"/>
        <w:spacing w:line="480" w:lineRule="auto"/>
        <w:ind w:firstLine="720"/>
        <w:rPr>
          <w:del w:id="1003" w:author="Author"/>
        </w:rPr>
        <w:pPrChange w:id="1004" w:author="Author">
          <w:pPr/>
        </w:pPrChange>
      </w:pPr>
      <w:r w:rsidRPr="00D21001">
        <w:lastRenderedPageBreak/>
        <w:t xml:space="preserve">Figure 3 </w:t>
      </w:r>
      <w:del w:id="1005" w:author="Author">
        <w:r w:rsidRPr="00D21001" w:rsidDel="00B41423">
          <w:delText xml:space="preserve">is </w:delText>
        </w:r>
      </w:del>
      <w:ins w:id="1006" w:author="Author">
        <w:r w:rsidR="00B41423" w:rsidRPr="00D21001">
          <w:t xml:space="preserve">shows </w:t>
        </w:r>
      </w:ins>
      <w:r w:rsidRPr="00D21001">
        <w:t>the response surface</w:t>
      </w:r>
      <w:del w:id="1007" w:author="Author">
        <w:r w:rsidRPr="00D21001" w:rsidDel="00502C55">
          <w:delText>,</w:delText>
        </w:r>
      </w:del>
      <w:r w:rsidRPr="00D21001">
        <w:t xml:space="preserve"> depicting the influence of flow rate and coagulant dosage on the COD removal at </w:t>
      </w:r>
      <w:del w:id="1008" w:author="Author">
        <w:r w:rsidRPr="00D21001" w:rsidDel="005733A4">
          <w:delText>the fixed</w:delText>
        </w:r>
      </w:del>
      <w:ins w:id="1009" w:author="Author">
        <w:r w:rsidR="005733A4" w:rsidRPr="00D21001">
          <w:t>a constant</w:t>
        </w:r>
      </w:ins>
      <w:r w:rsidRPr="00D21001">
        <w:t xml:space="preserve"> saturation pressure. At low coagulant dosage values, the COD removal improved </w:t>
      </w:r>
      <w:del w:id="1010" w:author="Author">
        <w:r w:rsidRPr="00D21001" w:rsidDel="005D368B">
          <w:delText>with the growth of</w:delText>
        </w:r>
      </w:del>
      <w:ins w:id="1011" w:author="Author">
        <w:r w:rsidR="005D368B" w:rsidRPr="00D21001">
          <w:t>as</w:t>
        </w:r>
      </w:ins>
      <w:r w:rsidRPr="00D21001">
        <w:t xml:space="preserve"> </w:t>
      </w:r>
      <w:ins w:id="1012" w:author="Author">
        <w:r w:rsidR="005D368B" w:rsidRPr="00D21001">
          <w:t xml:space="preserve">the </w:t>
        </w:r>
      </w:ins>
      <w:r w:rsidRPr="00D21001">
        <w:t>coagulant dosage</w:t>
      </w:r>
      <w:ins w:id="1013" w:author="Author">
        <w:r w:rsidR="005D368B" w:rsidRPr="00D21001">
          <w:t xml:space="preserve"> increased</w:t>
        </w:r>
      </w:ins>
      <w:r w:rsidRPr="00D21001">
        <w:t xml:space="preserve">, most </w:t>
      </w:r>
      <w:del w:id="1014" w:author="Author">
        <w:r w:rsidRPr="00D21001" w:rsidDel="00D90D01">
          <w:delText xml:space="preserve">probably </w:delText>
        </w:r>
      </w:del>
      <w:ins w:id="1015" w:author="Author">
        <w:r w:rsidR="00D90D01" w:rsidRPr="00D21001">
          <w:t xml:space="preserve">likely </w:t>
        </w:r>
      </w:ins>
      <w:r w:rsidRPr="00D21001">
        <w:t xml:space="preserve">due to </w:t>
      </w:r>
      <w:ins w:id="1016" w:author="Author">
        <w:r w:rsidR="005D368B" w:rsidRPr="00D21001">
          <w:t xml:space="preserve">the </w:t>
        </w:r>
      </w:ins>
      <w:r w:rsidRPr="00D21001">
        <w:t xml:space="preserve">production of small and light flocs. </w:t>
      </w:r>
      <w:del w:id="1017" w:author="Author">
        <w:r w:rsidRPr="00D21001" w:rsidDel="005D368B">
          <w:delText>Whereas</w:delText>
        </w:r>
      </w:del>
      <w:ins w:id="1018" w:author="Author">
        <w:r w:rsidR="005D368B" w:rsidRPr="00D21001">
          <w:t>However</w:t>
        </w:r>
      </w:ins>
      <w:r w:rsidRPr="00D21001">
        <w:t xml:space="preserve">, </w:t>
      </w:r>
      <w:del w:id="1019" w:author="Author">
        <w:r w:rsidRPr="00D21001" w:rsidDel="005D368B">
          <w:delText xml:space="preserve">at higher than the optimum value of </w:delText>
        </w:r>
      </w:del>
      <w:ins w:id="1020" w:author="Author">
        <w:r w:rsidR="005D368B" w:rsidRPr="00D21001">
          <w:t xml:space="preserve">when the </w:t>
        </w:r>
      </w:ins>
      <w:r w:rsidRPr="00D21001">
        <w:t xml:space="preserve">coagulant dosage </w:t>
      </w:r>
      <w:ins w:id="1021" w:author="Author">
        <w:r w:rsidR="005D368B" w:rsidRPr="00D21001">
          <w:t xml:space="preserve">exceeded the optimum value, </w:t>
        </w:r>
      </w:ins>
      <w:r w:rsidRPr="00D21001">
        <w:t xml:space="preserve">the COD removal </w:t>
      </w:r>
      <w:del w:id="1022" w:author="Author">
        <w:r w:rsidRPr="00D21001" w:rsidDel="005D368B">
          <w:delText xml:space="preserve">declined </w:delText>
        </w:r>
      </w:del>
      <w:ins w:id="1023" w:author="Author">
        <w:r w:rsidR="005D368B" w:rsidRPr="00D21001">
          <w:t xml:space="preserve">reduced </w:t>
        </w:r>
      </w:ins>
      <w:del w:id="1024" w:author="Author">
        <w:r w:rsidRPr="00D21001" w:rsidDel="005D368B">
          <w:delText xml:space="preserve">with the rise of </w:delText>
        </w:r>
      </w:del>
      <w:ins w:id="1025" w:author="Author">
        <w:r w:rsidR="005D368B" w:rsidRPr="00D21001">
          <w:t xml:space="preserve">as the </w:t>
        </w:r>
      </w:ins>
      <w:r w:rsidRPr="00D21001">
        <w:t>coagulant dosage</w:t>
      </w:r>
      <w:ins w:id="1026" w:author="Author">
        <w:r w:rsidR="005D368B" w:rsidRPr="00D21001">
          <w:t xml:space="preserve"> increased</w:t>
        </w:r>
      </w:ins>
      <w:r w:rsidRPr="00D21001">
        <w:t xml:space="preserve">, most likely due to </w:t>
      </w:r>
      <w:del w:id="1027" w:author="Author">
        <w:r w:rsidRPr="00D21001" w:rsidDel="000924AB">
          <w:delText xml:space="preserve">the produced </w:delText>
        </w:r>
      </w:del>
      <w:r w:rsidRPr="00D21001">
        <w:t>colloids</w:t>
      </w:r>
      <w:ins w:id="1028" w:author="Author">
        <w:r w:rsidR="005D368B" w:rsidRPr="00D21001">
          <w:t>,</w:t>
        </w:r>
      </w:ins>
      <w:r w:rsidRPr="00D21001">
        <w:t xml:space="preserve"> which may have restabilized</w:t>
      </w:r>
      <w:ins w:id="1029" w:author="Author">
        <w:r w:rsidR="00ED6816" w:rsidRPr="00D21001">
          <w:t xml:space="preserve"> (Aziz</w:t>
        </w:r>
        <w:r w:rsidR="00ED1E03" w:rsidRPr="00D21001">
          <w:t xml:space="preserve"> et al.</w:t>
        </w:r>
        <w:r w:rsidR="00ED6816" w:rsidRPr="00D21001">
          <w:t xml:space="preserve"> 2007)</w:t>
        </w:r>
      </w:ins>
      <w:r w:rsidRPr="00D21001">
        <w:t xml:space="preserve"> </w:t>
      </w:r>
      <w:del w:id="1030" w:author="Author">
        <w:r w:rsidRPr="00D21001" w:rsidDel="00ED6816">
          <w:delText xml:space="preserve">[21] </w:delText>
        </w:r>
      </w:del>
      <w:r w:rsidRPr="00D21001">
        <w:t xml:space="preserve">and produced </w:t>
      </w:r>
      <w:del w:id="1031" w:author="Author">
        <w:r w:rsidRPr="00D21001" w:rsidDel="00101229">
          <w:delText>bigger</w:delText>
        </w:r>
      </w:del>
      <w:ins w:id="1032" w:author="Author">
        <w:r w:rsidR="00101229" w:rsidRPr="00D21001">
          <w:t>larger</w:t>
        </w:r>
        <w:r w:rsidR="00502C55" w:rsidRPr="00D21001">
          <w:t xml:space="preserve">, </w:t>
        </w:r>
      </w:ins>
      <w:del w:id="1033" w:author="Author">
        <w:r w:rsidRPr="00D21001" w:rsidDel="00502C55">
          <w:delText xml:space="preserve"> and </w:delText>
        </w:r>
      </w:del>
      <w:r w:rsidRPr="00D21001">
        <w:t xml:space="preserve">heavier flocs. </w:t>
      </w:r>
      <w:del w:id="1034" w:author="Author">
        <w:r w:rsidRPr="00D21001" w:rsidDel="00502C55">
          <w:delText xml:space="preserve"> </w:delText>
        </w:r>
      </w:del>
    </w:p>
    <w:p w14:paraId="445F2700" w14:textId="11681600" w:rsidR="00D10FE0" w:rsidRPr="00D21001" w:rsidDel="00BF5916" w:rsidRDefault="00D10FE0" w:rsidP="005D69FE">
      <w:pPr>
        <w:adjustRightInd w:val="0"/>
        <w:snapToGrid w:val="0"/>
        <w:spacing w:line="480" w:lineRule="auto"/>
        <w:ind w:firstLine="720"/>
        <w:rPr>
          <w:del w:id="1035" w:author="Author"/>
        </w:rPr>
      </w:pPr>
    </w:p>
    <w:p w14:paraId="6120C029" w14:textId="19A8767D" w:rsidR="00D10FE0" w:rsidRPr="00D21001" w:rsidDel="00BF5916" w:rsidRDefault="00D10FE0" w:rsidP="005D69FE">
      <w:pPr>
        <w:adjustRightInd w:val="0"/>
        <w:snapToGrid w:val="0"/>
        <w:spacing w:line="480" w:lineRule="auto"/>
        <w:ind w:firstLine="720"/>
        <w:rPr>
          <w:del w:id="1036" w:author="Author"/>
        </w:rPr>
      </w:pPr>
      <w:del w:id="1037" w:author="Author">
        <w:r w:rsidRPr="00D21001" w:rsidDel="00BF5916">
          <w:drawing>
            <wp:inline distT="0" distB="0" distL="0" distR="0" wp14:anchorId="607C9B6F" wp14:editId="2763DE59">
              <wp:extent cx="3666744" cy="3048000"/>
              <wp:effectExtent l="0" t="0" r="0" b="0"/>
              <wp:docPr id="6366" name="Picture 6366"/>
              <wp:cNvGraphicFramePr/>
              <a:graphic xmlns:a="http://schemas.openxmlformats.org/drawingml/2006/main">
                <a:graphicData uri="http://schemas.openxmlformats.org/drawingml/2006/picture">
                  <pic:pic xmlns:pic="http://schemas.openxmlformats.org/drawingml/2006/picture">
                    <pic:nvPicPr>
                      <pic:cNvPr id="6366" name="Picture 6366"/>
                      <pic:cNvPicPr/>
                    </pic:nvPicPr>
                    <pic:blipFill>
                      <a:blip r:embed="rId15"/>
                      <a:stretch>
                        <a:fillRect/>
                      </a:stretch>
                    </pic:blipFill>
                    <pic:spPr>
                      <a:xfrm>
                        <a:off x="0" y="0"/>
                        <a:ext cx="3666744" cy="3048000"/>
                      </a:xfrm>
                      <a:prstGeom prst="rect">
                        <a:avLst/>
                      </a:prstGeom>
                    </pic:spPr>
                  </pic:pic>
                </a:graphicData>
              </a:graphic>
            </wp:inline>
          </w:drawing>
        </w:r>
      </w:del>
    </w:p>
    <w:p w14:paraId="1CECF6DD" w14:textId="024D5715" w:rsidR="00D10FE0" w:rsidRPr="00D21001" w:rsidDel="00BF5916" w:rsidRDefault="00D10FE0" w:rsidP="005D69FE">
      <w:pPr>
        <w:adjustRightInd w:val="0"/>
        <w:snapToGrid w:val="0"/>
        <w:spacing w:line="480" w:lineRule="auto"/>
        <w:ind w:firstLine="720"/>
        <w:rPr>
          <w:del w:id="1038" w:author="Author"/>
          <w:sz w:val="18"/>
        </w:rPr>
      </w:pPr>
      <w:del w:id="1039" w:author="Author">
        <w:r w:rsidRPr="00D21001" w:rsidDel="00BF5916">
          <w:rPr>
            <w:b/>
            <w:sz w:val="18"/>
          </w:rPr>
          <w:delText>Fig. 3.</w:delText>
        </w:r>
        <w:r w:rsidRPr="00D21001" w:rsidDel="00BF5916">
          <w:rPr>
            <w:sz w:val="18"/>
          </w:rPr>
          <w:delText xml:space="preserve"> Surface plot (COD removal, flow rate, and coagulant dosage).</w:delText>
        </w:r>
      </w:del>
    </w:p>
    <w:p w14:paraId="25F52D60" w14:textId="77777777" w:rsidR="00D10FE0" w:rsidRPr="00D21001" w:rsidRDefault="00D10FE0">
      <w:pPr>
        <w:adjustRightInd w:val="0"/>
        <w:snapToGrid w:val="0"/>
        <w:spacing w:line="480" w:lineRule="auto"/>
        <w:ind w:firstLine="720"/>
        <w:pPrChange w:id="1040" w:author="Author">
          <w:pPr/>
        </w:pPrChange>
      </w:pPr>
    </w:p>
    <w:p w14:paraId="1A9422F0" w14:textId="2FFAD8DF" w:rsidR="002D1E12" w:rsidRPr="00D21001" w:rsidRDefault="002D1E12">
      <w:pPr>
        <w:adjustRightInd w:val="0"/>
        <w:snapToGrid w:val="0"/>
        <w:spacing w:line="480" w:lineRule="auto"/>
        <w:ind w:firstLine="720"/>
        <w:pPrChange w:id="1041" w:author="Author">
          <w:pPr/>
        </w:pPrChange>
      </w:pPr>
      <w:r w:rsidRPr="00D21001">
        <w:t xml:space="preserve">Figure 4 </w:t>
      </w:r>
      <w:del w:id="1042" w:author="Author">
        <w:r w:rsidRPr="00D21001" w:rsidDel="00502C55">
          <w:delText xml:space="preserve">is </w:delText>
        </w:r>
      </w:del>
      <w:ins w:id="1043" w:author="Author">
        <w:r w:rsidR="00502C55" w:rsidRPr="00D21001">
          <w:t xml:space="preserve">shows </w:t>
        </w:r>
      </w:ins>
      <w:r w:rsidRPr="00D21001">
        <w:t>the response surface</w:t>
      </w:r>
      <w:del w:id="1044" w:author="Author">
        <w:r w:rsidRPr="00D21001" w:rsidDel="00502C55">
          <w:delText>,</w:delText>
        </w:r>
      </w:del>
      <w:r w:rsidRPr="00D21001">
        <w:t xml:space="preserve"> implying the effect of saturation pressure and coagulant dosage on the COD removal at </w:t>
      </w:r>
      <w:del w:id="1045" w:author="Author">
        <w:r w:rsidRPr="00D21001" w:rsidDel="00502C55">
          <w:delText xml:space="preserve">the </w:delText>
        </w:r>
      </w:del>
      <w:ins w:id="1046" w:author="Author">
        <w:r w:rsidR="00502C55" w:rsidRPr="00D21001">
          <w:t xml:space="preserve">a </w:t>
        </w:r>
      </w:ins>
      <w:r w:rsidRPr="00D21001">
        <w:t>constant flow rate. At low</w:t>
      </w:r>
      <w:ins w:id="1047" w:author="Author">
        <w:r w:rsidR="00502C55" w:rsidRPr="00D21001">
          <w:t>er</w:t>
        </w:r>
      </w:ins>
      <w:r w:rsidRPr="00D21001">
        <w:t xml:space="preserve"> saturation pressure</w:t>
      </w:r>
      <w:ins w:id="1048" w:author="Author">
        <w:r w:rsidR="00502C55" w:rsidRPr="00D21001">
          <w:t>s</w:t>
        </w:r>
      </w:ins>
      <w:r w:rsidRPr="00D21001">
        <w:t xml:space="preserve">, </w:t>
      </w:r>
      <w:ins w:id="1049" w:author="Author">
        <w:r w:rsidR="00F82F33" w:rsidRPr="00D21001">
          <w:t xml:space="preserve">the </w:t>
        </w:r>
      </w:ins>
      <w:r w:rsidRPr="00D21001">
        <w:t>coagulant dosage was high</w:t>
      </w:r>
      <w:ins w:id="1050" w:author="Author">
        <w:r w:rsidR="00502C55" w:rsidRPr="00D21001">
          <w:t>er</w:t>
        </w:r>
      </w:ins>
      <w:r w:rsidRPr="00D21001">
        <w:t xml:space="preserve"> when the COD removal approached </w:t>
      </w:r>
      <w:ins w:id="1051" w:author="Author">
        <w:r w:rsidR="00502C55" w:rsidRPr="00D21001">
          <w:t xml:space="preserve">its </w:t>
        </w:r>
      </w:ins>
      <w:r w:rsidRPr="00D21001">
        <w:t>maximum value</w:t>
      </w:r>
      <w:ins w:id="1052" w:author="Author">
        <w:r w:rsidR="00ED6816" w:rsidRPr="00D21001">
          <w:t xml:space="preserve"> (Féris and Rubio 1999)</w:t>
        </w:r>
      </w:ins>
      <w:del w:id="1053" w:author="Author">
        <w:r w:rsidRPr="00D21001" w:rsidDel="00ED6816">
          <w:delText xml:space="preserve"> [20]</w:delText>
        </w:r>
      </w:del>
      <w:r w:rsidRPr="00D21001">
        <w:t>. However, at higher saturation pressure</w:t>
      </w:r>
      <w:ins w:id="1054" w:author="Author">
        <w:r w:rsidR="005D368B" w:rsidRPr="00D21001">
          <w:t>s,</w:t>
        </w:r>
      </w:ins>
      <w:r w:rsidRPr="00D21001">
        <w:t xml:space="preserve"> </w:t>
      </w:r>
      <w:del w:id="1055" w:author="Author">
        <w:r w:rsidRPr="00D21001" w:rsidDel="005D368B">
          <w:delText xml:space="preserve">levels, </w:delText>
        </w:r>
      </w:del>
      <w:ins w:id="1056" w:author="Author">
        <w:r w:rsidR="00F82F33" w:rsidRPr="00D21001">
          <w:t xml:space="preserve">the </w:t>
        </w:r>
      </w:ins>
      <w:r w:rsidRPr="00D21001">
        <w:t xml:space="preserve">coagulant dosage was </w:t>
      </w:r>
      <w:del w:id="1057" w:author="Author">
        <w:r w:rsidRPr="00D21001" w:rsidDel="00F82F33">
          <w:delText xml:space="preserve">small </w:delText>
        </w:r>
      </w:del>
      <w:ins w:id="1058" w:author="Author">
        <w:r w:rsidR="00F82F33" w:rsidRPr="00D21001">
          <w:t xml:space="preserve">lower </w:t>
        </w:r>
      </w:ins>
      <w:r w:rsidRPr="00D21001">
        <w:t xml:space="preserve">when the COD removal attained </w:t>
      </w:r>
      <w:ins w:id="1059" w:author="Author">
        <w:r w:rsidR="00502C55" w:rsidRPr="00D21001">
          <w:t xml:space="preserve">its </w:t>
        </w:r>
      </w:ins>
      <w:r w:rsidRPr="00D21001">
        <w:t>highest measure</w:t>
      </w:r>
      <w:ins w:id="1060" w:author="Author">
        <w:r w:rsidR="00ED6816" w:rsidRPr="00D21001">
          <w:t xml:space="preserve"> (Ross</w:t>
        </w:r>
        <w:r w:rsidR="00ED1E03" w:rsidRPr="00D21001">
          <w:t xml:space="preserve"> et al.</w:t>
        </w:r>
        <w:r w:rsidR="00ED6816" w:rsidRPr="00D21001">
          <w:t xml:space="preserve"> 2000)</w:t>
        </w:r>
      </w:ins>
      <w:del w:id="1061" w:author="Author">
        <w:r w:rsidRPr="00D21001" w:rsidDel="00ED6816">
          <w:delText xml:space="preserve"> [19]</w:delText>
        </w:r>
      </w:del>
      <w:r w:rsidRPr="00D21001">
        <w:t xml:space="preserve">. </w:t>
      </w:r>
    </w:p>
    <w:p w14:paraId="771F1B3F" w14:textId="018EAE79" w:rsidR="002D1E12" w:rsidRPr="00D21001" w:rsidDel="00BF5916" w:rsidRDefault="002D1E12" w:rsidP="00BC25E9">
      <w:pPr>
        <w:adjustRightInd w:val="0"/>
        <w:snapToGrid w:val="0"/>
        <w:spacing w:line="480" w:lineRule="auto"/>
        <w:rPr>
          <w:del w:id="1062" w:author="Author"/>
          <w:iCs/>
          <w:rPrChange w:id="1063" w:author="Author">
            <w:rPr>
              <w:del w:id="1064" w:author="Author"/>
              <w:i/>
            </w:rPr>
          </w:rPrChange>
        </w:rPr>
      </w:pPr>
    </w:p>
    <w:p w14:paraId="59C81253" w14:textId="793DD491" w:rsidR="00D10FE0" w:rsidRPr="00D21001" w:rsidDel="00BF5916" w:rsidRDefault="00D10FE0" w:rsidP="00BC25E9">
      <w:pPr>
        <w:adjustRightInd w:val="0"/>
        <w:snapToGrid w:val="0"/>
        <w:spacing w:line="480" w:lineRule="auto"/>
        <w:rPr>
          <w:del w:id="1065" w:author="Author"/>
          <w:i/>
        </w:rPr>
      </w:pPr>
      <w:del w:id="1066" w:author="Author">
        <w:r w:rsidRPr="00D21001" w:rsidDel="00BF5916">
          <w:lastRenderedPageBreak/>
          <w:drawing>
            <wp:inline distT="0" distB="0" distL="0" distR="0" wp14:anchorId="167FBC29" wp14:editId="3D622EDC">
              <wp:extent cx="3721609" cy="2724912"/>
              <wp:effectExtent l="0" t="0" r="0" b="0"/>
              <wp:docPr id="6368" name="Picture 6368"/>
              <wp:cNvGraphicFramePr/>
              <a:graphic xmlns:a="http://schemas.openxmlformats.org/drawingml/2006/main">
                <a:graphicData uri="http://schemas.openxmlformats.org/drawingml/2006/picture">
                  <pic:pic xmlns:pic="http://schemas.openxmlformats.org/drawingml/2006/picture">
                    <pic:nvPicPr>
                      <pic:cNvPr id="6368" name="Picture 6368"/>
                      <pic:cNvPicPr/>
                    </pic:nvPicPr>
                    <pic:blipFill>
                      <a:blip r:embed="rId16"/>
                      <a:stretch>
                        <a:fillRect/>
                      </a:stretch>
                    </pic:blipFill>
                    <pic:spPr>
                      <a:xfrm>
                        <a:off x="0" y="0"/>
                        <a:ext cx="3721609" cy="2724912"/>
                      </a:xfrm>
                      <a:prstGeom prst="rect">
                        <a:avLst/>
                      </a:prstGeom>
                    </pic:spPr>
                  </pic:pic>
                </a:graphicData>
              </a:graphic>
            </wp:inline>
          </w:drawing>
        </w:r>
      </w:del>
    </w:p>
    <w:p w14:paraId="06F524AB" w14:textId="2FFC4328" w:rsidR="00D10FE0" w:rsidRPr="00D21001" w:rsidDel="00BF5916" w:rsidRDefault="00D10FE0" w:rsidP="00BC25E9">
      <w:pPr>
        <w:adjustRightInd w:val="0"/>
        <w:snapToGrid w:val="0"/>
        <w:spacing w:line="480" w:lineRule="auto"/>
        <w:rPr>
          <w:del w:id="1067" w:author="Author"/>
        </w:rPr>
      </w:pPr>
      <w:del w:id="1068" w:author="Author">
        <w:r w:rsidRPr="00D21001" w:rsidDel="00BF5916">
          <w:rPr>
            <w:b/>
            <w:sz w:val="18"/>
          </w:rPr>
          <w:delText>Fig. 4.</w:delText>
        </w:r>
        <w:r w:rsidRPr="00D21001" w:rsidDel="00BF5916">
          <w:rPr>
            <w:sz w:val="18"/>
          </w:rPr>
          <w:delText xml:space="preserve"> Surface plot (COD removal, saturation pressure, and coagulant dosage). </w:delText>
        </w:r>
      </w:del>
    </w:p>
    <w:p w14:paraId="49202728" w14:textId="77777777" w:rsidR="00D10FE0" w:rsidRPr="00D21001" w:rsidDel="00BF5916" w:rsidRDefault="00D10FE0" w:rsidP="00BC25E9">
      <w:pPr>
        <w:adjustRightInd w:val="0"/>
        <w:snapToGrid w:val="0"/>
        <w:spacing w:line="480" w:lineRule="auto"/>
        <w:rPr>
          <w:del w:id="1069" w:author="Author"/>
          <w:i/>
        </w:rPr>
      </w:pPr>
    </w:p>
    <w:p w14:paraId="5F3EA6B7" w14:textId="77777777" w:rsidR="00D10FE0" w:rsidRPr="00D21001" w:rsidRDefault="00D10FE0" w:rsidP="00BC25E9">
      <w:pPr>
        <w:adjustRightInd w:val="0"/>
        <w:snapToGrid w:val="0"/>
        <w:spacing w:line="480" w:lineRule="auto"/>
        <w:rPr>
          <w:iCs/>
          <w:rPrChange w:id="1070" w:author="Author">
            <w:rPr>
              <w:i/>
            </w:rPr>
          </w:rPrChange>
        </w:rPr>
      </w:pPr>
    </w:p>
    <w:p w14:paraId="400D0A5C" w14:textId="086C81DC" w:rsidR="002D1E12" w:rsidRPr="00D21001" w:rsidRDefault="002D1E12" w:rsidP="00BC25E9">
      <w:pPr>
        <w:adjustRightInd w:val="0"/>
        <w:snapToGrid w:val="0"/>
        <w:spacing w:line="480" w:lineRule="auto"/>
        <w:rPr>
          <w:iCs/>
          <w:rPrChange w:id="1071" w:author="Author">
            <w:rPr>
              <w:i/>
            </w:rPr>
          </w:rPrChange>
        </w:rPr>
      </w:pPr>
      <w:r w:rsidRPr="00D21001">
        <w:rPr>
          <w:iCs/>
          <w:rPrChange w:id="1072" w:author="Author">
            <w:rPr>
              <w:i/>
            </w:rPr>
          </w:rPrChange>
        </w:rPr>
        <w:t>3.</w:t>
      </w:r>
      <w:r w:rsidR="001223CD" w:rsidRPr="00D21001">
        <w:rPr>
          <w:iCs/>
          <w:rPrChange w:id="1073" w:author="Author">
            <w:rPr>
              <w:i/>
            </w:rPr>
          </w:rPrChange>
        </w:rPr>
        <w:t>2</w:t>
      </w:r>
      <w:r w:rsidRPr="00D21001">
        <w:rPr>
          <w:iCs/>
          <w:rPrChange w:id="1074" w:author="Author">
            <w:rPr>
              <w:i/>
            </w:rPr>
          </w:rPrChange>
        </w:rPr>
        <w:t xml:space="preserve">. Process optimization </w:t>
      </w:r>
    </w:p>
    <w:p w14:paraId="4F53359A" w14:textId="4222176B" w:rsidR="002D1E12" w:rsidRPr="00D21001" w:rsidDel="001453B2" w:rsidRDefault="002D1E12" w:rsidP="00BC25E9">
      <w:pPr>
        <w:adjustRightInd w:val="0"/>
        <w:snapToGrid w:val="0"/>
        <w:spacing w:line="480" w:lineRule="auto"/>
        <w:rPr>
          <w:del w:id="1075" w:author="Author"/>
        </w:rPr>
      </w:pPr>
      <w:del w:id="1076" w:author="Author">
        <w:r w:rsidRPr="00D21001" w:rsidDel="00502C55">
          <w:delText xml:space="preserve">The </w:delText>
        </w:r>
      </w:del>
      <w:ins w:id="1077" w:author="Author">
        <w:r w:rsidR="00502C55" w:rsidRPr="00D21001">
          <w:t xml:space="preserve">Following the experiments, </w:t>
        </w:r>
      </w:ins>
      <w:r w:rsidRPr="00D21001">
        <w:t>conditions were optimized based on the best combination of factor levels that obtain</w:t>
      </w:r>
      <w:ins w:id="1078" w:author="Author">
        <w:r w:rsidR="00D90D01" w:rsidRPr="00D21001">
          <w:t>ed</w:t>
        </w:r>
      </w:ins>
      <w:r w:rsidRPr="00D21001">
        <w:t xml:space="preserve"> maximum amounts for the studied response. The </w:t>
      </w:r>
      <w:ins w:id="1079" w:author="Author">
        <w:r w:rsidR="00502C55" w:rsidRPr="00D21001">
          <w:t xml:space="preserve">two </w:t>
        </w:r>
      </w:ins>
      <w:r w:rsidRPr="00D21001">
        <w:t>chosen criteria for optimization goal</w:t>
      </w:r>
      <w:ins w:id="1080" w:author="Author">
        <w:r w:rsidR="00502C55" w:rsidRPr="00D21001">
          <w:t>s</w:t>
        </w:r>
      </w:ins>
      <w:r w:rsidRPr="00D21001">
        <w:t xml:space="preserve"> were </w:t>
      </w:r>
      <w:commentRangeStart w:id="1081"/>
      <w:del w:id="1082" w:author="Author">
        <w:r w:rsidRPr="00D21001" w:rsidDel="003E610F">
          <w:delText>‘</w:delText>
        </w:r>
      </w:del>
      <w:ins w:id="1083" w:author="Author">
        <w:r w:rsidR="003E610F" w:rsidRPr="00D21001">
          <w:t>“</w:t>
        </w:r>
      </w:ins>
      <w:del w:id="1084" w:author="Author">
        <w:r w:rsidRPr="00D21001" w:rsidDel="003E610F">
          <w:delText xml:space="preserve">maximize’ </w:delText>
        </w:r>
      </w:del>
      <w:ins w:id="1085" w:author="Author">
        <w:r w:rsidR="003E610F" w:rsidRPr="00D21001">
          <w:t xml:space="preserve">maximize” </w:t>
        </w:r>
        <w:commentRangeEnd w:id="1081"/>
        <w:r w:rsidR="003E610F" w:rsidRPr="00D21001">
          <w:rPr>
            <w:rStyle w:val="CommentReference"/>
          </w:rPr>
          <w:commentReference w:id="1081"/>
        </w:r>
      </w:ins>
      <w:r w:rsidRPr="00D21001">
        <w:t xml:space="preserve">for response (COD removal) and </w:t>
      </w:r>
      <w:del w:id="1086" w:author="Author">
        <w:r w:rsidRPr="00D21001" w:rsidDel="003E610F">
          <w:delText>‘</w:delText>
        </w:r>
      </w:del>
      <w:ins w:id="1087" w:author="Author">
        <w:r w:rsidR="003E610F" w:rsidRPr="00D21001">
          <w:t>“</w:t>
        </w:r>
      </w:ins>
      <w:r w:rsidRPr="00D21001">
        <w:t xml:space="preserve">in </w:t>
      </w:r>
      <w:del w:id="1088" w:author="Author">
        <w:r w:rsidRPr="00D21001" w:rsidDel="003E610F">
          <w:delText xml:space="preserve">range’ </w:delText>
        </w:r>
      </w:del>
      <w:ins w:id="1089" w:author="Author">
        <w:r w:rsidR="003E610F" w:rsidRPr="00D21001">
          <w:t xml:space="preserve">range” </w:t>
        </w:r>
      </w:ins>
      <w:r w:rsidRPr="00D21001">
        <w:t xml:space="preserve">for input factors. Among 25 proposed solutions, the top 23 solutions were expressed with higher desirability. The </w:t>
      </w:r>
      <w:del w:id="1090" w:author="Author">
        <w:r w:rsidRPr="00D21001" w:rsidDel="00AC77F2">
          <w:delText xml:space="preserve">distinguished </w:delText>
        </w:r>
      </w:del>
      <w:r w:rsidRPr="00D21001">
        <w:t xml:space="preserve">optimal conditions were </w:t>
      </w:r>
      <w:del w:id="1091" w:author="Author">
        <w:r w:rsidRPr="00D21001" w:rsidDel="00502C55">
          <w:delText xml:space="preserve">the </w:delText>
        </w:r>
      </w:del>
      <w:ins w:id="1092" w:author="Author">
        <w:r w:rsidR="00502C55" w:rsidRPr="00D21001">
          <w:t xml:space="preserve">a </w:t>
        </w:r>
      </w:ins>
      <w:r w:rsidRPr="00D21001">
        <w:t xml:space="preserve">flow rate </w:t>
      </w:r>
      <w:ins w:id="1093" w:author="Author">
        <w:r w:rsidR="00502C55" w:rsidRPr="00D21001">
          <w:t xml:space="preserve">of </w:t>
        </w:r>
      </w:ins>
      <w:del w:id="1094" w:author="Author">
        <w:r w:rsidRPr="00D21001" w:rsidDel="00502C55">
          <w:delText>(</w:delText>
        </w:r>
      </w:del>
      <w:r w:rsidRPr="00D21001">
        <w:t>3.76</w:t>
      </w:r>
      <w:del w:id="1095" w:author="Author">
        <w:r w:rsidRPr="00D21001" w:rsidDel="003E610F">
          <w:delText xml:space="preserve"> </w:delText>
        </w:r>
      </w:del>
      <w:r w:rsidRPr="00D21001">
        <w:t>–</w:t>
      </w:r>
      <w:del w:id="1096" w:author="Author">
        <w:r w:rsidRPr="00D21001" w:rsidDel="003E610F">
          <w:delText xml:space="preserve"> </w:delText>
        </w:r>
      </w:del>
      <w:r w:rsidRPr="00D21001">
        <w:t>3.86 L/min</w:t>
      </w:r>
      <w:del w:id="1097" w:author="Author">
        <w:r w:rsidRPr="00D21001" w:rsidDel="00502C55">
          <w:delText>)</w:delText>
        </w:r>
      </w:del>
      <w:r w:rsidRPr="00D21001">
        <w:t xml:space="preserve">, saturation pressure </w:t>
      </w:r>
      <w:del w:id="1098" w:author="Author">
        <w:r w:rsidRPr="00D21001" w:rsidDel="00502C55">
          <w:delText>(</w:delText>
        </w:r>
      </w:del>
      <w:ins w:id="1099" w:author="Author">
        <w:r w:rsidR="00502C55" w:rsidRPr="00D21001">
          <w:t xml:space="preserve">of </w:t>
        </w:r>
      </w:ins>
      <w:r w:rsidRPr="00D21001">
        <w:t>4.99</w:t>
      </w:r>
      <w:ins w:id="1100" w:author="Author">
        <w:r w:rsidR="003E610F" w:rsidRPr="00D21001">
          <w:t>–</w:t>
        </w:r>
      </w:ins>
      <w:del w:id="1101" w:author="Author">
        <w:r w:rsidRPr="00D21001" w:rsidDel="003E610F">
          <w:delText xml:space="preserve"> - </w:delText>
        </w:r>
      </w:del>
      <w:r w:rsidRPr="00D21001">
        <w:t>5 bar</w:t>
      </w:r>
      <w:ins w:id="1102" w:author="Author">
        <w:r w:rsidR="00502C55" w:rsidRPr="00D21001">
          <w:t>,</w:t>
        </w:r>
      </w:ins>
      <w:del w:id="1103" w:author="Author">
        <w:r w:rsidRPr="00D21001" w:rsidDel="00502C55">
          <w:delText>)</w:delText>
        </w:r>
      </w:del>
      <w:r w:rsidRPr="00D21001">
        <w:t xml:space="preserve"> and coagulant dosage </w:t>
      </w:r>
      <w:ins w:id="1104" w:author="Author">
        <w:r w:rsidR="00502C55" w:rsidRPr="00D21001">
          <w:t xml:space="preserve">of </w:t>
        </w:r>
      </w:ins>
      <w:del w:id="1105" w:author="Author">
        <w:r w:rsidRPr="00D21001" w:rsidDel="00502C55">
          <w:delText>(</w:delText>
        </w:r>
      </w:del>
      <w:r w:rsidRPr="00D21001">
        <w:t>24.16</w:t>
      </w:r>
      <w:del w:id="1106" w:author="Author">
        <w:r w:rsidRPr="00D21001" w:rsidDel="003E610F">
          <w:delText xml:space="preserve"> </w:delText>
        </w:r>
      </w:del>
      <w:r w:rsidRPr="00D21001">
        <w:t>–</w:t>
      </w:r>
      <w:del w:id="1107" w:author="Author">
        <w:r w:rsidRPr="00D21001" w:rsidDel="003E610F">
          <w:delText xml:space="preserve"> </w:delText>
        </w:r>
      </w:del>
      <w:r w:rsidRPr="00D21001">
        <w:t>24.79 mg/L</w:t>
      </w:r>
      <w:ins w:id="1108" w:author="Author">
        <w:r w:rsidR="00502C55" w:rsidRPr="00D21001">
          <w:t>,</w:t>
        </w:r>
      </w:ins>
      <w:del w:id="1109" w:author="Author">
        <w:r w:rsidRPr="00D21001" w:rsidDel="00502C55">
          <w:delText>)</w:delText>
        </w:r>
      </w:del>
      <w:r w:rsidRPr="00D21001">
        <w:t xml:space="preserve"> with the peak desirability value </w:t>
      </w:r>
      <w:ins w:id="1110" w:author="Author">
        <w:r w:rsidR="00502C55" w:rsidRPr="00D21001">
          <w:t xml:space="preserve">of </w:t>
        </w:r>
      </w:ins>
      <w:r w:rsidRPr="00D21001">
        <w:t xml:space="preserve">100%. </w:t>
      </w:r>
      <w:del w:id="1111" w:author="Author">
        <w:r w:rsidRPr="00D21001" w:rsidDel="00502C55">
          <w:delText xml:space="preserve">The </w:delText>
        </w:r>
      </w:del>
      <w:ins w:id="1112" w:author="Author">
        <w:r w:rsidR="00502C55" w:rsidRPr="00D21001">
          <w:t xml:space="preserve">With these conditions, the </w:t>
        </w:r>
      </w:ins>
      <w:r w:rsidRPr="00D21001">
        <w:t xml:space="preserve">maximum COD removal was 67.87%. </w:t>
      </w:r>
    </w:p>
    <w:p w14:paraId="18CD0BBD" w14:textId="7A141203" w:rsidR="002D1E12" w:rsidRPr="00D21001" w:rsidRDefault="002D1E12" w:rsidP="00BC25E9">
      <w:pPr>
        <w:adjustRightInd w:val="0"/>
        <w:snapToGrid w:val="0"/>
        <w:spacing w:line="480" w:lineRule="auto"/>
      </w:pPr>
    </w:p>
    <w:p w14:paraId="6F03E4DD" w14:textId="7014BF11" w:rsidR="002D1E12" w:rsidRPr="00D21001" w:rsidRDefault="002D1E12">
      <w:pPr>
        <w:adjustRightInd w:val="0"/>
        <w:snapToGrid w:val="0"/>
        <w:spacing w:line="480" w:lineRule="auto"/>
        <w:ind w:firstLine="720"/>
        <w:pPrChange w:id="1113" w:author="Author">
          <w:pPr/>
        </w:pPrChange>
      </w:pPr>
      <w:r w:rsidRPr="00D21001">
        <w:t xml:space="preserve">The predictability of the optimized model was </w:t>
      </w:r>
      <w:ins w:id="1114" w:author="Author">
        <w:r w:rsidR="00502C55" w:rsidRPr="00D21001">
          <w:t xml:space="preserve">then </w:t>
        </w:r>
      </w:ins>
      <w:r w:rsidRPr="00D21001">
        <w:t>evaluated using five independent experimental runs. Table 5 summarize</w:t>
      </w:r>
      <w:ins w:id="1115" w:author="Author">
        <w:r w:rsidR="00502C55" w:rsidRPr="00D21001">
          <w:t>s</w:t>
        </w:r>
      </w:ins>
      <w:del w:id="1116" w:author="Author">
        <w:r w:rsidRPr="00D21001" w:rsidDel="00502C55">
          <w:delText>d</w:delText>
        </w:r>
      </w:del>
      <w:r w:rsidRPr="00D21001">
        <w:t xml:space="preserve"> the results and indicate</w:t>
      </w:r>
      <w:ins w:id="1117" w:author="Author">
        <w:r w:rsidR="00502C55" w:rsidRPr="00D21001">
          <w:t>s</w:t>
        </w:r>
      </w:ins>
      <w:del w:id="1118" w:author="Author">
        <w:r w:rsidRPr="00D21001" w:rsidDel="00502C55">
          <w:delText>d</w:delText>
        </w:r>
      </w:del>
      <w:r w:rsidRPr="00D21001">
        <w:t xml:space="preserve"> excellent </w:t>
      </w:r>
      <w:del w:id="1119" w:author="Author">
        <w:r w:rsidRPr="00D21001" w:rsidDel="00BB4153">
          <w:delText xml:space="preserve">confidence </w:delText>
        </w:r>
      </w:del>
      <w:ins w:id="1120" w:author="Author">
        <w:r w:rsidR="00BB4153" w:rsidRPr="00D21001">
          <w:t xml:space="preserve">agreement </w:t>
        </w:r>
      </w:ins>
      <w:r w:rsidRPr="00D21001">
        <w:t>between the predicted and measured value</w:t>
      </w:r>
      <w:ins w:id="1121" w:author="Author">
        <w:r w:rsidR="00502C55" w:rsidRPr="00D21001">
          <w:t>s</w:t>
        </w:r>
      </w:ins>
      <w:r w:rsidRPr="00D21001">
        <w:t>.</w:t>
      </w:r>
    </w:p>
    <w:p w14:paraId="1A32E14A" w14:textId="2CF98C02" w:rsidR="00D10FE0" w:rsidRPr="00D21001" w:rsidRDefault="00D10FE0" w:rsidP="00BC25E9">
      <w:pPr>
        <w:adjustRightInd w:val="0"/>
        <w:snapToGrid w:val="0"/>
        <w:spacing w:line="480" w:lineRule="auto"/>
      </w:pPr>
    </w:p>
    <w:p w14:paraId="4D78C949" w14:textId="77777777" w:rsidR="00151DAB" w:rsidRPr="00D21001" w:rsidDel="009738EC" w:rsidRDefault="00151DAB" w:rsidP="00151DAB">
      <w:pPr>
        <w:adjustRightInd w:val="0"/>
        <w:snapToGrid w:val="0"/>
        <w:spacing w:line="480" w:lineRule="auto"/>
        <w:jc w:val="left"/>
        <w:rPr>
          <w:del w:id="1122" w:author="Author"/>
          <w:szCs w:val="21"/>
        </w:rPr>
      </w:pPr>
      <w:bookmarkStart w:id="1123" w:name="_Hlk64641968"/>
      <w:commentRangeStart w:id="1124"/>
      <w:r w:rsidRPr="00D21001">
        <w:rPr>
          <w:b/>
          <w:szCs w:val="21"/>
          <w:rPrChange w:id="1125" w:author="Author">
            <w:rPr>
              <w:b/>
              <w:sz w:val="18"/>
            </w:rPr>
          </w:rPrChange>
        </w:rPr>
        <w:t>Table 5.</w:t>
      </w:r>
      <w:r w:rsidRPr="00D21001">
        <w:rPr>
          <w:szCs w:val="21"/>
          <w:rPrChange w:id="1126" w:author="Author">
            <w:rPr>
              <w:sz w:val="18"/>
            </w:rPr>
          </w:rPrChange>
        </w:rPr>
        <w:t xml:space="preserve"> </w:t>
      </w:r>
      <w:commentRangeEnd w:id="1124"/>
      <w:r w:rsidRPr="00D21001">
        <w:rPr>
          <w:rStyle w:val="CommentReference"/>
        </w:rPr>
        <w:commentReference w:id="1124"/>
      </w:r>
      <w:ins w:id="1128" w:author="Author">
        <w:r w:rsidRPr="00D21001">
          <w:rPr>
            <w:szCs w:val="21"/>
          </w:rPr>
          <w:t>P</w:t>
        </w:r>
      </w:ins>
      <w:del w:id="1129" w:author="Author">
        <w:r w:rsidRPr="00D21001" w:rsidDel="001453B2">
          <w:rPr>
            <w:szCs w:val="21"/>
            <w:rPrChange w:id="1130" w:author="Author">
              <w:rPr>
                <w:sz w:val="18"/>
              </w:rPr>
            </w:rPrChange>
          </w:rPr>
          <w:delText>The p</w:delText>
        </w:r>
      </w:del>
      <w:r w:rsidRPr="00D21001">
        <w:rPr>
          <w:szCs w:val="21"/>
          <w:rPrChange w:id="1131" w:author="Author">
            <w:rPr>
              <w:sz w:val="18"/>
            </w:rPr>
          </w:rPrChange>
        </w:rPr>
        <w:t xml:space="preserve">redictability of the optimized model using five independent experimental runs </w:t>
      </w:r>
    </w:p>
    <w:p w14:paraId="2DCEE4F0" w14:textId="77777777" w:rsidR="00151DAB" w:rsidRPr="00D21001" w:rsidDel="009738EC" w:rsidRDefault="00151DAB" w:rsidP="00151DAB">
      <w:pPr>
        <w:adjustRightInd w:val="0"/>
        <w:snapToGrid w:val="0"/>
        <w:spacing w:line="480" w:lineRule="auto"/>
        <w:jc w:val="left"/>
        <w:rPr>
          <w:del w:id="1132" w:author="Author"/>
          <w:rFonts w:cs="Times New Roman"/>
          <w:szCs w:val="21"/>
        </w:rPr>
      </w:pPr>
      <w:del w:id="1133" w:author="Author">
        <w:r w:rsidRPr="00D21001" w:rsidDel="009738EC">
          <w:rPr>
            <w:rFonts w:cs="Times New Roman"/>
            <w:szCs w:val="21"/>
            <w:lang w:eastAsia="en-GB"/>
            <w:rPrChange w:id="1134" w:author="Author">
              <w:rPr>
                <w:noProof/>
                <w:sz w:val="22"/>
                <w:lang w:val="en-GB" w:eastAsia="en-GB"/>
              </w:rPr>
            </w:rPrChange>
          </w:rPr>
          <mc:AlternateContent>
            <mc:Choice Requires="wpg">
              <w:drawing>
                <wp:inline distT="0" distB="0" distL="0" distR="0" wp14:anchorId="05F8A496" wp14:editId="2ECEBA54">
                  <wp:extent cx="6180963" cy="6096"/>
                  <wp:effectExtent l="0" t="0" r="0" b="0"/>
                  <wp:docPr id="45625" name="Group 45625"/>
                  <wp:cNvGraphicFramePr/>
                  <a:graphic xmlns:a="http://schemas.openxmlformats.org/drawingml/2006/main">
                    <a:graphicData uri="http://schemas.microsoft.com/office/word/2010/wordprocessingGroup">
                      <wpg:wgp>
                        <wpg:cNvGrpSpPr/>
                        <wpg:grpSpPr>
                          <a:xfrm>
                            <a:off x="0" y="0"/>
                            <a:ext cx="6180963" cy="6096"/>
                            <a:chOff x="0" y="0"/>
                            <a:chExt cx="6180963" cy="6096"/>
                          </a:xfrm>
                        </wpg:grpSpPr>
                        <wps:wsp>
                          <wps:cNvPr id="50273" name="Shape 50273"/>
                          <wps:cNvSpPr/>
                          <wps:spPr>
                            <a:xfrm>
                              <a:off x="0" y="0"/>
                              <a:ext cx="829361" cy="9144"/>
                            </a:xfrm>
                            <a:custGeom>
                              <a:avLst/>
                              <a:gdLst/>
                              <a:ahLst/>
                              <a:cxnLst/>
                              <a:rect l="0" t="0" r="0" b="0"/>
                              <a:pathLst>
                                <a:path w="829361" h="9144">
                                  <a:moveTo>
                                    <a:pt x="0" y="0"/>
                                  </a:moveTo>
                                  <a:lnTo>
                                    <a:pt x="829361" y="0"/>
                                  </a:lnTo>
                                  <a:lnTo>
                                    <a:pt x="82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4" name="Shape 50274"/>
                          <wps:cNvSpPr/>
                          <wps:spPr>
                            <a:xfrm>
                              <a:off x="8293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5" name="Shape 50275"/>
                          <wps:cNvSpPr/>
                          <wps:spPr>
                            <a:xfrm>
                              <a:off x="835406" y="0"/>
                              <a:ext cx="160020" cy="9144"/>
                            </a:xfrm>
                            <a:custGeom>
                              <a:avLst/>
                              <a:gdLst/>
                              <a:ahLst/>
                              <a:cxnLst/>
                              <a:rect l="0" t="0" r="0" b="0"/>
                              <a:pathLst>
                                <a:path w="160020" h="9144">
                                  <a:moveTo>
                                    <a:pt x="0" y="0"/>
                                  </a:moveTo>
                                  <a:lnTo>
                                    <a:pt x="160020" y="0"/>
                                  </a:lnTo>
                                  <a:lnTo>
                                    <a:pt x="160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6" name="Shape 50276"/>
                          <wps:cNvSpPr/>
                          <wps:spPr>
                            <a:xfrm>
                              <a:off x="9954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7" name="Shape 50277"/>
                          <wps:cNvSpPr/>
                          <wps:spPr>
                            <a:xfrm>
                              <a:off x="1001522" y="0"/>
                              <a:ext cx="3425063" cy="9144"/>
                            </a:xfrm>
                            <a:custGeom>
                              <a:avLst/>
                              <a:gdLst/>
                              <a:ahLst/>
                              <a:cxnLst/>
                              <a:rect l="0" t="0" r="0" b="0"/>
                              <a:pathLst>
                                <a:path w="3425063" h="9144">
                                  <a:moveTo>
                                    <a:pt x="0" y="0"/>
                                  </a:moveTo>
                                  <a:lnTo>
                                    <a:pt x="3425063" y="0"/>
                                  </a:lnTo>
                                  <a:lnTo>
                                    <a:pt x="3425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8" name="Shape 50278"/>
                          <wps:cNvSpPr/>
                          <wps:spPr>
                            <a:xfrm>
                              <a:off x="44265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9" name="Shape 50279"/>
                          <wps:cNvSpPr/>
                          <wps:spPr>
                            <a:xfrm>
                              <a:off x="4432682"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0" name="Shape 50280"/>
                          <wps:cNvSpPr/>
                          <wps:spPr>
                            <a:xfrm>
                              <a:off x="45759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1" name="Shape 50281"/>
                          <wps:cNvSpPr/>
                          <wps:spPr>
                            <a:xfrm>
                              <a:off x="4582033" y="0"/>
                              <a:ext cx="1598930" cy="9144"/>
                            </a:xfrm>
                            <a:custGeom>
                              <a:avLst/>
                              <a:gdLst/>
                              <a:ahLst/>
                              <a:cxnLst/>
                              <a:rect l="0" t="0" r="0" b="0"/>
                              <a:pathLst>
                                <a:path w="1598930" h="9144">
                                  <a:moveTo>
                                    <a:pt x="0" y="0"/>
                                  </a:moveTo>
                                  <a:lnTo>
                                    <a:pt x="1598930" y="0"/>
                                  </a:lnTo>
                                  <a:lnTo>
                                    <a:pt x="1598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0741BE" id="Group 45625" o:spid="_x0000_s1026" style="width:486.7pt;height:.5pt;mso-position-horizontal-relative:char;mso-position-vertical-relative:line" coordsize="61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">
                  <v:shape id="Shape 50273" o:spid="_x0000_s1027" style="position:absolute;width:8293;height:91;visibility:visible;mso-wrap-style:square;v-text-anchor:top" coordsize="8293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" path="m,l829361,r,9144l,9144,,e" fillcolor="black" stroked="f" strokeweight="0">
                    <v:stroke miterlimit="83231f" joinstyle="miter"/>
                    <v:path arrowok="t" textboxrect="0,0,829361,9144"/>
                  </v:shape>
                  <v:shape id="Shape 50274" o:spid="_x0000_s1028" style="position:absolute;left:829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" path="m,l9144,r,9144l,9144,,e" fillcolor="black" stroked="f" strokeweight="0">
                    <v:stroke miterlimit="83231f" joinstyle="miter"/>
                    <v:path arrowok="t" textboxrect="0,0,9144,9144"/>
                  </v:shape>
                  <v:shape id="Shape 50275" o:spid="_x0000_s1029" style="position:absolute;left:8354;width:1600;height:91;visibility:visible;mso-wrap-style:square;v-text-anchor:top" coordsize="160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" path="m,l160020,r,9144l,9144,,e" fillcolor="black" stroked="f" strokeweight="0">
                    <v:stroke miterlimit="83231f" joinstyle="miter"/>
                    <v:path arrowok="t" textboxrect="0,0,160020,9144"/>
                  </v:shape>
                  <v:shape id="Shape 50276" o:spid="_x0000_s1030" style="position:absolute;left:995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" path="m,l9144,r,9144l,9144,,e" fillcolor="black" stroked="f" strokeweight="0">
                    <v:stroke miterlimit="83231f" joinstyle="miter"/>
                    <v:path arrowok="t" textboxrect="0,0,9144,9144"/>
                  </v:shape>
                  <v:shape id="Shape 50277" o:spid="_x0000_s1031" style="position:absolute;left:10015;width:34250;height:91;visibility:visible;mso-wrap-style:square;v-text-anchor:top" coordsize="3425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" path="m,l3425063,r,9144l,9144,,e" fillcolor="black" stroked="f" strokeweight="0">
                    <v:stroke miterlimit="83231f" joinstyle="miter"/>
                    <v:path arrowok="t" textboxrect="0,0,3425063,9144"/>
                  </v:shape>
                  <v:shape id="Shape 50278" o:spid="_x0000_s1032" style="position:absolute;left:442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" path="m,l9144,r,9144l,9144,,e" fillcolor="black" stroked="f" strokeweight="0">
                    <v:stroke miterlimit="83231f" joinstyle="miter"/>
                    <v:path arrowok="t" textboxrect="0,0,9144,9144"/>
                  </v:shape>
                  <v:shape id="Shape 50279" o:spid="_x0000_s1033" style="position:absolute;left:44326;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" path="m,l143256,r,9144l,9144,,e" fillcolor="black" stroked="f" strokeweight="0">
                    <v:stroke miterlimit="83231f" joinstyle="miter"/>
                    <v:path arrowok="t" textboxrect="0,0,143256,9144"/>
                  </v:shape>
                  <v:shape id="Shape 50280" o:spid="_x0000_s1034" style="position:absolute;left:457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" path="m,l9144,r,9144l,9144,,e" fillcolor="black" stroked="f" strokeweight="0">
                    <v:stroke miterlimit="83231f" joinstyle="miter"/>
                    <v:path arrowok="t" textboxrect="0,0,9144,9144"/>
                  </v:shape>
                  <v:shape id="Shape 50281" o:spid="_x0000_s1035" style="position:absolute;left:45820;width:15989;height:91;visibility:visible;mso-wrap-style:square;v-text-anchor:top" coordsize="1598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" path="m,l1598930,r,9144l,9144,,e" fillcolor="black" stroked="f" strokeweight="0">
                    <v:stroke miterlimit="83231f" joinstyle="miter"/>
                    <v:path arrowok="t" textboxrect="0,0,1598930,9144"/>
                  </v:shape>
                  <w10:anchorlock/>
                </v:group>
              </w:pict>
            </mc:Fallback>
          </mc:AlternateContent>
        </w:r>
      </w:del>
    </w:p>
    <w:p w14:paraId="7531A8D8" w14:textId="77777777" w:rsidR="00151DAB" w:rsidRPr="00D21001" w:rsidRDefault="00151DAB">
      <w:pPr>
        <w:adjustRightInd w:val="0"/>
        <w:snapToGrid w:val="0"/>
        <w:spacing w:line="480" w:lineRule="auto"/>
        <w:jc w:val="left"/>
        <w:rPr>
          <w:rFonts w:cs="Times New Roman"/>
          <w:szCs w:val="21"/>
        </w:rPr>
        <w:pPrChange w:id="1135" w:author="Author">
          <w:pPr>
            <w:tabs>
              <w:tab w:val="center" w:pos="771"/>
              <w:tab w:val="center" w:pos="1558"/>
              <w:tab w:val="center" w:pos="4391"/>
              <w:tab w:val="center" w:pos="7209"/>
              <w:tab w:val="center" w:pos="8588"/>
            </w:tabs>
            <w:adjustRightInd w:val="0"/>
            <w:snapToGrid w:val="0"/>
            <w:spacing w:line="480" w:lineRule="auto"/>
            <w:jc w:val="left"/>
          </w:pPr>
        </w:pPrChange>
      </w:pPr>
      <w:del w:id="1136" w:author="Author">
        <w:r w:rsidRPr="00D21001" w:rsidDel="009738EC">
          <w:rPr>
            <w:rFonts w:cs="Times New Roman"/>
            <w:szCs w:val="21"/>
            <w:rPrChange w:id="1137" w:author="Author">
              <w:rPr>
                <w:sz w:val="22"/>
              </w:rPr>
            </w:rPrChange>
          </w:rPr>
          <w:lastRenderedPageBreak/>
          <w:tab/>
        </w:r>
        <w:r w:rsidRPr="00D21001" w:rsidDel="009738EC">
          <w:rPr>
            <w:rFonts w:cs="Times New Roman"/>
            <w:b/>
            <w:szCs w:val="21"/>
            <w:rPrChange w:id="1138" w:author="Author">
              <w:rPr>
                <w:b/>
                <w:sz w:val="18"/>
              </w:rPr>
            </w:rPrChange>
          </w:rPr>
          <w:delText xml:space="preserve">Run </w:delText>
        </w:r>
        <w:r w:rsidRPr="00D21001" w:rsidDel="009738EC">
          <w:rPr>
            <w:rFonts w:cs="Times New Roman"/>
            <w:b/>
            <w:szCs w:val="21"/>
            <w:rPrChange w:id="1139" w:author="Author">
              <w:rPr>
                <w:b/>
                <w:sz w:val="18"/>
              </w:rPr>
            </w:rPrChange>
          </w:rPr>
          <w:tab/>
          <w:delText xml:space="preserve"> </w:delText>
        </w:r>
        <w:r w:rsidRPr="00D21001" w:rsidDel="009738EC">
          <w:rPr>
            <w:rFonts w:cs="Times New Roman"/>
            <w:b/>
            <w:szCs w:val="21"/>
            <w:rPrChange w:id="1140" w:author="Author">
              <w:rPr>
                <w:b/>
                <w:sz w:val="18"/>
              </w:rPr>
            </w:rPrChange>
          </w:rPr>
          <w:tab/>
          <w:delText xml:space="preserve">Parameters </w:delText>
        </w:r>
        <w:r w:rsidRPr="00D21001" w:rsidDel="009738EC">
          <w:rPr>
            <w:rFonts w:cs="Times New Roman"/>
            <w:b/>
            <w:szCs w:val="21"/>
            <w:rPrChange w:id="1141" w:author="Author">
              <w:rPr>
                <w:b/>
                <w:sz w:val="18"/>
              </w:rPr>
            </w:rPrChange>
          </w:rPr>
          <w:tab/>
          <w:delText xml:space="preserve"> </w:delText>
        </w:r>
        <w:r w:rsidRPr="00D21001" w:rsidDel="009738EC">
          <w:rPr>
            <w:rFonts w:cs="Times New Roman"/>
            <w:b/>
            <w:szCs w:val="21"/>
            <w:rPrChange w:id="1142" w:author="Author">
              <w:rPr>
                <w:b/>
                <w:sz w:val="18"/>
              </w:rPr>
            </w:rPrChange>
          </w:rPr>
          <w:tab/>
          <w:delText xml:space="preserve">COD removal (%) </w:delText>
        </w:r>
      </w:del>
    </w:p>
    <w:tbl>
      <w:tblPr>
        <w:tblStyle w:val="TableGrid"/>
        <w:tblW w:w="9734" w:type="dxa"/>
        <w:tblInd w:w="120" w:type="dxa"/>
        <w:tblCellMar>
          <w:top w:w="40" w:type="dxa"/>
          <w:right w:w="115" w:type="dxa"/>
        </w:tblCellMar>
        <w:tblLook w:val="04A0" w:firstRow="1" w:lastRow="0" w:firstColumn="1" w:lastColumn="0" w:noHBand="0" w:noVBand="1"/>
        <w:tblPrChange w:id="1143" w:author="Author">
          <w:tblPr>
            <w:tblStyle w:val="TableGrid"/>
            <w:tblW w:w="973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right w:w="115" w:type="dxa"/>
            </w:tblCellMar>
            <w:tblLook w:val="04A0" w:firstRow="1" w:lastRow="0" w:firstColumn="1" w:lastColumn="0" w:noHBand="0" w:noVBand="1"/>
          </w:tblPr>
        </w:tblPrChange>
      </w:tblPr>
      <w:tblGrid>
        <w:gridCol w:w="1438"/>
        <w:gridCol w:w="1255"/>
        <w:gridCol w:w="1772"/>
        <w:gridCol w:w="1656"/>
        <w:gridCol w:w="12"/>
        <w:gridCol w:w="929"/>
        <w:gridCol w:w="336"/>
        <w:gridCol w:w="1405"/>
        <w:gridCol w:w="931"/>
        <w:tblGridChange w:id="1144">
          <w:tblGrid>
            <w:gridCol w:w="5"/>
            <w:gridCol w:w="603"/>
            <w:gridCol w:w="830"/>
            <w:gridCol w:w="1255"/>
            <w:gridCol w:w="5"/>
            <w:gridCol w:w="1140"/>
            <w:gridCol w:w="2283"/>
            <w:gridCol w:w="12"/>
            <w:gridCol w:w="929"/>
            <w:gridCol w:w="336"/>
            <w:gridCol w:w="5"/>
            <w:gridCol w:w="1400"/>
            <w:gridCol w:w="605"/>
            <w:gridCol w:w="326"/>
            <w:gridCol w:w="5"/>
          </w:tblGrid>
        </w:tblGridChange>
      </w:tblGrid>
      <w:tr w:rsidR="00151DAB" w:rsidRPr="00D21001" w14:paraId="53F32C1F" w14:textId="77777777" w:rsidTr="00DB519D">
        <w:trPr>
          <w:trHeight w:val="228"/>
          <w:ins w:id="1145" w:author="Author"/>
          <w:trPrChange w:id="1146" w:author="Author">
            <w:trPr>
              <w:gridBefore w:val="1"/>
              <w:trHeight w:val="228"/>
            </w:trPr>
          </w:trPrChange>
        </w:trPr>
        <w:tc>
          <w:tcPr>
            <w:tcW w:w="2693" w:type="dxa"/>
            <w:gridSpan w:val="2"/>
            <w:tcBorders>
              <w:top w:val="single" w:sz="4" w:space="0" w:color="auto"/>
              <w:bottom w:val="single" w:sz="4" w:space="0" w:color="auto"/>
            </w:tcBorders>
            <w:tcPrChange w:id="1147" w:author="Author">
              <w:tcPr>
                <w:tcW w:w="2693" w:type="dxa"/>
                <w:gridSpan w:val="4"/>
              </w:tcPr>
            </w:tcPrChange>
          </w:tcPr>
          <w:p w14:paraId="0D27689F" w14:textId="77777777" w:rsidR="00151DAB" w:rsidRPr="00D21001" w:rsidRDefault="00151DAB" w:rsidP="00DB519D">
            <w:pPr>
              <w:adjustRightInd w:val="0"/>
              <w:snapToGrid w:val="0"/>
              <w:spacing w:line="480" w:lineRule="auto"/>
              <w:jc w:val="left"/>
              <w:rPr>
                <w:ins w:id="1148" w:author="Author"/>
                <w:rFonts w:cs="Times New Roman"/>
                <w:b/>
                <w:szCs w:val="21"/>
              </w:rPr>
            </w:pPr>
            <w:ins w:id="1149" w:author="Author">
              <w:r w:rsidRPr="00D21001">
                <w:rPr>
                  <w:rFonts w:cs="Times New Roman"/>
                  <w:b/>
                  <w:sz w:val="21"/>
                  <w:szCs w:val="21"/>
                </w:rPr>
                <w:t xml:space="preserve">Run </w:t>
              </w:r>
            </w:ins>
          </w:p>
        </w:tc>
        <w:tc>
          <w:tcPr>
            <w:tcW w:w="4705" w:type="dxa"/>
            <w:gridSpan w:val="5"/>
            <w:tcBorders>
              <w:top w:val="single" w:sz="4" w:space="0" w:color="auto"/>
              <w:bottom w:val="single" w:sz="4" w:space="0" w:color="auto"/>
            </w:tcBorders>
            <w:tcPrChange w:id="1150" w:author="Author">
              <w:tcPr>
                <w:tcW w:w="4705" w:type="dxa"/>
                <w:gridSpan w:val="6"/>
              </w:tcPr>
            </w:tcPrChange>
          </w:tcPr>
          <w:p w14:paraId="3BE562DF" w14:textId="77777777" w:rsidR="00151DAB" w:rsidRPr="00D21001" w:rsidRDefault="00151DAB" w:rsidP="00DB519D">
            <w:pPr>
              <w:tabs>
                <w:tab w:val="center" w:pos="955"/>
              </w:tabs>
              <w:adjustRightInd w:val="0"/>
              <w:snapToGrid w:val="0"/>
              <w:spacing w:line="480" w:lineRule="auto"/>
              <w:jc w:val="left"/>
              <w:rPr>
                <w:ins w:id="1151" w:author="Author"/>
                <w:rFonts w:cs="Times New Roman"/>
                <w:b/>
                <w:szCs w:val="21"/>
              </w:rPr>
            </w:pPr>
            <w:ins w:id="1152" w:author="Author">
              <w:r w:rsidRPr="00D21001">
                <w:rPr>
                  <w:rFonts w:cs="Times New Roman"/>
                  <w:b/>
                  <w:sz w:val="21"/>
                  <w:szCs w:val="21"/>
                </w:rPr>
                <w:t xml:space="preserve"> Parameters</w:t>
              </w:r>
            </w:ins>
          </w:p>
        </w:tc>
        <w:tc>
          <w:tcPr>
            <w:tcW w:w="2336" w:type="dxa"/>
            <w:gridSpan w:val="2"/>
            <w:tcBorders>
              <w:top w:val="single" w:sz="4" w:space="0" w:color="auto"/>
              <w:bottom w:val="single" w:sz="4" w:space="0" w:color="auto"/>
            </w:tcBorders>
            <w:tcPrChange w:id="1153" w:author="Author">
              <w:tcPr>
                <w:tcW w:w="2336" w:type="dxa"/>
                <w:gridSpan w:val="4"/>
              </w:tcPr>
            </w:tcPrChange>
          </w:tcPr>
          <w:p w14:paraId="6A0EC6F2" w14:textId="77777777" w:rsidR="00151DAB" w:rsidRPr="00D21001" w:rsidRDefault="00151DAB" w:rsidP="00DB519D">
            <w:pPr>
              <w:tabs>
                <w:tab w:val="right" w:pos="2221"/>
              </w:tabs>
              <w:adjustRightInd w:val="0"/>
              <w:snapToGrid w:val="0"/>
              <w:spacing w:line="480" w:lineRule="auto"/>
              <w:jc w:val="left"/>
              <w:rPr>
                <w:ins w:id="1154" w:author="Author"/>
                <w:rFonts w:cs="Times New Roman"/>
                <w:b/>
                <w:szCs w:val="21"/>
              </w:rPr>
            </w:pPr>
            <w:ins w:id="1155" w:author="Author">
              <w:r w:rsidRPr="00D21001">
                <w:rPr>
                  <w:rFonts w:cs="Times New Roman"/>
                  <w:b/>
                  <w:sz w:val="21"/>
                  <w:szCs w:val="21"/>
                </w:rPr>
                <w:t>COD removal (%)</w:t>
              </w:r>
            </w:ins>
          </w:p>
        </w:tc>
      </w:tr>
      <w:tr w:rsidR="00151DAB" w:rsidRPr="00D21001" w14:paraId="726540D1" w14:textId="77777777" w:rsidTr="00DB519D">
        <w:tblPrEx>
          <w:tblPrExChange w:id="1156"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228"/>
          <w:trPrChange w:id="1157" w:author="Author">
            <w:trPr>
              <w:gridAfter w:val="0"/>
              <w:trHeight w:val="228"/>
            </w:trPr>
          </w:trPrChange>
        </w:trPr>
        <w:tc>
          <w:tcPr>
            <w:tcW w:w="2693" w:type="dxa"/>
            <w:gridSpan w:val="2"/>
            <w:tcBorders>
              <w:top w:val="single" w:sz="4" w:space="0" w:color="auto"/>
              <w:bottom w:val="single" w:sz="4" w:space="0" w:color="auto"/>
            </w:tcBorders>
            <w:tcPrChange w:id="1158" w:author="Author">
              <w:tcPr>
                <w:tcW w:w="2693" w:type="dxa"/>
                <w:gridSpan w:val="4"/>
                <w:tcBorders>
                  <w:top w:val="nil"/>
                  <w:left w:val="nil"/>
                  <w:bottom w:val="single" w:sz="4" w:space="0" w:color="000000"/>
                  <w:right w:val="nil"/>
                </w:tcBorders>
              </w:tcPr>
            </w:tcPrChange>
          </w:tcPr>
          <w:p w14:paraId="32F084EB" w14:textId="77777777" w:rsidR="00151DAB" w:rsidRPr="00D21001" w:rsidRDefault="00151DAB" w:rsidP="00DB519D">
            <w:pPr>
              <w:adjustRightInd w:val="0"/>
              <w:snapToGrid w:val="0"/>
              <w:spacing w:line="480" w:lineRule="auto"/>
              <w:jc w:val="left"/>
              <w:rPr>
                <w:rFonts w:cs="Times New Roman"/>
                <w:sz w:val="21"/>
                <w:szCs w:val="21"/>
                <w:rPrChange w:id="1159" w:author="Author">
                  <w:rPr/>
                </w:rPrChange>
              </w:rPr>
            </w:pPr>
            <w:r w:rsidRPr="00D21001">
              <w:rPr>
                <w:rFonts w:cs="Times New Roman"/>
                <w:b/>
                <w:sz w:val="21"/>
                <w:szCs w:val="21"/>
                <w:rPrChange w:id="1160" w:author="Author">
                  <w:rPr>
                    <w:b/>
                    <w:sz w:val="18"/>
                  </w:rPr>
                </w:rPrChange>
              </w:rPr>
              <w:t xml:space="preserve"> </w:t>
            </w:r>
            <w:r w:rsidRPr="00D21001">
              <w:rPr>
                <w:rFonts w:cs="Times New Roman"/>
                <w:b/>
                <w:sz w:val="21"/>
                <w:szCs w:val="21"/>
                <w:rPrChange w:id="1161" w:author="Author">
                  <w:rPr>
                    <w:b/>
                    <w:sz w:val="18"/>
                  </w:rPr>
                </w:rPrChange>
              </w:rPr>
              <w:tab/>
              <w:t xml:space="preserve"> </w:t>
            </w:r>
          </w:p>
        </w:tc>
        <w:tc>
          <w:tcPr>
            <w:tcW w:w="1772" w:type="dxa"/>
            <w:tcBorders>
              <w:top w:val="single" w:sz="4" w:space="0" w:color="auto"/>
              <w:bottom w:val="single" w:sz="4" w:space="0" w:color="auto"/>
            </w:tcBorders>
            <w:tcPrChange w:id="1162" w:author="Author">
              <w:tcPr>
                <w:tcW w:w="1145" w:type="dxa"/>
                <w:gridSpan w:val="2"/>
                <w:tcBorders>
                  <w:top w:val="single" w:sz="4" w:space="0" w:color="000000"/>
                  <w:left w:val="nil"/>
                  <w:bottom w:val="single" w:sz="4" w:space="0" w:color="000000"/>
                  <w:right w:val="nil"/>
                </w:tcBorders>
              </w:tcPr>
            </w:tcPrChange>
          </w:tcPr>
          <w:p w14:paraId="5027F52D" w14:textId="77777777" w:rsidR="00151DAB" w:rsidRPr="00D21001" w:rsidRDefault="00151DAB" w:rsidP="00DB519D">
            <w:pPr>
              <w:adjustRightInd w:val="0"/>
              <w:snapToGrid w:val="0"/>
              <w:spacing w:line="480" w:lineRule="auto"/>
              <w:jc w:val="left"/>
              <w:rPr>
                <w:rFonts w:cs="Times New Roman"/>
                <w:sz w:val="21"/>
                <w:szCs w:val="21"/>
                <w:rPrChange w:id="1163" w:author="Author">
                  <w:rPr/>
                </w:rPrChange>
              </w:rPr>
            </w:pPr>
            <w:commentRangeStart w:id="1164"/>
            <w:r w:rsidRPr="00D21001">
              <w:rPr>
                <w:rFonts w:cs="Times New Roman"/>
                <w:b/>
                <w:sz w:val="21"/>
                <w:szCs w:val="21"/>
                <w:rPrChange w:id="1165" w:author="Author">
                  <w:rPr>
                    <w:b/>
                    <w:sz w:val="18"/>
                  </w:rPr>
                </w:rPrChange>
              </w:rPr>
              <w:t>X</w:t>
            </w:r>
            <w:r w:rsidRPr="00D21001">
              <w:rPr>
                <w:rFonts w:cs="Times New Roman"/>
                <w:b/>
                <w:sz w:val="21"/>
                <w:szCs w:val="21"/>
                <w:vertAlign w:val="subscript"/>
                <w:rPrChange w:id="1166" w:author="Author">
                  <w:rPr>
                    <w:b/>
                    <w:sz w:val="18"/>
                    <w:vertAlign w:val="subscript"/>
                  </w:rPr>
                </w:rPrChange>
              </w:rPr>
              <w:t>1</w:t>
            </w:r>
            <w:r w:rsidRPr="00D21001">
              <w:rPr>
                <w:rFonts w:cs="Times New Roman"/>
                <w:b/>
                <w:sz w:val="21"/>
                <w:szCs w:val="21"/>
                <w:rPrChange w:id="1167" w:author="Author">
                  <w:rPr>
                    <w:b/>
                    <w:sz w:val="18"/>
                  </w:rPr>
                </w:rPrChange>
              </w:rPr>
              <w:t xml:space="preserve">  </w:t>
            </w:r>
          </w:p>
        </w:tc>
        <w:tc>
          <w:tcPr>
            <w:tcW w:w="1668" w:type="dxa"/>
            <w:gridSpan w:val="2"/>
            <w:tcBorders>
              <w:top w:val="single" w:sz="4" w:space="0" w:color="auto"/>
              <w:bottom w:val="single" w:sz="4" w:space="0" w:color="auto"/>
            </w:tcBorders>
            <w:tcPrChange w:id="1168" w:author="Author">
              <w:tcPr>
                <w:tcW w:w="2295" w:type="dxa"/>
                <w:gridSpan w:val="2"/>
                <w:tcBorders>
                  <w:top w:val="single" w:sz="4" w:space="0" w:color="000000"/>
                  <w:left w:val="nil"/>
                  <w:bottom w:val="single" w:sz="4" w:space="0" w:color="000000"/>
                  <w:right w:val="nil"/>
                </w:tcBorders>
              </w:tcPr>
            </w:tcPrChange>
          </w:tcPr>
          <w:p w14:paraId="27F595F7" w14:textId="77777777" w:rsidR="00151DAB" w:rsidRPr="00D21001" w:rsidRDefault="00151DAB" w:rsidP="00DB519D">
            <w:pPr>
              <w:adjustRightInd w:val="0"/>
              <w:snapToGrid w:val="0"/>
              <w:spacing w:line="480" w:lineRule="auto"/>
              <w:jc w:val="left"/>
              <w:rPr>
                <w:rFonts w:cs="Times New Roman"/>
                <w:sz w:val="21"/>
                <w:szCs w:val="21"/>
                <w:rPrChange w:id="1169" w:author="Author">
                  <w:rPr/>
                </w:rPrChange>
              </w:rPr>
            </w:pPr>
            <w:r w:rsidRPr="00D21001">
              <w:rPr>
                <w:rFonts w:cs="Times New Roman"/>
                <w:b/>
                <w:sz w:val="21"/>
                <w:szCs w:val="21"/>
                <w:rPrChange w:id="1170" w:author="Author">
                  <w:rPr>
                    <w:b/>
                    <w:sz w:val="18"/>
                  </w:rPr>
                </w:rPrChange>
              </w:rPr>
              <w:t>X</w:t>
            </w:r>
            <w:r w:rsidRPr="00D21001">
              <w:rPr>
                <w:rFonts w:cs="Times New Roman"/>
                <w:b/>
                <w:sz w:val="21"/>
                <w:szCs w:val="21"/>
                <w:rPrChange w:id="1171" w:author="Author">
                  <w:rPr>
                    <w:b/>
                    <w:sz w:val="12"/>
                  </w:rPr>
                </w:rPrChange>
              </w:rPr>
              <w:t xml:space="preserve">2 </w:t>
            </w:r>
          </w:p>
        </w:tc>
        <w:tc>
          <w:tcPr>
            <w:tcW w:w="1265" w:type="dxa"/>
            <w:gridSpan w:val="2"/>
            <w:tcBorders>
              <w:top w:val="single" w:sz="4" w:space="0" w:color="auto"/>
              <w:bottom w:val="single" w:sz="4" w:space="0" w:color="auto"/>
            </w:tcBorders>
            <w:tcPrChange w:id="1172" w:author="Author">
              <w:tcPr>
                <w:tcW w:w="1265" w:type="dxa"/>
                <w:gridSpan w:val="2"/>
                <w:tcBorders>
                  <w:top w:val="nil"/>
                  <w:left w:val="nil"/>
                  <w:bottom w:val="single" w:sz="4" w:space="0" w:color="000000"/>
                  <w:right w:val="nil"/>
                </w:tcBorders>
              </w:tcPr>
            </w:tcPrChange>
          </w:tcPr>
          <w:p w14:paraId="1386FDAC" w14:textId="77777777" w:rsidR="00151DAB" w:rsidRPr="00D21001" w:rsidRDefault="00151DAB" w:rsidP="00DB519D">
            <w:pPr>
              <w:tabs>
                <w:tab w:val="center" w:pos="955"/>
              </w:tabs>
              <w:adjustRightInd w:val="0"/>
              <w:snapToGrid w:val="0"/>
              <w:spacing w:line="480" w:lineRule="auto"/>
              <w:jc w:val="left"/>
              <w:rPr>
                <w:rFonts w:cs="Times New Roman"/>
                <w:sz w:val="21"/>
                <w:szCs w:val="21"/>
                <w:rPrChange w:id="1173" w:author="Author">
                  <w:rPr/>
                </w:rPrChange>
              </w:rPr>
            </w:pPr>
            <w:r w:rsidRPr="00D21001">
              <w:rPr>
                <w:rFonts w:cs="Times New Roman"/>
                <w:b/>
                <w:sz w:val="21"/>
                <w:szCs w:val="21"/>
                <w:rPrChange w:id="1174" w:author="Author">
                  <w:rPr>
                    <w:b/>
                    <w:sz w:val="18"/>
                  </w:rPr>
                </w:rPrChange>
              </w:rPr>
              <w:t>X</w:t>
            </w:r>
            <w:r w:rsidRPr="00D21001">
              <w:rPr>
                <w:rFonts w:cs="Times New Roman"/>
                <w:b/>
                <w:sz w:val="21"/>
                <w:szCs w:val="21"/>
                <w:rPrChange w:id="1175" w:author="Author">
                  <w:rPr>
                    <w:b/>
                    <w:sz w:val="12"/>
                  </w:rPr>
                </w:rPrChange>
              </w:rPr>
              <w:t xml:space="preserve">3 </w:t>
            </w:r>
            <w:r w:rsidRPr="00D21001">
              <w:rPr>
                <w:rFonts w:cs="Times New Roman"/>
                <w:b/>
                <w:sz w:val="21"/>
                <w:szCs w:val="21"/>
                <w:rPrChange w:id="1176" w:author="Author">
                  <w:rPr>
                    <w:b/>
                    <w:sz w:val="12"/>
                  </w:rPr>
                </w:rPrChange>
              </w:rPr>
              <w:tab/>
              <w:t xml:space="preserve"> </w:t>
            </w:r>
            <w:commentRangeEnd w:id="1164"/>
            <w:r w:rsidRPr="00D21001">
              <w:rPr>
                <w:rStyle w:val="CommentReference"/>
                <w:kern w:val="2"/>
                <w:lang w:bidi="ar-SA"/>
              </w:rPr>
              <w:commentReference w:id="1164"/>
            </w:r>
          </w:p>
        </w:tc>
        <w:tc>
          <w:tcPr>
            <w:tcW w:w="2336" w:type="dxa"/>
            <w:gridSpan w:val="2"/>
            <w:tcBorders>
              <w:top w:val="single" w:sz="4" w:space="0" w:color="auto"/>
              <w:bottom w:val="single" w:sz="4" w:space="0" w:color="auto"/>
            </w:tcBorders>
            <w:tcPrChange w:id="1178" w:author="Author">
              <w:tcPr>
                <w:tcW w:w="2336" w:type="dxa"/>
                <w:gridSpan w:val="4"/>
                <w:tcBorders>
                  <w:top w:val="single" w:sz="4" w:space="0" w:color="000000"/>
                  <w:left w:val="nil"/>
                  <w:bottom w:val="single" w:sz="4" w:space="0" w:color="000000"/>
                  <w:right w:val="nil"/>
                </w:tcBorders>
              </w:tcPr>
            </w:tcPrChange>
          </w:tcPr>
          <w:p w14:paraId="3CBE7A43" w14:textId="77777777" w:rsidR="00151DAB" w:rsidRPr="00D21001" w:rsidRDefault="00151DAB" w:rsidP="00DB519D">
            <w:pPr>
              <w:tabs>
                <w:tab w:val="right" w:pos="2221"/>
              </w:tabs>
              <w:adjustRightInd w:val="0"/>
              <w:snapToGrid w:val="0"/>
              <w:spacing w:line="480" w:lineRule="auto"/>
              <w:jc w:val="left"/>
              <w:rPr>
                <w:rFonts w:cs="Times New Roman"/>
                <w:sz w:val="21"/>
                <w:szCs w:val="21"/>
                <w:rPrChange w:id="1179" w:author="Author">
                  <w:rPr/>
                </w:rPrChange>
              </w:rPr>
            </w:pPr>
            <w:r w:rsidRPr="00D21001">
              <w:rPr>
                <w:rFonts w:cs="Times New Roman"/>
                <w:b/>
                <w:sz w:val="21"/>
                <w:szCs w:val="21"/>
                <w:rPrChange w:id="1180" w:author="Author">
                  <w:rPr>
                    <w:b/>
                    <w:sz w:val="18"/>
                  </w:rPr>
                </w:rPrChange>
              </w:rPr>
              <w:t xml:space="preserve">Experimental </w:t>
            </w:r>
            <w:r w:rsidRPr="00D21001">
              <w:rPr>
                <w:rFonts w:cs="Times New Roman"/>
                <w:b/>
                <w:sz w:val="21"/>
                <w:szCs w:val="21"/>
                <w:rPrChange w:id="1181" w:author="Author">
                  <w:rPr>
                    <w:b/>
                    <w:sz w:val="18"/>
                  </w:rPr>
                </w:rPrChange>
              </w:rPr>
              <w:tab/>
              <w:t xml:space="preserve">Predicted </w:t>
            </w:r>
          </w:p>
        </w:tc>
      </w:tr>
      <w:tr w:rsidR="00151DAB" w:rsidRPr="00D21001" w14:paraId="3A1A84A5" w14:textId="77777777" w:rsidTr="00DB519D">
        <w:tblPrEx>
          <w:tblCellMar>
            <w:top w:w="0" w:type="dxa"/>
            <w:right w:w="0" w:type="dxa"/>
          </w:tblCellMar>
          <w:tblPrExChange w:id="1182"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01"/>
          <w:trPrChange w:id="1183" w:author="Author">
            <w:trPr>
              <w:gridBefore w:val="2"/>
              <w:gridAfter w:val="0"/>
              <w:wBefore w:w="608" w:type="dxa"/>
              <w:wAfter w:w="326" w:type="dxa"/>
              <w:trHeight w:val="201"/>
            </w:trPr>
          </w:trPrChange>
        </w:trPr>
        <w:tc>
          <w:tcPr>
            <w:tcW w:w="1438" w:type="dxa"/>
            <w:tcBorders>
              <w:top w:val="single" w:sz="4" w:space="0" w:color="auto"/>
            </w:tcBorders>
            <w:tcPrChange w:id="1184" w:author="Author">
              <w:tcPr>
                <w:tcW w:w="830" w:type="dxa"/>
                <w:tcBorders>
                  <w:top w:val="nil"/>
                  <w:left w:val="nil"/>
                  <w:bottom w:val="nil"/>
                  <w:right w:val="nil"/>
                </w:tcBorders>
              </w:tcPr>
            </w:tcPrChange>
          </w:tcPr>
          <w:p w14:paraId="31748205" w14:textId="77777777" w:rsidR="00151DAB" w:rsidRPr="00D21001" w:rsidRDefault="00151DAB" w:rsidP="00DB519D">
            <w:pPr>
              <w:adjustRightInd w:val="0"/>
              <w:snapToGrid w:val="0"/>
              <w:spacing w:line="480" w:lineRule="auto"/>
              <w:jc w:val="left"/>
              <w:rPr>
                <w:rFonts w:cs="Times New Roman"/>
                <w:sz w:val="21"/>
                <w:szCs w:val="21"/>
                <w:rPrChange w:id="1185" w:author="Author">
                  <w:rPr/>
                </w:rPrChange>
              </w:rPr>
            </w:pPr>
            <w:r w:rsidRPr="00D21001">
              <w:rPr>
                <w:rFonts w:cs="Times New Roman"/>
                <w:sz w:val="21"/>
                <w:szCs w:val="21"/>
                <w:rPrChange w:id="1186" w:author="Author">
                  <w:rPr>
                    <w:sz w:val="18"/>
                  </w:rPr>
                </w:rPrChange>
              </w:rPr>
              <w:t xml:space="preserve">1 </w:t>
            </w:r>
          </w:p>
        </w:tc>
        <w:tc>
          <w:tcPr>
            <w:tcW w:w="1255" w:type="dxa"/>
            <w:tcBorders>
              <w:top w:val="single" w:sz="4" w:space="0" w:color="auto"/>
            </w:tcBorders>
            <w:tcPrChange w:id="1187" w:author="Author">
              <w:tcPr>
                <w:tcW w:w="1255" w:type="dxa"/>
                <w:tcBorders>
                  <w:top w:val="nil"/>
                  <w:left w:val="nil"/>
                  <w:bottom w:val="nil"/>
                  <w:right w:val="nil"/>
                </w:tcBorders>
              </w:tcPr>
            </w:tcPrChange>
          </w:tcPr>
          <w:p w14:paraId="5DACC977" w14:textId="77777777" w:rsidR="00151DAB" w:rsidRPr="00D21001" w:rsidRDefault="00151DAB" w:rsidP="00DB519D">
            <w:pPr>
              <w:adjustRightInd w:val="0"/>
              <w:snapToGrid w:val="0"/>
              <w:spacing w:line="480" w:lineRule="auto"/>
              <w:jc w:val="left"/>
              <w:rPr>
                <w:rFonts w:cs="Times New Roman"/>
                <w:sz w:val="21"/>
                <w:szCs w:val="21"/>
                <w:rPrChange w:id="1188" w:author="Author">
                  <w:rPr/>
                </w:rPrChange>
              </w:rPr>
            </w:pPr>
            <w:r w:rsidRPr="00D21001">
              <w:rPr>
                <w:rFonts w:cs="Times New Roman"/>
                <w:sz w:val="21"/>
                <w:szCs w:val="21"/>
                <w:rPrChange w:id="1189" w:author="Author">
                  <w:rPr>
                    <w:sz w:val="18"/>
                  </w:rPr>
                </w:rPrChange>
              </w:rPr>
              <w:t xml:space="preserve"> </w:t>
            </w:r>
          </w:p>
        </w:tc>
        <w:tc>
          <w:tcPr>
            <w:tcW w:w="1772" w:type="dxa"/>
            <w:tcBorders>
              <w:top w:val="single" w:sz="4" w:space="0" w:color="auto"/>
            </w:tcBorders>
            <w:tcPrChange w:id="1190" w:author="Author">
              <w:tcPr>
                <w:tcW w:w="1145" w:type="dxa"/>
                <w:gridSpan w:val="2"/>
                <w:tcBorders>
                  <w:top w:val="nil"/>
                  <w:left w:val="nil"/>
                  <w:bottom w:val="nil"/>
                  <w:right w:val="nil"/>
                </w:tcBorders>
              </w:tcPr>
            </w:tcPrChange>
          </w:tcPr>
          <w:p w14:paraId="48B9B74B" w14:textId="77777777" w:rsidR="00151DAB" w:rsidRPr="00D21001" w:rsidRDefault="00151DAB" w:rsidP="00DB519D">
            <w:pPr>
              <w:adjustRightInd w:val="0"/>
              <w:snapToGrid w:val="0"/>
              <w:spacing w:line="480" w:lineRule="auto"/>
              <w:jc w:val="left"/>
              <w:rPr>
                <w:rFonts w:cs="Times New Roman"/>
                <w:sz w:val="21"/>
                <w:szCs w:val="21"/>
                <w:rPrChange w:id="1191" w:author="Author">
                  <w:rPr/>
                </w:rPrChange>
              </w:rPr>
            </w:pPr>
            <w:r w:rsidRPr="00D21001">
              <w:rPr>
                <w:rFonts w:cs="Times New Roman"/>
                <w:sz w:val="21"/>
                <w:szCs w:val="21"/>
                <w:rPrChange w:id="1192" w:author="Author">
                  <w:rPr>
                    <w:sz w:val="18"/>
                  </w:rPr>
                </w:rPrChange>
              </w:rPr>
              <w:t xml:space="preserve">2 </w:t>
            </w:r>
          </w:p>
        </w:tc>
        <w:tc>
          <w:tcPr>
            <w:tcW w:w="1656" w:type="dxa"/>
            <w:tcBorders>
              <w:top w:val="single" w:sz="4" w:space="0" w:color="auto"/>
            </w:tcBorders>
            <w:tcPrChange w:id="1193" w:author="Author">
              <w:tcPr>
                <w:tcW w:w="2283" w:type="dxa"/>
                <w:tcBorders>
                  <w:top w:val="nil"/>
                  <w:left w:val="nil"/>
                  <w:bottom w:val="nil"/>
                  <w:right w:val="nil"/>
                </w:tcBorders>
              </w:tcPr>
            </w:tcPrChange>
          </w:tcPr>
          <w:p w14:paraId="17B982A7" w14:textId="77777777" w:rsidR="00151DAB" w:rsidRPr="00D21001" w:rsidRDefault="00151DAB" w:rsidP="00DB519D">
            <w:pPr>
              <w:adjustRightInd w:val="0"/>
              <w:snapToGrid w:val="0"/>
              <w:spacing w:line="480" w:lineRule="auto"/>
              <w:jc w:val="left"/>
              <w:rPr>
                <w:rFonts w:cs="Times New Roman"/>
                <w:sz w:val="21"/>
                <w:szCs w:val="21"/>
                <w:rPrChange w:id="1194" w:author="Author">
                  <w:rPr/>
                </w:rPrChange>
              </w:rPr>
            </w:pPr>
            <w:r w:rsidRPr="00D21001">
              <w:rPr>
                <w:rFonts w:cs="Times New Roman"/>
                <w:sz w:val="21"/>
                <w:szCs w:val="21"/>
                <w:rPrChange w:id="1195" w:author="Author">
                  <w:rPr>
                    <w:sz w:val="18"/>
                  </w:rPr>
                </w:rPrChange>
              </w:rPr>
              <w:t xml:space="preserve">3 </w:t>
            </w:r>
          </w:p>
        </w:tc>
        <w:tc>
          <w:tcPr>
            <w:tcW w:w="941" w:type="dxa"/>
            <w:gridSpan w:val="2"/>
            <w:tcBorders>
              <w:top w:val="single" w:sz="4" w:space="0" w:color="auto"/>
            </w:tcBorders>
            <w:tcPrChange w:id="1196" w:author="Author">
              <w:tcPr>
                <w:tcW w:w="941" w:type="dxa"/>
                <w:gridSpan w:val="2"/>
                <w:tcBorders>
                  <w:top w:val="nil"/>
                  <w:left w:val="nil"/>
                  <w:bottom w:val="nil"/>
                  <w:right w:val="nil"/>
                </w:tcBorders>
              </w:tcPr>
            </w:tcPrChange>
          </w:tcPr>
          <w:p w14:paraId="42D6024E" w14:textId="77777777" w:rsidR="00151DAB" w:rsidRPr="00D21001" w:rsidRDefault="00151DAB" w:rsidP="00DB519D">
            <w:pPr>
              <w:adjustRightInd w:val="0"/>
              <w:snapToGrid w:val="0"/>
              <w:spacing w:line="480" w:lineRule="auto"/>
              <w:jc w:val="left"/>
              <w:rPr>
                <w:rFonts w:cs="Times New Roman"/>
                <w:sz w:val="21"/>
                <w:szCs w:val="21"/>
                <w:rPrChange w:id="1197" w:author="Author">
                  <w:rPr/>
                </w:rPrChange>
              </w:rPr>
            </w:pPr>
            <w:r w:rsidRPr="00D21001">
              <w:rPr>
                <w:rFonts w:cs="Times New Roman"/>
                <w:sz w:val="21"/>
                <w:szCs w:val="21"/>
                <w:rPrChange w:id="1198" w:author="Author">
                  <w:rPr>
                    <w:sz w:val="18"/>
                  </w:rPr>
                </w:rPrChange>
              </w:rPr>
              <w:t xml:space="preserve">20 </w:t>
            </w:r>
          </w:p>
        </w:tc>
        <w:tc>
          <w:tcPr>
            <w:tcW w:w="336" w:type="dxa"/>
            <w:tcBorders>
              <w:top w:val="single" w:sz="4" w:space="0" w:color="auto"/>
            </w:tcBorders>
            <w:tcPrChange w:id="1199" w:author="Author">
              <w:tcPr>
                <w:tcW w:w="336" w:type="dxa"/>
                <w:tcBorders>
                  <w:top w:val="nil"/>
                  <w:left w:val="nil"/>
                  <w:bottom w:val="nil"/>
                  <w:right w:val="nil"/>
                </w:tcBorders>
              </w:tcPr>
            </w:tcPrChange>
          </w:tcPr>
          <w:p w14:paraId="272348AC" w14:textId="77777777" w:rsidR="00151DAB" w:rsidRPr="00D21001" w:rsidRDefault="00151DAB" w:rsidP="00DB519D">
            <w:pPr>
              <w:adjustRightInd w:val="0"/>
              <w:snapToGrid w:val="0"/>
              <w:spacing w:line="480" w:lineRule="auto"/>
              <w:jc w:val="left"/>
              <w:rPr>
                <w:rFonts w:cs="Times New Roman"/>
                <w:sz w:val="21"/>
                <w:szCs w:val="21"/>
                <w:rPrChange w:id="1200" w:author="Author">
                  <w:rPr/>
                </w:rPrChange>
              </w:rPr>
            </w:pPr>
            <w:r w:rsidRPr="00D21001">
              <w:rPr>
                <w:rFonts w:cs="Times New Roman"/>
                <w:sz w:val="21"/>
                <w:szCs w:val="21"/>
                <w:rPrChange w:id="1201" w:author="Author">
                  <w:rPr>
                    <w:sz w:val="18"/>
                  </w:rPr>
                </w:rPrChange>
              </w:rPr>
              <w:t xml:space="preserve"> </w:t>
            </w:r>
          </w:p>
        </w:tc>
        <w:tc>
          <w:tcPr>
            <w:tcW w:w="1405" w:type="dxa"/>
            <w:tcBorders>
              <w:top w:val="single" w:sz="4" w:space="0" w:color="auto"/>
            </w:tcBorders>
            <w:tcPrChange w:id="1202" w:author="Author">
              <w:tcPr>
                <w:tcW w:w="1405" w:type="dxa"/>
                <w:gridSpan w:val="2"/>
                <w:tcBorders>
                  <w:top w:val="nil"/>
                  <w:left w:val="nil"/>
                  <w:bottom w:val="nil"/>
                  <w:right w:val="nil"/>
                </w:tcBorders>
              </w:tcPr>
            </w:tcPrChange>
          </w:tcPr>
          <w:p w14:paraId="0FA7BC43" w14:textId="77777777" w:rsidR="00151DAB" w:rsidRPr="00D21001" w:rsidRDefault="00151DAB" w:rsidP="00DB519D">
            <w:pPr>
              <w:adjustRightInd w:val="0"/>
              <w:snapToGrid w:val="0"/>
              <w:spacing w:line="480" w:lineRule="auto"/>
              <w:jc w:val="left"/>
              <w:rPr>
                <w:rFonts w:cs="Times New Roman"/>
                <w:sz w:val="21"/>
                <w:szCs w:val="21"/>
                <w:rPrChange w:id="1203" w:author="Author">
                  <w:rPr/>
                </w:rPrChange>
              </w:rPr>
            </w:pPr>
            <w:r w:rsidRPr="00D21001">
              <w:rPr>
                <w:rFonts w:cs="Times New Roman"/>
                <w:sz w:val="21"/>
                <w:szCs w:val="21"/>
                <w:rPrChange w:id="1204" w:author="Author">
                  <w:rPr>
                    <w:sz w:val="18"/>
                  </w:rPr>
                </w:rPrChange>
              </w:rPr>
              <w:t xml:space="preserve">59.60 </w:t>
            </w:r>
          </w:p>
        </w:tc>
        <w:tc>
          <w:tcPr>
            <w:tcW w:w="931" w:type="dxa"/>
            <w:tcBorders>
              <w:top w:val="single" w:sz="4" w:space="0" w:color="auto"/>
            </w:tcBorders>
            <w:tcPrChange w:id="1205" w:author="Author">
              <w:tcPr>
                <w:tcW w:w="605" w:type="dxa"/>
                <w:tcBorders>
                  <w:top w:val="nil"/>
                  <w:left w:val="nil"/>
                  <w:bottom w:val="nil"/>
                  <w:right w:val="nil"/>
                </w:tcBorders>
              </w:tcPr>
            </w:tcPrChange>
          </w:tcPr>
          <w:p w14:paraId="30EE1EA6" w14:textId="77777777" w:rsidR="00151DAB" w:rsidRPr="00D21001" w:rsidRDefault="00151DAB">
            <w:pPr>
              <w:adjustRightInd w:val="0"/>
              <w:snapToGrid w:val="0"/>
              <w:spacing w:line="480" w:lineRule="auto"/>
              <w:jc w:val="left"/>
              <w:rPr>
                <w:rFonts w:cs="Times New Roman"/>
                <w:sz w:val="21"/>
                <w:szCs w:val="21"/>
                <w:rPrChange w:id="1206" w:author="Author">
                  <w:rPr/>
                </w:rPrChange>
              </w:rPr>
              <w:pPrChange w:id="1207" w:author="Author">
                <w:pPr>
                  <w:adjustRightInd w:val="0"/>
                  <w:snapToGrid w:val="0"/>
                  <w:spacing w:line="480" w:lineRule="auto"/>
                  <w:jc w:val="right"/>
                </w:pPr>
              </w:pPrChange>
            </w:pPr>
            <w:r w:rsidRPr="00D21001">
              <w:rPr>
                <w:rFonts w:cs="Times New Roman"/>
                <w:sz w:val="21"/>
                <w:szCs w:val="21"/>
                <w:rPrChange w:id="1208" w:author="Author">
                  <w:rPr>
                    <w:sz w:val="18"/>
                  </w:rPr>
                </w:rPrChange>
              </w:rPr>
              <w:t xml:space="preserve">60.02 </w:t>
            </w:r>
          </w:p>
        </w:tc>
      </w:tr>
      <w:tr w:rsidR="00151DAB" w:rsidRPr="00D21001" w14:paraId="2E715C45" w14:textId="77777777" w:rsidTr="00DB519D">
        <w:tblPrEx>
          <w:tblCellMar>
            <w:top w:w="0" w:type="dxa"/>
            <w:right w:w="0" w:type="dxa"/>
          </w:tblCellMar>
          <w:tblPrExChange w:id="1209"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10" w:author="Author">
            <w:trPr>
              <w:gridBefore w:val="2"/>
              <w:gridAfter w:val="0"/>
              <w:wBefore w:w="608" w:type="dxa"/>
              <w:wAfter w:w="326" w:type="dxa"/>
              <w:trHeight w:val="220"/>
            </w:trPr>
          </w:trPrChange>
        </w:trPr>
        <w:tc>
          <w:tcPr>
            <w:tcW w:w="1438" w:type="dxa"/>
            <w:tcPrChange w:id="1211" w:author="Author">
              <w:tcPr>
                <w:tcW w:w="830" w:type="dxa"/>
                <w:tcBorders>
                  <w:top w:val="nil"/>
                  <w:left w:val="nil"/>
                  <w:bottom w:val="nil"/>
                  <w:right w:val="nil"/>
                </w:tcBorders>
              </w:tcPr>
            </w:tcPrChange>
          </w:tcPr>
          <w:p w14:paraId="265F8C94" w14:textId="77777777" w:rsidR="00151DAB" w:rsidRPr="00D21001" w:rsidRDefault="00151DAB" w:rsidP="00DB519D">
            <w:pPr>
              <w:adjustRightInd w:val="0"/>
              <w:snapToGrid w:val="0"/>
              <w:spacing w:line="480" w:lineRule="auto"/>
              <w:jc w:val="left"/>
              <w:rPr>
                <w:rFonts w:cs="Times New Roman"/>
                <w:sz w:val="21"/>
                <w:szCs w:val="21"/>
                <w:rPrChange w:id="1212" w:author="Author">
                  <w:rPr/>
                </w:rPrChange>
              </w:rPr>
            </w:pPr>
            <w:r w:rsidRPr="00D21001">
              <w:rPr>
                <w:rFonts w:cs="Times New Roman"/>
                <w:sz w:val="21"/>
                <w:szCs w:val="21"/>
                <w:rPrChange w:id="1213" w:author="Author">
                  <w:rPr>
                    <w:sz w:val="18"/>
                  </w:rPr>
                </w:rPrChange>
              </w:rPr>
              <w:t xml:space="preserve">2 </w:t>
            </w:r>
          </w:p>
        </w:tc>
        <w:tc>
          <w:tcPr>
            <w:tcW w:w="1255" w:type="dxa"/>
            <w:tcPrChange w:id="1214" w:author="Author">
              <w:tcPr>
                <w:tcW w:w="1255" w:type="dxa"/>
                <w:tcBorders>
                  <w:top w:val="nil"/>
                  <w:left w:val="nil"/>
                  <w:bottom w:val="nil"/>
                  <w:right w:val="nil"/>
                </w:tcBorders>
              </w:tcPr>
            </w:tcPrChange>
          </w:tcPr>
          <w:p w14:paraId="3AA0CD0D" w14:textId="77777777" w:rsidR="00151DAB" w:rsidRPr="00D21001" w:rsidRDefault="00151DAB" w:rsidP="00DB519D">
            <w:pPr>
              <w:adjustRightInd w:val="0"/>
              <w:snapToGrid w:val="0"/>
              <w:spacing w:line="480" w:lineRule="auto"/>
              <w:jc w:val="left"/>
              <w:rPr>
                <w:rFonts w:cs="Times New Roman"/>
                <w:sz w:val="21"/>
                <w:szCs w:val="21"/>
                <w:rPrChange w:id="1215" w:author="Author">
                  <w:rPr/>
                </w:rPrChange>
              </w:rPr>
            </w:pPr>
            <w:r w:rsidRPr="00D21001">
              <w:rPr>
                <w:rFonts w:cs="Times New Roman"/>
                <w:sz w:val="21"/>
                <w:szCs w:val="21"/>
                <w:rPrChange w:id="1216" w:author="Author">
                  <w:rPr>
                    <w:sz w:val="18"/>
                  </w:rPr>
                </w:rPrChange>
              </w:rPr>
              <w:t xml:space="preserve"> </w:t>
            </w:r>
          </w:p>
        </w:tc>
        <w:tc>
          <w:tcPr>
            <w:tcW w:w="1772" w:type="dxa"/>
            <w:tcPrChange w:id="1217" w:author="Author">
              <w:tcPr>
                <w:tcW w:w="1145" w:type="dxa"/>
                <w:gridSpan w:val="2"/>
                <w:tcBorders>
                  <w:top w:val="nil"/>
                  <w:left w:val="nil"/>
                  <w:bottom w:val="nil"/>
                  <w:right w:val="nil"/>
                </w:tcBorders>
              </w:tcPr>
            </w:tcPrChange>
          </w:tcPr>
          <w:p w14:paraId="45E749E8" w14:textId="77777777" w:rsidR="00151DAB" w:rsidRPr="00D21001" w:rsidRDefault="00151DAB" w:rsidP="00DB519D">
            <w:pPr>
              <w:adjustRightInd w:val="0"/>
              <w:snapToGrid w:val="0"/>
              <w:spacing w:line="480" w:lineRule="auto"/>
              <w:jc w:val="left"/>
              <w:rPr>
                <w:rFonts w:cs="Times New Roman"/>
                <w:sz w:val="21"/>
                <w:szCs w:val="21"/>
                <w:rPrChange w:id="1218" w:author="Author">
                  <w:rPr/>
                </w:rPrChange>
              </w:rPr>
            </w:pPr>
            <w:r w:rsidRPr="00D21001">
              <w:rPr>
                <w:rFonts w:cs="Times New Roman"/>
                <w:sz w:val="21"/>
                <w:szCs w:val="21"/>
                <w:rPrChange w:id="1219" w:author="Author">
                  <w:rPr>
                    <w:sz w:val="18"/>
                  </w:rPr>
                </w:rPrChange>
              </w:rPr>
              <w:t xml:space="preserve">2 </w:t>
            </w:r>
          </w:p>
        </w:tc>
        <w:tc>
          <w:tcPr>
            <w:tcW w:w="1656" w:type="dxa"/>
            <w:tcPrChange w:id="1220" w:author="Author">
              <w:tcPr>
                <w:tcW w:w="2283" w:type="dxa"/>
                <w:tcBorders>
                  <w:top w:val="nil"/>
                  <w:left w:val="nil"/>
                  <w:bottom w:val="nil"/>
                  <w:right w:val="nil"/>
                </w:tcBorders>
              </w:tcPr>
            </w:tcPrChange>
          </w:tcPr>
          <w:p w14:paraId="550B2F7C" w14:textId="77777777" w:rsidR="00151DAB" w:rsidRPr="00D21001" w:rsidRDefault="00151DAB" w:rsidP="00DB519D">
            <w:pPr>
              <w:adjustRightInd w:val="0"/>
              <w:snapToGrid w:val="0"/>
              <w:spacing w:line="480" w:lineRule="auto"/>
              <w:jc w:val="left"/>
              <w:rPr>
                <w:rFonts w:cs="Times New Roman"/>
                <w:sz w:val="21"/>
                <w:szCs w:val="21"/>
                <w:rPrChange w:id="1221" w:author="Author">
                  <w:rPr/>
                </w:rPrChange>
              </w:rPr>
            </w:pPr>
            <w:r w:rsidRPr="00D21001">
              <w:rPr>
                <w:rFonts w:cs="Times New Roman"/>
                <w:sz w:val="21"/>
                <w:szCs w:val="21"/>
                <w:rPrChange w:id="1222" w:author="Author">
                  <w:rPr>
                    <w:sz w:val="18"/>
                  </w:rPr>
                </w:rPrChange>
              </w:rPr>
              <w:t xml:space="preserve">4 </w:t>
            </w:r>
          </w:p>
        </w:tc>
        <w:tc>
          <w:tcPr>
            <w:tcW w:w="941" w:type="dxa"/>
            <w:gridSpan w:val="2"/>
            <w:tcPrChange w:id="1223" w:author="Author">
              <w:tcPr>
                <w:tcW w:w="941" w:type="dxa"/>
                <w:gridSpan w:val="2"/>
                <w:tcBorders>
                  <w:top w:val="nil"/>
                  <w:left w:val="nil"/>
                  <w:bottom w:val="nil"/>
                  <w:right w:val="nil"/>
                </w:tcBorders>
              </w:tcPr>
            </w:tcPrChange>
          </w:tcPr>
          <w:p w14:paraId="29297899" w14:textId="77777777" w:rsidR="00151DAB" w:rsidRPr="00D21001" w:rsidRDefault="00151DAB" w:rsidP="00DB519D">
            <w:pPr>
              <w:adjustRightInd w:val="0"/>
              <w:snapToGrid w:val="0"/>
              <w:spacing w:line="480" w:lineRule="auto"/>
              <w:jc w:val="left"/>
              <w:rPr>
                <w:rFonts w:cs="Times New Roman"/>
                <w:sz w:val="21"/>
                <w:szCs w:val="21"/>
                <w:rPrChange w:id="1224" w:author="Author">
                  <w:rPr/>
                </w:rPrChange>
              </w:rPr>
            </w:pPr>
            <w:r w:rsidRPr="00D21001">
              <w:rPr>
                <w:rFonts w:cs="Times New Roman"/>
                <w:sz w:val="21"/>
                <w:szCs w:val="21"/>
                <w:rPrChange w:id="1225" w:author="Author">
                  <w:rPr>
                    <w:sz w:val="18"/>
                  </w:rPr>
                </w:rPrChange>
              </w:rPr>
              <w:t xml:space="preserve">25 </w:t>
            </w:r>
          </w:p>
        </w:tc>
        <w:tc>
          <w:tcPr>
            <w:tcW w:w="336" w:type="dxa"/>
            <w:tcPrChange w:id="1226" w:author="Author">
              <w:tcPr>
                <w:tcW w:w="336" w:type="dxa"/>
                <w:tcBorders>
                  <w:top w:val="nil"/>
                  <w:left w:val="nil"/>
                  <w:bottom w:val="nil"/>
                  <w:right w:val="nil"/>
                </w:tcBorders>
              </w:tcPr>
            </w:tcPrChange>
          </w:tcPr>
          <w:p w14:paraId="3704432D" w14:textId="77777777" w:rsidR="00151DAB" w:rsidRPr="00D21001" w:rsidRDefault="00151DAB" w:rsidP="00DB519D">
            <w:pPr>
              <w:adjustRightInd w:val="0"/>
              <w:snapToGrid w:val="0"/>
              <w:spacing w:line="480" w:lineRule="auto"/>
              <w:jc w:val="left"/>
              <w:rPr>
                <w:rFonts w:cs="Times New Roman"/>
                <w:sz w:val="21"/>
                <w:szCs w:val="21"/>
                <w:rPrChange w:id="1227" w:author="Author">
                  <w:rPr/>
                </w:rPrChange>
              </w:rPr>
            </w:pPr>
            <w:r w:rsidRPr="00D21001">
              <w:rPr>
                <w:rFonts w:cs="Times New Roman"/>
                <w:sz w:val="21"/>
                <w:szCs w:val="21"/>
                <w:rPrChange w:id="1228" w:author="Author">
                  <w:rPr>
                    <w:sz w:val="18"/>
                  </w:rPr>
                </w:rPrChange>
              </w:rPr>
              <w:t xml:space="preserve"> </w:t>
            </w:r>
          </w:p>
        </w:tc>
        <w:tc>
          <w:tcPr>
            <w:tcW w:w="1405" w:type="dxa"/>
            <w:tcPrChange w:id="1229" w:author="Author">
              <w:tcPr>
                <w:tcW w:w="1405" w:type="dxa"/>
                <w:gridSpan w:val="2"/>
                <w:tcBorders>
                  <w:top w:val="nil"/>
                  <w:left w:val="nil"/>
                  <w:bottom w:val="nil"/>
                  <w:right w:val="nil"/>
                </w:tcBorders>
              </w:tcPr>
            </w:tcPrChange>
          </w:tcPr>
          <w:p w14:paraId="3991D4AA" w14:textId="77777777" w:rsidR="00151DAB" w:rsidRPr="00D21001" w:rsidRDefault="00151DAB" w:rsidP="00DB519D">
            <w:pPr>
              <w:adjustRightInd w:val="0"/>
              <w:snapToGrid w:val="0"/>
              <w:spacing w:line="480" w:lineRule="auto"/>
              <w:jc w:val="left"/>
              <w:rPr>
                <w:rFonts w:cs="Times New Roman"/>
                <w:sz w:val="21"/>
                <w:szCs w:val="21"/>
                <w:rPrChange w:id="1230" w:author="Author">
                  <w:rPr/>
                </w:rPrChange>
              </w:rPr>
            </w:pPr>
            <w:r w:rsidRPr="00D21001">
              <w:rPr>
                <w:rFonts w:cs="Times New Roman"/>
                <w:sz w:val="21"/>
                <w:szCs w:val="21"/>
                <w:rPrChange w:id="1231" w:author="Author">
                  <w:rPr>
                    <w:sz w:val="18"/>
                  </w:rPr>
                </w:rPrChange>
              </w:rPr>
              <w:t xml:space="preserve">62.56 </w:t>
            </w:r>
          </w:p>
        </w:tc>
        <w:tc>
          <w:tcPr>
            <w:tcW w:w="931" w:type="dxa"/>
            <w:tcPrChange w:id="1232" w:author="Author">
              <w:tcPr>
                <w:tcW w:w="605" w:type="dxa"/>
                <w:tcBorders>
                  <w:top w:val="nil"/>
                  <w:left w:val="nil"/>
                  <w:bottom w:val="nil"/>
                  <w:right w:val="nil"/>
                </w:tcBorders>
              </w:tcPr>
            </w:tcPrChange>
          </w:tcPr>
          <w:p w14:paraId="2A9843E4" w14:textId="77777777" w:rsidR="00151DAB" w:rsidRPr="00D21001" w:rsidRDefault="00151DAB">
            <w:pPr>
              <w:adjustRightInd w:val="0"/>
              <w:snapToGrid w:val="0"/>
              <w:spacing w:line="480" w:lineRule="auto"/>
              <w:jc w:val="left"/>
              <w:rPr>
                <w:rFonts w:cs="Times New Roman"/>
                <w:sz w:val="21"/>
                <w:szCs w:val="21"/>
                <w:rPrChange w:id="1233" w:author="Author">
                  <w:rPr/>
                </w:rPrChange>
              </w:rPr>
              <w:pPrChange w:id="1234" w:author="Author">
                <w:pPr>
                  <w:adjustRightInd w:val="0"/>
                  <w:snapToGrid w:val="0"/>
                  <w:spacing w:line="480" w:lineRule="auto"/>
                  <w:jc w:val="right"/>
                </w:pPr>
              </w:pPrChange>
            </w:pPr>
            <w:r w:rsidRPr="00D21001">
              <w:rPr>
                <w:rFonts w:cs="Times New Roman"/>
                <w:sz w:val="21"/>
                <w:szCs w:val="21"/>
                <w:rPrChange w:id="1235" w:author="Author">
                  <w:rPr>
                    <w:sz w:val="18"/>
                  </w:rPr>
                </w:rPrChange>
              </w:rPr>
              <w:t xml:space="preserve">61.88 </w:t>
            </w:r>
          </w:p>
        </w:tc>
      </w:tr>
      <w:tr w:rsidR="00151DAB" w:rsidRPr="00D21001" w14:paraId="12FDDA59" w14:textId="77777777" w:rsidTr="00DB519D">
        <w:tblPrEx>
          <w:tblCellMar>
            <w:top w:w="0" w:type="dxa"/>
            <w:right w:w="0" w:type="dxa"/>
          </w:tblCellMar>
          <w:tblPrExChange w:id="1236"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37" w:author="Author">
            <w:trPr>
              <w:gridBefore w:val="2"/>
              <w:gridAfter w:val="0"/>
              <w:wBefore w:w="608" w:type="dxa"/>
              <w:wAfter w:w="326" w:type="dxa"/>
              <w:trHeight w:val="220"/>
            </w:trPr>
          </w:trPrChange>
        </w:trPr>
        <w:tc>
          <w:tcPr>
            <w:tcW w:w="1438" w:type="dxa"/>
            <w:tcPrChange w:id="1238" w:author="Author">
              <w:tcPr>
                <w:tcW w:w="830" w:type="dxa"/>
                <w:tcBorders>
                  <w:top w:val="nil"/>
                  <w:left w:val="nil"/>
                  <w:bottom w:val="nil"/>
                  <w:right w:val="nil"/>
                </w:tcBorders>
              </w:tcPr>
            </w:tcPrChange>
          </w:tcPr>
          <w:p w14:paraId="4DED7FC2" w14:textId="77777777" w:rsidR="00151DAB" w:rsidRPr="00D21001" w:rsidRDefault="00151DAB" w:rsidP="00DB519D">
            <w:pPr>
              <w:adjustRightInd w:val="0"/>
              <w:snapToGrid w:val="0"/>
              <w:spacing w:line="480" w:lineRule="auto"/>
              <w:jc w:val="left"/>
              <w:rPr>
                <w:rFonts w:cs="Times New Roman"/>
                <w:sz w:val="21"/>
                <w:szCs w:val="21"/>
                <w:rPrChange w:id="1239" w:author="Author">
                  <w:rPr/>
                </w:rPrChange>
              </w:rPr>
            </w:pPr>
            <w:r w:rsidRPr="00D21001">
              <w:rPr>
                <w:rFonts w:cs="Times New Roman"/>
                <w:sz w:val="21"/>
                <w:szCs w:val="21"/>
                <w:rPrChange w:id="1240" w:author="Author">
                  <w:rPr>
                    <w:sz w:val="18"/>
                  </w:rPr>
                </w:rPrChange>
              </w:rPr>
              <w:t xml:space="preserve">3 </w:t>
            </w:r>
          </w:p>
        </w:tc>
        <w:tc>
          <w:tcPr>
            <w:tcW w:w="1255" w:type="dxa"/>
            <w:tcPrChange w:id="1241" w:author="Author">
              <w:tcPr>
                <w:tcW w:w="1255" w:type="dxa"/>
                <w:tcBorders>
                  <w:top w:val="nil"/>
                  <w:left w:val="nil"/>
                  <w:bottom w:val="nil"/>
                  <w:right w:val="nil"/>
                </w:tcBorders>
              </w:tcPr>
            </w:tcPrChange>
          </w:tcPr>
          <w:p w14:paraId="2B4B1443" w14:textId="77777777" w:rsidR="00151DAB" w:rsidRPr="00D21001" w:rsidRDefault="00151DAB" w:rsidP="00DB519D">
            <w:pPr>
              <w:adjustRightInd w:val="0"/>
              <w:snapToGrid w:val="0"/>
              <w:spacing w:line="480" w:lineRule="auto"/>
              <w:jc w:val="left"/>
              <w:rPr>
                <w:rFonts w:cs="Times New Roman"/>
                <w:sz w:val="21"/>
                <w:szCs w:val="21"/>
                <w:rPrChange w:id="1242" w:author="Author">
                  <w:rPr/>
                </w:rPrChange>
              </w:rPr>
            </w:pPr>
            <w:r w:rsidRPr="00D21001">
              <w:rPr>
                <w:rFonts w:cs="Times New Roman"/>
                <w:sz w:val="21"/>
                <w:szCs w:val="21"/>
                <w:rPrChange w:id="1243" w:author="Author">
                  <w:rPr>
                    <w:sz w:val="18"/>
                  </w:rPr>
                </w:rPrChange>
              </w:rPr>
              <w:t xml:space="preserve"> </w:t>
            </w:r>
          </w:p>
        </w:tc>
        <w:tc>
          <w:tcPr>
            <w:tcW w:w="1772" w:type="dxa"/>
            <w:tcPrChange w:id="1244" w:author="Author">
              <w:tcPr>
                <w:tcW w:w="1145" w:type="dxa"/>
                <w:gridSpan w:val="2"/>
                <w:tcBorders>
                  <w:top w:val="nil"/>
                  <w:left w:val="nil"/>
                  <w:bottom w:val="nil"/>
                  <w:right w:val="nil"/>
                </w:tcBorders>
              </w:tcPr>
            </w:tcPrChange>
          </w:tcPr>
          <w:p w14:paraId="7A551F8F" w14:textId="77777777" w:rsidR="00151DAB" w:rsidRPr="00D21001" w:rsidRDefault="00151DAB" w:rsidP="00DB519D">
            <w:pPr>
              <w:adjustRightInd w:val="0"/>
              <w:snapToGrid w:val="0"/>
              <w:spacing w:line="480" w:lineRule="auto"/>
              <w:jc w:val="left"/>
              <w:rPr>
                <w:rFonts w:cs="Times New Roman"/>
                <w:sz w:val="21"/>
                <w:szCs w:val="21"/>
                <w:rPrChange w:id="1245" w:author="Author">
                  <w:rPr/>
                </w:rPrChange>
              </w:rPr>
            </w:pPr>
            <w:r w:rsidRPr="00D21001">
              <w:rPr>
                <w:rFonts w:cs="Times New Roman"/>
                <w:sz w:val="21"/>
                <w:szCs w:val="21"/>
                <w:rPrChange w:id="1246" w:author="Author">
                  <w:rPr>
                    <w:sz w:val="18"/>
                  </w:rPr>
                </w:rPrChange>
              </w:rPr>
              <w:t xml:space="preserve">3 </w:t>
            </w:r>
          </w:p>
        </w:tc>
        <w:tc>
          <w:tcPr>
            <w:tcW w:w="1656" w:type="dxa"/>
            <w:tcPrChange w:id="1247" w:author="Author">
              <w:tcPr>
                <w:tcW w:w="2283" w:type="dxa"/>
                <w:tcBorders>
                  <w:top w:val="nil"/>
                  <w:left w:val="nil"/>
                  <w:bottom w:val="nil"/>
                  <w:right w:val="nil"/>
                </w:tcBorders>
              </w:tcPr>
            </w:tcPrChange>
          </w:tcPr>
          <w:p w14:paraId="2EA8AD42" w14:textId="77777777" w:rsidR="00151DAB" w:rsidRPr="00D21001" w:rsidRDefault="00151DAB" w:rsidP="00DB519D">
            <w:pPr>
              <w:adjustRightInd w:val="0"/>
              <w:snapToGrid w:val="0"/>
              <w:spacing w:line="480" w:lineRule="auto"/>
              <w:jc w:val="left"/>
              <w:rPr>
                <w:rFonts w:cs="Times New Roman"/>
                <w:sz w:val="21"/>
                <w:szCs w:val="21"/>
                <w:rPrChange w:id="1248" w:author="Author">
                  <w:rPr/>
                </w:rPrChange>
              </w:rPr>
            </w:pPr>
            <w:r w:rsidRPr="00D21001">
              <w:rPr>
                <w:rFonts w:cs="Times New Roman"/>
                <w:sz w:val="21"/>
                <w:szCs w:val="21"/>
                <w:rPrChange w:id="1249" w:author="Author">
                  <w:rPr>
                    <w:sz w:val="18"/>
                  </w:rPr>
                </w:rPrChange>
              </w:rPr>
              <w:t xml:space="preserve">3 </w:t>
            </w:r>
          </w:p>
        </w:tc>
        <w:tc>
          <w:tcPr>
            <w:tcW w:w="941" w:type="dxa"/>
            <w:gridSpan w:val="2"/>
            <w:tcPrChange w:id="1250" w:author="Author">
              <w:tcPr>
                <w:tcW w:w="941" w:type="dxa"/>
                <w:gridSpan w:val="2"/>
                <w:tcBorders>
                  <w:top w:val="nil"/>
                  <w:left w:val="nil"/>
                  <w:bottom w:val="nil"/>
                  <w:right w:val="nil"/>
                </w:tcBorders>
              </w:tcPr>
            </w:tcPrChange>
          </w:tcPr>
          <w:p w14:paraId="180B7DA4" w14:textId="77777777" w:rsidR="00151DAB" w:rsidRPr="00D21001" w:rsidRDefault="00151DAB" w:rsidP="00DB519D">
            <w:pPr>
              <w:adjustRightInd w:val="0"/>
              <w:snapToGrid w:val="0"/>
              <w:spacing w:line="480" w:lineRule="auto"/>
              <w:jc w:val="left"/>
              <w:rPr>
                <w:rFonts w:cs="Times New Roman"/>
                <w:sz w:val="21"/>
                <w:szCs w:val="21"/>
                <w:rPrChange w:id="1251" w:author="Author">
                  <w:rPr/>
                </w:rPrChange>
              </w:rPr>
            </w:pPr>
            <w:r w:rsidRPr="00D21001">
              <w:rPr>
                <w:rFonts w:cs="Times New Roman"/>
                <w:sz w:val="21"/>
                <w:szCs w:val="21"/>
                <w:rPrChange w:id="1252" w:author="Author">
                  <w:rPr>
                    <w:sz w:val="18"/>
                  </w:rPr>
                </w:rPrChange>
              </w:rPr>
              <w:t xml:space="preserve">25 </w:t>
            </w:r>
          </w:p>
        </w:tc>
        <w:tc>
          <w:tcPr>
            <w:tcW w:w="336" w:type="dxa"/>
            <w:tcPrChange w:id="1253" w:author="Author">
              <w:tcPr>
                <w:tcW w:w="336" w:type="dxa"/>
                <w:tcBorders>
                  <w:top w:val="nil"/>
                  <w:left w:val="nil"/>
                  <w:bottom w:val="nil"/>
                  <w:right w:val="nil"/>
                </w:tcBorders>
              </w:tcPr>
            </w:tcPrChange>
          </w:tcPr>
          <w:p w14:paraId="0BDFCD0E" w14:textId="77777777" w:rsidR="00151DAB" w:rsidRPr="00D21001" w:rsidRDefault="00151DAB" w:rsidP="00DB519D">
            <w:pPr>
              <w:adjustRightInd w:val="0"/>
              <w:snapToGrid w:val="0"/>
              <w:spacing w:line="480" w:lineRule="auto"/>
              <w:jc w:val="left"/>
              <w:rPr>
                <w:rFonts w:cs="Times New Roman"/>
                <w:sz w:val="21"/>
                <w:szCs w:val="21"/>
                <w:rPrChange w:id="1254" w:author="Author">
                  <w:rPr/>
                </w:rPrChange>
              </w:rPr>
            </w:pPr>
            <w:r w:rsidRPr="00D21001">
              <w:rPr>
                <w:rFonts w:cs="Times New Roman"/>
                <w:sz w:val="21"/>
                <w:szCs w:val="21"/>
                <w:rPrChange w:id="1255" w:author="Author">
                  <w:rPr>
                    <w:sz w:val="18"/>
                  </w:rPr>
                </w:rPrChange>
              </w:rPr>
              <w:t xml:space="preserve"> </w:t>
            </w:r>
          </w:p>
        </w:tc>
        <w:tc>
          <w:tcPr>
            <w:tcW w:w="1405" w:type="dxa"/>
            <w:tcPrChange w:id="1256" w:author="Author">
              <w:tcPr>
                <w:tcW w:w="1405" w:type="dxa"/>
                <w:gridSpan w:val="2"/>
                <w:tcBorders>
                  <w:top w:val="nil"/>
                  <w:left w:val="nil"/>
                  <w:bottom w:val="nil"/>
                  <w:right w:val="nil"/>
                </w:tcBorders>
              </w:tcPr>
            </w:tcPrChange>
          </w:tcPr>
          <w:p w14:paraId="23CA48B6" w14:textId="77777777" w:rsidR="00151DAB" w:rsidRPr="00D21001" w:rsidRDefault="00151DAB" w:rsidP="00DB519D">
            <w:pPr>
              <w:adjustRightInd w:val="0"/>
              <w:snapToGrid w:val="0"/>
              <w:spacing w:line="480" w:lineRule="auto"/>
              <w:jc w:val="left"/>
              <w:rPr>
                <w:rFonts w:cs="Times New Roman"/>
                <w:sz w:val="21"/>
                <w:szCs w:val="21"/>
                <w:rPrChange w:id="1257" w:author="Author">
                  <w:rPr/>
                </w:rPrChange>
              </w:rPr>
            </w:pPr>
            <w:r w:rsidRPr="00D21001">
              <w:rPr>
                <w:rFonts w:cs="Times New Roman"/>
                <w:sz w:val="21"/>
                <w:szCs w:val="21"/>
                <w:rPrChange w:id="1258" w:author="Author">
                  <w:rPr>
                    <w:sz w:val="18"/>
                  </w:rPr>
                </w:rPrChange>
              </w:rPr>
              <w:t xml:space="preserve">63.45 </w:t>
            </w:r>
          </w:p>
        </w:tc>
        <w:tc>
          <w:tcPr>
            <w:tcW w:w="931" w:type="dxa"/>
            <w:tcPrChange w:id="1259" w:author="Author">
              <w:tcPr>
                <w:tcW w:w="605" w:type="dxa"/>
                <w:tcBorders>
                  <w:top w:val="nil"/>
                  <w:left w:val="nil"/>
                  <w:bottom w:val="nil"/>
                  <w:right w:val="nil"/>
                </w:tcBorders>
              </w:tcPr>
            </w:tcPrChange>
          </w:tcPr>
          <w:p w14:paraId="2254318E" w14:textId="77777777" w:rsidR="00151DAB" w:rsidRPr="00D21001" w:rsidRDefault="00151DAB">
            <w:pPr>
              <w:adjustRightInd w:val="0"/>
              <w:snapToGrid w:val="0"/>
              <w:spacing w:line="480" w:lineRule="auto"/>
              <w:jc w:val="left"/>
              <w:rPr>
                <w:rFonts w:cs="Times New Roman"/>
                <w:sz w:val="21"/>
                <w:szCs w:val="21"/>
                <w:rPrChange w:id="1260" w:author="Author">
                  <w:rPr/>
                </w:rPrChange>
              </w:rPr>
              <w:pPrChange w:id="1261" w:author="Author">
                <w:pPr>
                  <w:adjustRightInd w:val="0"/>
                  <w:snapToGrid w:val="0"/>
                  <w:spacing w:line="480" w:lineRule="auto"/>
                  <w:jc w:val="right"/>
                </w:pPr>
              </w:pPrChange>
            </w:pPr>
            <w:r w:rsidRPr="00D21001">
              <w:rPr>
                <w:rFonts w:cs="Times New Roman"/>
                <w:sz w:val="21"/>
                <w:szCs w:val="21"/>
                <w:rPrChange w:id="1262" w:author="Author">
                  <w:rPr>
                    <w:sz w:val="18"/>
                  </w:rPr>
                </w:rPrChange>
              </w:rPr>
              <w:t xml:space="preserve">63.26 </w:t>
            </w:r>
          </w:p>
        </w:tc>
      </w:tr>
      <w:tr w:rsidR="00151DAB" w:rsidRPr="00D21001" w14:paraId="0501687E" w14:textId="77777777" w:rsidTr="00DB519D">
        <w:tblPrEx>
          <w:tblCellMar>
            <w:top w:w="0" w:type="dxa"/>
            <w:right w:w="0" w:type="dxa"/>
          </w:tblCellMar>
          <w:tblPrExChange w:id="1263"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20"/>
          <w:trPrChange w:id="1264" w:author="Author">
            <w:trPr>
              <w:gridBefore w:val="2"/>
              <w:gridAfter w:val="0"/>
              <w:wBefore w:w="608" w:type="dxa"/>
              <w:wAfter w:w="326" w:type="dxa"/>
              <w:trHeight w:val="220"/>
            </w:trPr>
          </w:trPrChange>
        </w:trPr>
        <w:tc>
          <w:tcPr>
            <w:tcW w:w="1438" w:type="dxa"/>
            <w:tcPrChange w:id="1265" w:author="Author">
              <w:tcPr>
                <w:tcW w:w="830" w:type="dxa"/>
                <w:tcBorders>
                  <w:top w:val="nil"/>
                  <w:left w:val="nil"/>
                  <w:bottom w:val="nil"/>
                  <w:right w:val="nil"/>
                </w:tcBorders>
              </w:tcPr>
            </w:tcPrChange>
          </w:tcPr>
          <w:p w14:paraId="2FAE3FEE" w14:textId="77777777" w:rsidR="00151DAB" w:rsidRPr="00D21001" w:rsidRDefault="00151DAB" w:rsidP="00DB519D">
            <w:pPr>
              <w:adjustRightInd w:val="0"/>
              <w:snapToGrid w:val="0"/>
              <w:spacing w:line="480" w:lineRule="auto"/>
              <w:jc w:val="left"/>
              <w:rPr>
                <w:rFonts w:cs="Times New Roman"/>
                <w:sz w:val="21"/>
                <w:szCs w:val="21"/>
                <w:rPrChange w:id="1266" w:author="Author">
                  <w:rPr/>
                </w:rPrChange>
              </w:rPr>
            </w:pPr>
            <w:r w:rsidRPr="00D21001">
              <w:rPr>
                <w:rFonts w:cs="Times New Roman"/>
                <w:sz w:val="21"/>
                <w:szCs w:val="21"/>
                <w:rPrChange w:id="1267" w:author="Author">
                  <w:rPr>
                    <w:sz w:val="18"/>
                  </w:rPr>
                </w:rPrChange>
              </w:rPr>
              <w:t xml:space="preserve">4 </w:t>
            </w:r>
          </w:p>
        </w:tc>
        <w:tc>
          <w:tcPr>
            <w:tcW w:w="1255" w:type="dxa"/>
            <w:tcPrChange w:id="1268" w:author="Author">
              <w:tcPr>
                <w:tcW w:w="1255" w:type="dxa"/>
                <w:tcBorders>
                  <w:top w:val="nil"/>
                  <w:left w:val="nil"/>
                  <w:bottom w:val="nil"/>
                  <w:right w:val="nil"/>
                </w:tcBorders>
              </w:tcPr>
            </w:tcPrChange>
          </w:tcPr>
          <w:p w14:paraId="4AD75EC2" w14:textId="77777777" w:rsidR="00151DAB" w:rsidRPr="00D21001" w:rsidRDefault="00151DAB" w:rsidP="00DB519D">
            <w:pPr>
              <w:adjustRightInd w:val="0"/>
              <w:snapToGrid w:val="0"/>
              <w:spacing w:line="480" w:lineRule="auto"/>
              <w:jc w:val="left"/>
              <w:rPr>
                <w:rFonts w:cs="Times New Roman"/>
                <w:sz w:val="21"/>
                <w:szCs w:val="21"/>
                <w:rPrChange w:id="1269" w:author="Author">
                  <w:rPr/>
                </w:rPrChange>
              </w:rPr>
            </w:pPr>
            <w:r w:rsidRPr="00D21001">
              <w:rPr>
                <w:rFonts w:cs="Times New Roman"/>
                <w:sz w:val="21"/>
                <w:szCs w:val="21"/>
                <w:rPrChange w:id="1270" w:author="Author">
                  <w:rPr>
                    <w:sz w:val="18"/>
                  </w:rPr>
                </w:rPrChange>
              </w:rPr>
              <w:t xml:space="preserve"> </w:t>
            </w:r>
          </w:p>
        </w:tc>
        <w:tc>
          <w:tcPr>
            <w:tcW w:w="1772" w:type="dxa"/>
            <w:tcPrChange w:id="1271" w:author="Author">
              <w:tcPr>
                <w:tcW w:w="1145" w:type="dxa"/>
                <w:gridSpan w:val="2"/>
                <w:tcBorders>
                  <w:top w:val="nil"/>
                  <w:left w:val="nil"/>
                  <w:bottom w:val="nil"/>
                  <w:right w:val="nil"/>
                </w:tcBorders>
              </w:tcPr>
            </w:tcPrChange>
          </w:tcPr>
          <w:p w14:paraId="435B1563" w14:textId="77777777" w:rsidR="00151DAB" w:rsidRPr="00D21001" w:rsidRDefault="00151DAB" w:rsidP="00DB519D">
            <w:pPr>
              <w:adjustRightInd w:val="0"/>
              <w:snapToGrid w:val="0"/>
              <w:spacing w:line="480" w:lineRule="auto"/>
              <w:jc w:val="left"/>
              <w:rPr>
                <w:rFonts w:cs="Times New Roman"/>
                <w:sz w:val="21"/>
                <w:szCs w:val="21"/>
                <w:rPrChange w:id="1272" w:author="Author">
                  <w:rPr/>
                </w:rPrChange>
              </w:rPr>
            </w:pPr>
            <w:r w:rsidRPr="00D21001">
              <w:rPr>
                <w:rFonts w:cs="Times New Roman"/>
                <w:sz w:val="21"/>
                <w:szCs w:val="21"/>
                <w:rPrChange w:id="1273" w:author="Author">
                  <w:rPr>
                    <w:sz w:val="18"/>
                  </w:rPr>
                </w:rPrChange>
              </w:rPr>
              <w:t xml:space="preserve">4 </w:t>
            </w:r>
          </w:p>
        </w:tc>
        <w:tc>
          <w:tcPr>
            <w:tcW w:w="1656" w:type="dxa"/>
            <w:tcPrChange w:id="1274" w:author="Author">
              <w:tcPr>
                <w:tcW w:w="2283" w:type="dxa"/>
                <w:tcBorders>
                  <w:top w:val="nil"/>
                  <w:left w:val="nil"/>
                  <w:bottom w:val="nil"/>
                  <w:right w:val="nil"/>
                </w:tcBorders>
              </w:tcPr>
            </w:tcPrChange>
          </w:tcPr>
          <w:p w14:paraId="185059CC" w14:textId="77777777" w:rsidR="00151DAB" w:rsidRPr="00D21001" w:rsidRDefault="00151DAB" w:rsidP="00DB519D">
            <w:pPr>
              <w:adjustRightInd w:val="0"/>
              <w:snapToGrid w:val="0"/>
              <w:spacing w:line="480" w:lineRule="auto"/>
              <w:jc w:val="left"/>
              <w:rPr>
                <w:rFonts w:cs="Times New Roman"/>
                <w:sz w:val="21"/>
                <w:szCs w:val="21"/>
                <w:rPrChange w:id="1275" w:author="Author">
                  <w:rPr/>
                </w:rPrChange>
              </w:rPr>
            </w:pPr>
            <w:r w:rsidRPr="00D21001">
              <w:rPr>
                <w:rFonts w:cs="Times New Roman"/>
                <w:sz w:val="21"/>
                <w:szCs w:val="21"/>
                <w:rPrChange w:id="1276" w:author="Author">
                  <w:rPr>
                    <w:sz w:val="18"/>
                  </w:rPr>
                </w:rPrChange>
              </w:rPr>
              <w:t xml:space="preserve">3 </w:t>
            </w:r>
          </w:p>
        </w:tc>
        <w:tc>
          <w:tcPr>
            <w:tcW w:w="941" w:type="dxa"/>
            <w:gridSpan w:val="2"/>
            <w:tcPrChange w:id="1277" w:author="Author">
              <w:tcPr>
                <w:tcW w:w="941" w:type="dxa"/>
                <w:gridSpan w:val="2"/>
                <w:tcBorders>
                  <w:top w:val="nil"/>
                  <w:left w:val="nil"/>
                  <w:bottom w:val="nil"/>
                  <w:right w:val="nil"/>
                </w:tcBorders>
              </w:tcPr>
            </w:tcPrChange>
          </w:tcPr>
          <w:p w14:paraId="5D91B0FD" w14:textId="77777777" w:rsidR="00151DAB" w:rsidRPr="00D21001" w:rsidRDefault="00151DAB" w:rsidP="00DB519D">
            <w:pPr>
              <w:adjustRightInd w:val="0"/>
              <w:snapToGrid w:val="0"/>
              <w:spacing w:line="480" w:lineRule="auto"/>
              <w:jc w:val="left"/>
              <w:rPr>
                <w:rFonts w:cs="Times New Roman"/>
                <w:sz w:val="21"/>
                <w:szCs w:val="21"/>
                <w:rPrChange w:id="1278" w:author="Author">
                  <w:rPr/>
                </w:rPrChange>
              </w:rPr>
            </w:pPr>
            <w:r w:rsidRPr="00D21001">
              <w:rPr>
                <w:rFonts w:cs="Times New Roman"/>
                <w:sz w:val="21"/>
                <w:szCs w:val="21"/>
                <w:rPrChange w:id="1279" w:author="Author">
                  <w:rPr>
                    <w:sz w:val="18"/>
                  </w:rPr>
                </w:rPrChange>
              </w:rPr>
              <w:t xml:space="preserve">20 </w:t>
            </w:r>
          </w:p>
        </w:tc>
        <w:tc>
          <w:tcPr>
            <w:tcW w:w="336" w:type="dxa"/>
            <w:tcPrChange w:id="1280" w:author="Author">
              <w:tcPr>
                <w:tcW w:w="336" w:type="dxa"/>
                <w:tcBorders>
                  <w:top w:val="nil"/>
                  <w:left w:val="nil"/>
                  <w:bottom w:val="nil"/>
                  <w:right w:val="nil"/>
                </w:tcBorders>
              </w:tcPr>
            </w:tcPrChange>
          </w:tcPr>
          <w:p w14:paraId="393FB77F" w14:textId="77777777" w:rsidR="00151DAB" w:rsidRPr="00D21001" w:rsidRDefault="00151DAB" w:rsidP="00DB519D">
            <w:pPr>
              <w:adjustRightInd w:val="0"/>
              <w:snapToGrid w:val="0"/>
              <w:spacing w:line="480" w:lineRule="auto"/>
              <w:jc w:val="left"/>
              <w:rPr>
                <w:rFonts w:cs="Times New Roman"/>
                <w:sz w:val="21"/>
                <w:szCs w:val="21"/>
                <w:rPrChange w:id="1281" w:author="Author">
                  <w:rPr/>
                </w:rPrChange>
              </w:rPr>
            </w:pPr>
            <w:r w:rsidRPr="00D21001">
              <w:rPr>
                <w:rFonts w:cs="Times New Roman"/>
                <w:sz w:val="21"/>
                <w:szCs w:val="21"/>
                <w:rPrChange w:id="1282" w:author="Author">
                  <w:rPr>
                    <w:sz w:val="18"/>
                  </w:rPr>
                </w:rPrChange>
              </w:rPr>
              <w:t xml:space="preserve"> </w:t>
            </w:r>
          </w:p>
        </w:tc>
        <w:tc>
          <w:tcPr>
            <w:tcW w:w="1405" w:type="dxa"/>
            <w:tcPrChange w:id="1283" w:author="Author">
              <w:tcPr>
                <w:tcW w:w="1405" w:type="dxa"/>
                <w:gridSpan w:val="2"/>
                <w:tcBorders>
                  <w:top w:val="nil"/>
                  <w:left w:val="nil"/>
                  <w:bottom w:val="nil"/>
                  <w:right w:val="nil"/>
                </w:tcBorders>
              </w:tcPr>
            </w:tcPrChange>
          </w:tcPr>
          <w:p w14:paraId="5C6F57F4" w14:textId="77777777" w:rsidR="00151DAB" w:rsidRPr="00D21001" w:rsidRDefault="00151DAB" w:rsidP="00DB519D">
            <w:pPr>
              <w:adjustRightInd w:val="0"/>
              <w:snapToGrid w:val="0"/>
              <w:spacing w:line="480" w:lineRule="auto"/>
              <w:jc w:val="left"/>
              <w:rPr>
                <w:rFonts w:cs="Times New Roman"/>
                <w:sz w:val="21"/>
                <w:szCs w:val="21"/>
                <w:rPrChange w:id="1284" w:author="Author">
                  <w:rPr/>
                </w:rPrChange>
              </w:rPr>
            </w:pPr>
            <w:r w:rsidRPr="00D21001">
              <w:rPr>
                <w:rFonts w:cs="Times New Roman"/>
                <w:sz w:val="21"/>
                <w:szCs w:val="21"/>
                <w:rPrChange w:id="1285" w:author="Author">
                  <w:rPr>
                    <w:sz w:val="18"/>
                  </w:rPr>
                </w:rPrChange>
              </w:rPr>
              <w:t xml:space="preserve">63.66 </w:t>
            </w:r>
          </w:p>
        </w:tc>
        <w:tc>
          <w:tcPr>
            <w:tcW w:w="931" w:type="dxa"/>
            <w:tcPrChange w:id="1286" w:author="Author">
              <w:tcPr>
                <w:tcW w:w="605" w:type="dxa"/>
                <w:tcBorders>
                  <w:top w:val="nil"/>
                  <w:left w:val="nil"/>
                  <w:bottom w:val="nil"/>
                  <w:right w:val="nil"/>
                </w:tcBorders>
              </w:tcPr>
            </w:tcPrChange>
          </w:tcPr>
          <w:p w14:paraId="368E1D28" w14:textId="77777777" w:rsidR="00151DAB" w:rsidRPr="00D21001" w:rsidRDefault="00151DAB">
            <w:pPr>
              <w:adjustRightInd w:val="0"/>
              <w:snapToGrid w:val="0"/>
              <w:spacing w:line="480" w:lineRule="auto"/>
              <w:jc w:val="left"/>
              <w:rPr>
                <w:rFonts w:cs="Times New Roman"/>
                <w:sz w:val="21"/>
                <w:szCs w:val="21"/>
                <w:rPrChange w:id="1287" w:author="Author">
                  <w:rPr/>
                </w:rPrChange>
              </w:rPr>
              <w:pPrChange w:id="1288" w:author="Author">
                <w:pPr>
                  <w:adjustRightInd w:val="0"/>
                  <w:snapToGrid w:val="0"/>
                  <w:spacing w:line="480" w:lineRule="auto"/>
                  <w:jc w:val="right"/>
                </w:pPr>
              </w:pPrChange>
            </w:pPr>
            <w:r w:rsidRPr="00D21001">
              <w:rPr>
                <w:rFonts w:cs="Times New Roman"/>
                <w:sz w:val="21"/>
                <w:szCs w:val="21"/>
                <w:rPrChange w:id="1289" w:author="Author">
                  <w:rPr>
                    <w:sz w:val="18"/>
                  </w:rPr>
                </w:rPrChange>
              </w:rPr>
              <w:t xml:space="preserve">62.71 </w:t>
            </w:r>
          </w:p>
        </w:tc>
      </w:tr>
      <w:tr w:rsidR="00151DAB" w:rsidRPr="00D21001" w14:paraId="2E0F282B" w14:textId="77777777" w:rsidTr="00DB519D">
        <w:tblPrEx>
          <w:tblCellMar>
            <w:top w:w="0" w:type="dxa"/>
            <w:right w:w="0" w:type="dxa"/>
          </w:tblCellMar>
          <w:tblPrExChange w:id="1290" w:author="Autho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right w:w="0" w:type="dxa"/>
              </w:tblCellMar>
            </w:tblPrEx>
          </w:tblPrExChange>
        </w:tblPrEx>
        <w:trPr>
          <w:trHeight w:val="202"/>
          <w:trPrChange w:id="1291" w:author="Author">
            <w:trPr>
              <w:gridBefore w:val="2"/>
              <w:gridAfter w:val="0"/>
              <w:wBefore w:w="608" w:type="dxa"/>
              <w:wAfter w:w="326" w:type="dxa"/>
              <w:trHeight w:val="202"/>
            </w:trPr>
          </w:trPrChange>
        </w:trPr>
        <w:tc>
          <w:tcPr>
            <w:tcW w:w="1438" w:type="dxa"/>
            <w:tcBorders>
              <w:bottom w:val="single" w:sz="4" w:space="0" w:color="auto"/>
            </w:tcBorders>
            <w:tcPrChange w:id="1292" w:author="Author">
              <w:tcPr>
                <w:tcW w:w="830" w:type="dxa"/>
                <w:tcBorders>
                  <w:top w:val="nil"/>
                  <w:left w:val="nil"/>
                  <w:bottom w:val="nil"/>
                  <w:right w:val="nil"/>
                </w:tcBorders>
              </w:tcPr>
            </w:tcPrChange>
          </w:tcPr>
          <w:p w14:paraId="22125EE6" w14:textId="77777777" w:rsidR="00151DAB" w:rsidRPr="00D21001" w:rsidRDefault="00151DAB" w:rsidP="00DB519D">
            <w:pPr>
              <w:adjustRightInd w:val="0"/>
              <w:snapToGrid w:val="0"/>
              <w:spacing w:line="480" w:lineRule="auto"/>
              <w:jc w:val="left"/>
              <w:rPr>
                <w:rFonts w:cs="Times New Roman"/>
                <w:sz w:val="21"/>
                <w:szCs w:val="21"/>
                <w:rPrChange w:id="1293" w:author="Author">
                  <w:rPr/>
                </w:rPrChange>
              </w:rPr>
            </w:pPr>
            <w:r w:rsidRPr="00D21001">
              <w:rPr>
                <w:rFonts w:cs="Times New Roman"/>
                <w:sz w:val="21"/>
                <w:szCs w:val="21"/>
                <w:rPrChange w:id="1294" w:author="Author">
                  <w:rPr>
                    <w:sz w:val="18"/>
                  </w:rPr>
                </w:rPrChange>
              </w:rPr>
              <w:t xml:space="preserve">5 </w:t>
            </w:r>
          </w:p>
        </w:tc>
        <w:tc>
          <w:tcPr>
            <w:tcW w:w="1255" w:type="dxa"/>
            <w:tcBorders>
              <w:bottom w:val="single" w:sz="4" w:space="0" w:color="auto"/>
            </w:tcBorders>
            <w:tcPrChange w:id="1295" w:author="Author">
              <w:tcPr>
                <w:tcW w:w="1255" w:type="dxa"/>
                <w:tcBorders>
                  <w:top w:val="nil"/>
                  <w:left w:val="nil"/>
                  <w:bottom w:val="nil"/>
                  <w:right w:val="nil"/>
                </w:tcBorders>
              </w:tcPr>
            </w:tcPrChange>
          </w:tcPr>
          <w:p w14:paraId="35CF6F14" w14:textId="77777777" w:rsidR="00151DAB" w:rsidRPr="00D21001" w:rsidRDefault="00151DAB" w:rsidP="00DB519D">
            <w:pPr>
              <w:adjustRightInd w:val="0"/>
              <w:snapToGrid w:val="0"/>
              <w:spacing w:line="480" w:lineRule="auto"/>
              <w:jc w:val="left"/>
              <w:rPr>
                <w:rFonts w:cs="Times New Roman"/>
                <w:sz w:val="21"/>
                <w:szCs w:val="21"/>
                <w:rPrChange w:id="1296" w:author="Author">
                  <w:rPr/>
                </w:rPrChange>
              </w:rPr>
            </w:pPr>
            <w:r w:rsidRPr="00D21001">
              <w:rPr>
                <w:rFonts w:cs="Times New Roman"/>
                <w:sz w:val="21"/>
                <w:szCs w:val="21"/>
                <w:rPrChange w:id="1297" w:author="Author">
                  <w:rPr>
                    <w:sz w:val="18"/>
                  </w:rPr>
                </w:rPrChange>
              </w:rPr>
              <w:t xml:space="preserve"> </w:t>
            </w:r>
          </w:p>
        </w:tc>
        <w:tc>
          <w:tcPr>
            <w:tcW w:w="1772" w:type="dxa"/>
            <w:tcBorders>
              <w:bottom w:val="single" w:sz="4" w:space="0" w:color="auto"/>
            </w:tcBorders>
            <w:tcPrChange w:id="1298" w:author="Author">
              <w:tcPr>
                <w:tcW w:w="1145" w:type="dxa"/>
                <w:gridSpan w:val="2"/>
                <w:tcBorders>
                  <w:top w:val="nil"/>
                  <w:left w:val="nil"/>
                  <w:bottom w:val="nil"/>
                  <w:right w:val="nil"/>
                </w:tcBorders>
              </w:tcPr>
            </w:tcPrChange>
          </w:tcPr>
          <w:p w14:paraId="71E51DB7" w14:textId="77777777" w:rsidR="00151DAB" w:rsidRPr="00D21001" w:rsidRDefault="00151DAB" w:rsidP="00DB519D">
            <w:pPr>
              <w:adjustRightInd w:val="0"/>
              <w:snapToGrid w:val="0"/>
              <w:spacing w:line="480" w:lineRule="auto"/>
              <w:jc w:val="left"/>
              <w:rPr>
                <w:rFonts w:cs="Times New Roman"/>
                <w:sz w:val="21"/>
                <w:szCs w:val="21"/>
                <w:rPrChange w:id="1299" w:author="Author">
                  <w:rPr/>
                </w:rPrChange>
              </w:rPr>
            </w:pPr>
            <w:r w:rsidRPr="00D21001">
              <w:rPr>
                <w:rFonts w:cs="Times New Roman"/>
                <w:sz w:val="21"/>
                <w:szCs w:val="21"/>
                <w:rPrChange w:id="1300" w:author="Author">
                  <w:rPr>
                    <w:sz w:val="18"/>
                  </w:rPr>
                </w:rPrChange>
              </w:rPr>
              <w:t xml:space="preserve">4 </w:t>
            </w:r>
          </w:p>
        </w:tc>
        <w:tc>
          <w:tcPr>
            <w:tcW w:w="1656" w:type="dxa"/>
            <w:tcBorders>
              <w:bottom w:val="single" w:sz="4" w:space="0" w:color="auto"/>
            </w:tcBorders>
            <w:tcPrChange w:id="1301" w:author="Author">
              <w:tcPr>
                <w:tcW w:w="2283" w:type="dxa"/>
                <w:tcBorders>
                  <w:top w:val="nil"/>
                  <w:left w:val="nil"/>
                  <w:bottom w:val="nil"/>
                  <w:right w:val="nil"/>
                </w:tcBorders>
              </w:tcPr>
            </w:tcPrChange>
          </w:tcPr>
          <w:p w14:paraId="7DB1F24F" w14:textId="77777777" w:rsidR="00151DAB" w:rsidRPr="00D21001" w:rsidRDefault="00151DAB" w:rsidP="00DB519D">
            <w:pPr>
              <w:adjustRightInd w:val="0"/>
              <w:snapToGrid w:val="0"/>
              <w:spacing w:line="480" w:lineRule="auto"/>
              <w:jc w:val="left"/>
              <w:rPr>
                <w:rFonts w:cs="Times New Roman"/>
                <w:sz w:val="21"/>
                <w:szCs w:val="21"/>
                <w:rPrChange w:id="1302" w:author="Author">
                  <w:rPr/>
                </w:rPrChange>
              </w:rPr>
            </w:pPr>
            <w:r w:rsidRPr="00D21001">
              <w:rPr>
                <w:rFonts w:cs="Times New Roman"/>
                <w:sz w:val="21"/>
                <w:szCs w:val="21"/>
                <w:rPrChange w:id="1303" w:author="Author">
                  <w:rPr>
                    <w:sz w:val="18"/>
                  </w:rPr>
                </w:rPrChange>
              </w:rPr>
              <w:t xml:space="preserve">4 </w:t>
            </w:r>
          </w:p>
        </w:tc>
        <w:tc>
          <w:tcPr>
            <w:tcW w:w="941" w:type="dxa"/>
            <w:gridSpan w:val="2"/>
            <w:tcBorders>
              <w:bottom w:val="single" w:sz="4" w:space="0" w:color="auto"/>
            </w:tcBorders>
            <w:tcPrChange w:id="1304" w:author="Author">
              <w:tcPr>
                <w:tcW w:w="941" w:type="dxa"/>
                <w:gridSpan w:val="2"/>
                <w:tcBorders>
                  <w:top w:val="nil"/>
                  <w:left w:val="nil"/>
                  <w:bottom w:val="nil"/>
                  <w:right w:val="nil"/>
                </w:tcBorders>
              </w:tcPr>
            </w:tcPrChange>
          </w:tcPr>
          <w:p w14:paraId="2EA9B238" w14:textId="77777777" w:rsidR="00151DAB" w:rsidRPr="00D21001" w:rsidRDefault="00151DAB" w:rsidP="00DB519D">
            <w:pPr>
              <w:adjustRightInd w:val="0"/>
              <w:snapToGrid w:val="0"/>
              <w:spacing w:line="480" w:lineRule="auto"/>
              <w:jc w:val="left"/>
              <w:rPr>
                <w:rFonts w:cs="Times New Roman"/>
                <w:sz w:val="21"/>
                <w:szCs w:val="21"/>
                <w:rPrChange w:id="1305" w:author="Author">
                  <w:rPr/>
                </w:rPrChange>
              </w:rPr>
            </w:pPr>
            <w:r w:rsidRPr="00D21001">
              <w:rPr>
                <w:rFonts w:cs="Times New Roman"/>
                <w:sz w:val="21"/>
                <w:szCs w:val="21"/>
                <w:rPrChange w:id="1306" w:author="Author">
                  <w:rPr>
                    <w:sz w:val="18"/>
                  </w:rPr>
                </w:rPrChange>
              </w:rPr>
              <w:t xml:space="preserve">25 </w:t>
            </w:r>
          </w:p>
        </w:tc>
        <w:tc>
          <w:tcPr>
            <w:tcW w:w="336" w:type="dxa"/>
            <w:tcBorders>
              <w:bottom w:val="single" w:sz="4" w:space="0" w:color="auto"/>
            </w:tcBorders>
            <w:tcPrChange w:id="1307" w:author="Author">
              <w:tcPr>
                <w:tcW w:w="336" w:type="dxa"/>
                <w:tcBorders>
                  <w:top w:val="nil"/>
                  <w:left w:val="nil"/>
                  <w:bottom w:val="nil"/>
                  <w:right w:val="nil"/>
                </w:tcBorders>
              </w:tcPr>
            </w:tcPrChange>
          </w:tcPr>
          <w:p w14:paraId="3F26C903" w14:textId="77777777" w:rsidR="00151DAB" w:rsidRPr="00D21001" w:rsidRDefault="00151DAB" w:rsidP="00DB519D">
            <w:pPr>
              <w:adjustRightInd w:val="0"/>
              <w:snapToGrid w:val="0"/>
              <w:spacing w:line="480" w:lineRule="auto"/>
              <w:jc w:val="left"/>
              <w:rPr>
                <w:rFonts w:cs="Times New Roman"/>
                <w:sz w:val="21"/>
                <w:szCs w:val="21"/>
                <w:rPrChange w:id="1308" w:author="Author">
                  <w:rPr/>
                </w:rPrChange>
              </w:rPr>
            </w:pPr>
            <w:r w:rsidRPr="00D21001">
              <w:rPr>
                <w:rFonts w:cs="Times New Roman"/>
                <w:sz w:val="21"/>
                <w:szCs w:val="21"/>
                <w:rPrChange w:id="1309" w:author="Author">
                  <w:rPr>
                    <w:sz w:val="18"/>
                  </w:rPr>
                </w:rPrChange>
              </w:rPr>
              <w:t xml:space="preserve"> </w:t>
            </w:r>
          </w:p>
        </w:tc>
        <w:tc>
          <w:tcPr>
            <w:tcW w:w="1405" w:type="dxa"/>
            <w:tcBorders>
              <w:bottom w:val="single" w:sz="4" w:space="0" w:color="auto"/>
            </w:tcBorders>
            <w:tcPrChange w:id="1310" w:author="Author">
              <w:tcPr>
                <w:tcW w:w="1405" w:type="dxa"/>
                <w:gridSpan w:val="2"/>
                <w:tcBorders>
                  <w:top w:val="nil"/>
                  <w:left w:val="nil"/>
                  <w:bottom w:val="nil"/>
                  <w:right w:val="nil"/>
                </w:tcBorders>
              </w:tcPr>
            </w:tcPrChange>
          </w:tcPr>
          <w:p w14:paraId="4DFA5A8C" w14:textId="77777777" w:rsidR="00151DAB" w:rsidRPr="00D21001" w:rsidRDefault="00151DAB" w:rsidP="00DB519D">
            <w:pPr>
              <w:adjustRightInd w:val="0"/>
              <w:snapToGrid w:val="0"/>
              <w:spacing w:line="480" w:lineRule="auto"/>
              <w:jc w:val="left"/>
              <w:rPr>
                <w:rFonts w:cs="Times New Roman"/>
                <w:sz w:val="21"/>
                <w:szCs w:val="21"/>
                <w:rPrChange w:id="1311" w:author="Author">
                  <w:rPr/>
                </w:rPrChange>
              </w:rPr>
            </w:pPr>
            <w:r w:rsidRPr="00D21001">
              <w:rPr>
                <w:rFonts w:cs="Times New Roman"/>
                <w:sz w:val="21"/>
                <w:szCs w:val="21"/>
                <w:rPrChange w:id="1312" w:author="Author">
                  <w:rPr>
                    <w:sz w:val="18"/>
                  </w:rPr>
                </w:rPrChange>
              </w:rPr>
              <w:t xml:space="preserve">66.09 </w:t>
            </w:r>
          </w:p>
        </w:tc>
        <w:tc>
          <w:tcPr>
            <w:tcW w:w="931" w:type="dxa"/>
            <w:tcBorders>
              <w:bottom w:val="single" w:sz="4" w:space="0" w:color="auto"/>
            </w:tcBorders>
            <w:tcPrChange w:id="1313" w:author="Author">
              <w:tcPr>
                <w:tcW w:w="605" w:type="dxa"/>
                <w:tcBorders>
                  <w:top w:val="nil"/>
                  <w:left w:val="nil"/>
                  <w:bottom w:val="nil"/>
                  <w:right w:val="nil"/>
                </w:tcBorders>
              </w:tcPr>
            </w:tcPrChange>
          </w:tcPr>
          <w:p w14:paraId="18707A43" w14:textId="77777777" w:rsidR="00151DAB" w:rsidRPr="00D21001" w:rsidRDefault="00151DAB">
            <w:pPr>
              <w:adjustRightInd w:val="0"/>
              <w:snapToGrid w:val="0"/>
              <w:spacing w:line="480" w:lineRule="auto"/>
              <w:jc w:val="left"/>
              <w:rPr>
                <w:rFonts w:cs="Times New Roman"/>
                <w:sz w:val="21"/>
                <w:szCs w:val="21"/>
                <w:rPrChange w:id="1314" w:author="Author">
                  <w:rPr/>
                </w:rPrChange>
              </w:rPr>
              <w:pPrChange w:id="1315" w:author="Author">
                <w:pPr>
                  <w:adjustRightInd w:val="0"/>
                  <w:snapToGrid w:val="0"/>
                  <w:spacing w:line="480" w:lineRule="auto"/>
                  <w:jc w:val="right"/>
                </w:pPr>
              </w:pPrChange>
            </w:pPr>
            <w:r w:rsidRPr="00D21001">
              <w:rPr>
                <w:rFonts w:cs="Times New Roman"/>
                <w:sz w:val="21"/>
                <w:szCs w:val="21"/>
                <w:rPrChange w:id="1316" w:author="Author">
                  <w:rPr>
                    <w:sz w:val="18"/>
                  </w:rPr>
                </w:rPrChange>
              </w:rPr>
              <w:t xml:space="preserve">66.02 </w:t>
            </w:r>
          </w:p>
        </w:tc>
      </w:tr>
    </w:tbl>
    <w:p w14:paraId="1684CC92" w14:textId="77777777" w:rsidR="00151DAB" w:rsidRPr="00D21001" w:rsidRDefault="00151DAB" w:rsidP="00151DAB">
      <w:pPr>
        <w:adjustRightInd w:val="0"/>
        <w:snapToGrid w:val="0"/>
        <w:spacing w:line="480" w:lineRule="auto"/>
        <w:jc w:val="left"/>
        <w:rPr>
          <w:ins w:id="1317" w:author="Author"/>
        </w:rPr>
      </w:pPr>
      <w:del w:id="1318" w:author="Author">
        <w:r w:rsidRPr="00D21001" w:rsidDel="009738EC">
          <w:rPr>
            <w:sz w:val="22"/>
            <w:lang w:eastAsia="en-GB"/>
          </w:rPr>
          <mc:AlternateContent>
            <mc:Choice Requires="wpg">
              <w:drawing>
                <wp:inline distT="0" distB="0" distL="0" distR="0" wp14:anchorId="4BCEE5F5" wp14:editId="5B58BFBE">
                  <wp:extent cx="6370066" cy="160020"/>
                  <wp:effectExtent l="0" t="0" r="0" b="0"/>
                  <wp:docPr id="45627" name="Group 45627"/>
                  <wp:cNvGraphicFramePr/>
                  <a:graphic xmlns:a="http://schemas.openxmlformats.org/drawingml/2006/main">
                    <a:graphicData uri="http://schemas.microsoft.com/office/word/2010/wordprocessingGroup">
                      <wpg:wgp>
                        <wpg:cNvGrpSpPr/>
                        <wpg:grpSpPr>
                          <a:xfrm>
                            <a:off x="0" y="0"/>
                            <a:ext cx="6370066" cy="160020"/>
                            <a:chOff x="0" y="0"/>
                            <a:chExt cx="6370066" cy="160020"/>
                          </a:xfrm>
                        </wpg:grpSpPr>
                        <wps:wsp>
                          <wps:cNvPr id="50291" name="Shape 50291"/>
                          <wps:cNvSpPr/>
                          <wps:spPr>
                            <a:xfrm>
                              <a:off x="85344" y="0"/>
                              <a:ext cx="838505" cy="9144"/>
                            </a:xfrm>
                            <a:custGeom>
                              <a:avLst/>
                              <a:gdLst/>
                              <a:ahLst/>
                              <a:cxnLst/>
                              <a:rect l="0" t="0" r="0" b="0"/>
                              <a:pathLst>
                                <a:path w="838505" h="9144">
                                  <a:moveTo>
                                    <a:pt x="0" y="0"/>
                                  </a:moveTo>
                                  <a:lnTo>
                                    <a:pt x="838505" y="0"/>
                                  </a:lnTo>
                                  <a:lnTo>
                                    <a:pt x="838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2" name="Shape 50292"/>
                          <wps:cNvSpPr/>
                          <wps:spPr>
                            <a:xfrm>
                              <a:off x="9146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3" name="Shape 50293"/>
                          <wps:cNvSpPr/>
                          <wps:spPr>
                            <a:xfrm>
                              <a:off x="920750" y="0"/>
                              <a:ext cx="169164" cy="9144"/>
                            </a:xfrm>
                            <a:custGeom>
                              <a:avLst/>
                              <a:gdLst/>
                              <a:ahLst/>
                              <a:cxnLst/>
                              <a:rect l="0" t="0" r="0" b="0"/>
                              <a:pathLst>
                                <a:path w="169164" h="9144">
                                  <a:moveTo>
                                    <a:pt x="0" y="0"/>
                                  </a:moveTo>
                                  <a:lnTo>
                                    <a:pt x="169164" y="0"/>
                                  </a:lnTo>
                                  <a:lnTo>
                                    <a:pt x="169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4" name="Shape 50294"/>
                          <wps:cNvSpPr/>
                          <wps:spPr>
                            <a:xfrm>
                              <a:off x="10807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5" name="Shape 50295"/>
                          <wps:cNvSpPr/>
                          <wps:spPr>
                            <a:xfrm>
                              <a:off x="1086866" y="0"/>
                              <a:ext cx="1530350" cy="9144"/>
                            </a:xfrm>
                            <a:custGeom>
                              <a:avLst/>
                              <a:gdLst/>
                              <a:ahLst/>
                              <a:cxnLst/>
                              <a:rect l="0" t="0" r="0" b="0"/>
                              <a:pathLst>
                                <a:path w="1530350" h="9144">
                                  <a:moveTo>
                                    <a:pt x="0" y="0"/>
                                  </a:moveTo>
                                  <a:lnTo>
                                    <a:pt x="1530350" y="0"/>
                                  </a:lnTo>
                                  <a:lnTo>
                                    <a:pt x="15303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6" name="Shape 50296"/>
                          <wps:cNvSpPr/>
                          <wps:spPr>
                            <a:xfrm>
                              <a:off x="26081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7" name="Shape 50297"/>
                          <wps:cNvSpPr/>
                          <wps:spPr>
                            <a:xfrm>
                              <a:off x="2614295" y="0"/>
                              <a:ext cx="944880" cy="9144"/>
                            </a:xfrm>
                            <a:custGeom>
                              <a:avLst/>
                              <a:gdLst/>
                              <a:ahLst/>
                              <a:cxnLst/>
                              <a:rect l="0" t="0" r="0" b="0"/>
                              <a:pathLst>
                                <a:path w="944880" h="9144">
                                  <a:moveTo>
                                    <a:pt x="0" y="0"/>
                                  </a:moveTo>
                                  <a:lnTo>
                                    <a:pt x="944880" y="0"/>
                                  </a:lnTo>
                                  <a:lnTo>
                                    <a:pt x="944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8" name="Shape 50298"/>
                          <wps:cNvSpPr/>
                          <wps:spPr>
                            <a:xfrm>
                              <a:off x="35500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9" name="Shape 50299"/>
                          <wps:cNvSpPr/>
                          <wps:spPr>
                            <a:xfrm>
                              <a:off x="3556127" y="0"/>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0" name="Shape 50300"/>
                          <wps:cNvSpPr/>
                          <wps:spPr>
                            <a:xfrm>
                              <a:off x="45119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1" name="Shape 50301"/>
                          <wps:cNvSpPr/>
                          <wps:spPr>
                            <a:xfrm>
                              <a:off x="4518025"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2" name="Shape 50302"/>
                          <wps:cNvSpPr/>
                          <wps:spPr>
                            <a:xfrm>
                              <a:off x="4661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3" name="Shape 50303"/>
                          <wps:cNvSpPr/>
                          <wps:spPr>
                            <a:xfrm>
                              <a:off x="4667377" y="0"/>
                              <a:ext cx="881177" cy="9144"/>
                            </a:xfrm>
                            <a:custGeom>
                              <a:avLst/>
                              <a:gdLst/>
                              <a:ahLst/>
                              <a:cxnLst/>
                              <a:rect l="0" t="0" r="0" b="0"/>
                              <a:pathLst>
                                <a:path w="881177" h="9144">
                                  <a:moveTo>
                                    <a:pt x="0" y="0"/>
                                  </a:moveTo>
                                  <a:lnTo>
                                    <a:pt x="881177" y="0"/>
                                  </a:lnTo>
                                  <a:lnTo>
                                    <a:pt x="881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4" name="Shape 50304"/>
                          <wps:cNvSpPr/>
                          <wps:spPr>
                            <a:xfrm>
                              <a:off x="55394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5" name="Shape 50305"/>
                          <wps:cNvSpPr/>
                          <wps:spPr>
                            <a:xfrm>
                              <a:off x="5545582" y="0"/>
                              <a:ext cx="729996" cy="9144"/>
                            </a:xfrm>
                            <a:custGeom>
                              <a:avLst/>
                              <a:gdLst/>
                              <a:ahLst/>
                              <a:cxnLst/>
                              <a:rect l="0" t="0" r="0" b="0"/>
                              <a:pathLst>
                                <a:path w="729996" h="9144">
                                  <a:moveTo>
                                    <a:pt x="0" y="0"/>
                                  </a:moveTo>
                                  <a:lnTo>
                                    <a:pt x="729996" y="0"/>
                                  </a:lnTo>
                                  <a:lnTo>
                                    <a:pt x="729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6" name="Shape 50306"/>
                          <wps:cNvSpPr/>
                          <wps:spPr>
                            <a:xfrm>
                              <a:off x="0" y="6097"/>
                              <a:ext cx="6370066" cy="153924"/>
                            </a:xfrm>
                            <a:custGeom>
                              <a:avLst/>
                              <a:gdLst/>
                              <a:ahLst/>
                              <a:cxnLst/>
                              <a:rect l="0" t="0" r="0" b="0"/>
                              <a:pathLst>
                                <a:path w="6370066" h="153924">
                                  <a:moveTo>
                                    <a:pt x="0" y="0"/>
                                  </a:moveTo>
                                  <a:lnTo>
                                    <a:pt x="6370066" y="0"/>
                                  </a:lnTo>
                                  <a:lnTo>
                                    <a:pt x="6370066" y="153924"/>
                                  </a:lnTo>
                                  <a:lnTo>
                                    <a:pt x="0" y="1539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F3B507D" id="Group 45627" o:spid="_x0000_s1026" style="width:501.6pt;height:12.6pt;mso-position-horizontal-relative:char;mso-position-vertical-relative:line" coordsize="6370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">
                  <v:shape id="Shape 50291" o:spid="_x0000_s1027" style="position:absolute;left:853;width:8385;height:91;visibility:visible;mso-wrap-style:square;v-text-anchor:top" coordsize="8385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" path="m,l838505,r,9144l,9144,,e" fillcolor="black" stroked="f" strokeweight="0">
                    <v:stroke miterlimit="83231f" joinstyle="miter"/>
                    <v:path arrowok="t" textboxrect="0,0,838505,9144"/>
                  </v:shape>
                  <v:shape id="Shape 50292" o:spid="_x0000_s1028" style="position:absolute;left:914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" path="m,l9144,r,9144l,9144,,e" fillcolor="black" stroked="f" strokeweight="0">
                    <v:stroke miterlimit="83231f" joinstyle="miter"/>
                    <v:path arrowok="t" textboxrect="0,0,9144,9144"/>
                  </v:shape>
                  <v:shape id="Shape 50293" o:spid="_x0000_s1029" style="position:absolute;left:9207;width:1692;height:91;visibility:visible;mso-wrap-style:square;v-text-anchor:top" coordsize="169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" path="m,l169164,r,9144l,9144,,e" fillcolor="black" stroked="f" strokeweight="0">
                    <v:stroke miterlimit="83231f" joinstyle="miter"/>
                    <v:path arrowok="t" textboxrect="0,0,169164,9144"/>
                  </v:shape>
                  <v:shape id="Shape 50294" o:spid="_x0000_s1030" style="position:absolute;left:108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" path="m,l9144,r,9144l,9144,,e" fillcolor="black" stroked="f" strokeweight="0">
                    <v:stroke miterlimit="83231f" joinstyle="miter"/>
                    <v:path arrowok="t" textboxrect="0,0,9144,9144"/>
                  </v:shape>
                  <v:shape id="Shape 50295" o:spid="_x0000_s1031" style="position:absolute;left:10868;width:15304;height:91;visibility:visible;mso-wrap-style:square;v-text-anchor:top" coordsize="15303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" path="m,l1530350,r,9144l,9144,,e" fillcolor="black" stroked="f" strokeweight="0">
                    <v:stroke miterlimit="83231f" joinstyle="miter"/>
                    <v:path arrowok="t" textboxrect="0,0,1530350,9144"/>
                  </v:shape>
                  <v:shape id="Shape 50296" o:spid="_x0000_s1032" style="position:absolute;left:2608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" path="m,l9144,r,9144l,9144,,e" fillcolor="black" stroked="f" strokeweight="0">
                    <v:stroke miterlimit="83231f" joinstyle="miter"/>
                    <v:path arrowok="t" textboxrect="0,0,9144,9144"/>
                  </v:shape>
                  <v:shape id="Shape 50297" o:spid="_x0000_s1033" style="position:absolute;left:26142;width:9449;height:91;visibility:visible;mso-wrap-style:square;v-text-anchor:top" coordsize="944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" path="m,l944880,r,9144l,9144,,e" fillcolor="black" stroked="f" strokeweight="0">
                    <v:stroke miterlimit="83231f" joinstyle="miter"/>
                    <v:path arrowok="t" textboxrect="0,0,944880,9144"/>
                  </v:shape>
                  <v:shape id="Shape 50298" o:spid="_x0000_s1034" style="position:absolute;left:355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" path="m,l9144,r,9144l,9144,,e" fillcolor="black" stroked="f" strokeweight="0">
                    <v:stroke miterlimit="83231f" joinstyle="miter"/>
                    <v:path arrowok="t" textboxrect="0,0,9144,9144"/>
                  </v:shape>
                  <v:shape id="Shape 50299" o:spid="_x0000_s1035" style="position:absolute;left:35561;width:9650;height:91;visibility:visible;mso-wrap-style:square;v-text-anchor:top" coordsize="964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" path="m,l964997,r,9144l,9144,,e" fillcolor="black" stroked="f" strokeweight="0">
                    <v:stroke miterlimit="83231f" joinstyle="miter"/>
                    <v:path arrowok="t" textboxrect="0,0,964997,9144"/>
                  </v:shape>
                  <v:shape id="Shape 50300" o:spid="_x0000_s1036" style="position:absolute;left:4511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" path="m,l9144,r,9144l,9144,,e" fillcolor="black" stroked="f" strokeweight="0">
                    <v:stroke miterlimit="83231f" joinstyle="miter"/>
                    <v:path arrowok="t" textboxrect="0,0,9144,9144"/>
                  </v:shape>
                  <v:shape id="Shape 50301" o:spid="_x0000_s1037" style="position:absolute;left:45180;width:1524;height:91;visibility:visible;mso-wrap-style:square;v-text-anchor:top" coordsize="152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" path="m,l152400,r,9144l,9144,,e" fillcolor="black" stroked="f" strokeweight="0">
                    <v:stroke miterlimit="83231f" joinstyle="miter"/>
                    <v:path arrowok="t" textboxrect="0,0,152400,9144"/>
                  </v:shape>
                  <v:shape id="Shape 50302" o:spid="_x0000_s1038" style="position:absolute;left:466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" path="m,l9144,r,9144l,9144,,e" fillcolor="black" stroked="f" strokeweight="0">
                    <v:stroke miterlimit="83231f" joinstyle="miter"/>
                    <v:path arrowok="t" textboxrect="0,0,9144,9144"/>
                  </v:shape>
                  <v:shape id="Shape 50303" o:spid="_x0000_s1039" style="position:absolute;left:46673;width:8812;height:91;visibility:visible;mso-wrap-style:square;v-text-anchor:top" coordsize="881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" path="m,l881177,r,9144l,9144,,e" fillcolor="black" stroked="f" strokeweight="0">
                    <v:stroke miterlimit="83231f" joinstyle="miter"/>
                    <v:path arrowok="t" textboxrect="0,0,881177,9144"/>
                  </v:shape>
                  <v:shape id="Shape 50304" o:spid="_x0000_s1040" style="position:absolute;left:55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" path="m,l9144,r,9144l,9144,,e" fillcolor="black" stroked="f" strokeweight="0">
                    <v:stroke miterlimit="83231f" joinstyle="miter"/>
                    <v:path arrowok="t" textboxrect="0,0,9144,9144"/>
                  </v:shape>
                  <v:shape id="Shape 50305" o:spid="_x0000_s1041" style="position:absolute;left:55455;width:7300;height:91;visibility:visible;mso-wrap-style:square;v-text-anchor:top" coordsize="7299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" path="m,l729996,r,9144l,9144,,e" fillcolor="black" stroked="f" strokeweight="0">
                    <v:stroke miterlimit="83231f" joinstyle="miter"/>
                    <v:path arrowok="t" textboxrect="0,0,729996,9144"/>
                  </v:shape>
                  <v:shape id="Shape 50306" o:spid="_x0000_s1042" style="position:absolute;top:60;width:63700;height:1540;visibility:visible;mso-wrap-style:square;v-text-anchor:top" coordsize="637006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" path="m,l6370066,r,153924l,153924,,e" stroked="f" strokeweight="0">
                    <v:stroke miterlimit="83231f" joinstyle="miter"/>
                    <v:path arrowok="t" textboxrect="0,0,6370066,153924"/>
                  </v:shape>
                  <w10:anchorlock/>
                </v:group>
              </w:pict>
            </mc:Fallback>
          </mc:AlternateContent>
        </w:r>
      </w:del>
    </w:p>
    <w:p w14:paraId="7FA8B36F" w14:textId="77777777" w:rsidR="00151DAB" w:rsidRPr="00D21001" w:rsidRDefault="00151DAB" w:rsidP="00151DAB">
      <w:pPr>
        <w:adjustRightInd w:val="0"/>
        <w:snapToGrid w:val="0"/>
        <w:spacing w:line="480" w:lineRule="auto"/>
        <w:rPr>
          <w:b/>
          <w:bCs/>
        </w:rPr>
      </w:pPr>
    </w:p>
    <w:bookmarkEnd w:id="1123"/>
    <w:p w14:paraId="416C0516" w14:textId="21F13042" w:rsidR="002D1E12" w:rsidRPr="00D21001" w:rsidRDefault="002D1E12" w:rsidP="00BC25E9">
      <w:pPr>
        <w:adjustRightInd w:val="0"/>
        <w:snapToGrid w:val="0"/>
        <w:spacing w:line="480" w:lineRule="auto"/>
        <w:rPr>
          <w:b/>
          <w:bCs/>
          <w:rPrChange w:id="1319" w:author="Author">
            <w:rPr/>
          </w:rPrChange>
        </w:rPr>
      </w:pPr>
      <w:r w:rsidRPr="00D21001">
        <w:rPr>
          <w:b/>
          <w:bCs/>
          <w:rPrChange w:id="1320" w:author="Author">
            <w:rPr/>
          </w:rPrChange>
        </w:rPr>
        <w:t xml:space="preserve">4. Conclusions </w:t>
      </w:r>
    </w:p>
    <w:p w14:paraId="5D1EBAD2" w14:textId="22B12266" w:rsidR="002D1E12" w:rsidRPr="00D21001" w:rsidRDefault="002D1E12" w:rsidP="00BC25E9">
      <w:pPr>
        <w:adjustRightInd w:val="0"/>
        <w:snapToGrid w:val="0"/>
        <w:spacing w:line="480" w:lineRule="auto"/>
      </w:pPr>
      <w:del w:id="1321" w:author="Author">
        <w:r w:rsidRPr="00D21001" w:rsidDel="00502C55">
          <w:delText xml:space="preserve">COD </w:delText>
        </w:r>
      </w:del>
      <w:ins w:id="1322" w:author="Author">
        <w:r w:rsidR="00502C55" w:rsidRPr="00D21001">
          <w:t xml:space="preserve">Chemical oxygen demand </w:t>
        </w:r>
      </w:ins>
      <w:r w:rsidRPr="00D21001">
        <w:t xml:space="preserve">removal from Kermanshah Oil Refinery wastewater using </w:t>
      </w:r>
      <w:ins w:id="1323" w:author="Author">
        <w:r w:rsidR="00502C55" w:rsidRPr="00D21001">
          <w:t xml:space="preserve">the </w:t>
        </w:r>
      </w:ins>
      <w:r w:rsidRPr="00D21001">
        <w:t xml:space="preserve">DAF system was investigated. All the experiments were </w:t>
      </w:r>
      <w:del w:id="1324" w:author="Author">
        <w:r w:rsidRPr="00D21001" w:rsidDel="00502C55">
          <w:delText xml:space="preserve">done </w:delText>
        </w:r>
      </w:del>
      <w:ins w:id="1325" w:author="Author">
        <w:r w:rsidR="00502C55" w:rsidRPr="00D21001">
          <w:t xml:space="preserve">carried out </w:t>
        </w:r>
      </w:ins>
      <w:r w:rsidRPr="00D21001">
        <w:t xml:space="preserve">using </w:t>
      </w:r>
      <w:del w:id="1326" w:author="Author">
        <w:r w:rsidRPr="00D21001" w:rsidDel="00502C55">
          <w:delText>poly aluminum chloride (</w:delText>
        </w:r>
      </w:del>
      <w:r w:rsidRPr="00D21001">
        <w:t>PAC</w:t>
      </w:r>
      <w:del w:id="1327" w:author="Author">
        <w:r w:rsidRPr="00D21001" w:rsidDel="00502C55">
          <w:delText>)</w:delText>
        </w:r>
      </w:del>
      <w:r w:rsidRPr="00D21001">
        <w:t xml:space="preserve"> as </w:t>
      </w:r>
      <w:ins w:id="1328" w:author="Author">
        <w:r w:rsidR="00502C55" w:rsidRPr="00D21001">
          <w:t xml:space="preserve">the </w:t>
        </w:r>
      </w:ins>
      <w:r w:rsidRPr="00D21001">
        <w:t>coagulant</w:t>
      </w:r>
      <w:ins w:id="1329" w:author="Author">
        <w:r w:rsidR="00502C55" w:rsidRPr="00D21001">
          <w:t xml:space="preserve"> and</w:t>
        </w:r>
      </w:ins>
      <w:del w:id="1330" w:author="Author">
        <w:r w:rsidRPr="00D21001" w:rsidDel="00502C55">
          <w:delText>.</w:delText>
        </w:r>
      </w:del>
      <w:r w:rsidRPr="00D21001">
        <w:t xml:space="preserve"> </w:t>
      </w:r>
      <w:del w:id="1331" w:author="Author">
        <w:r w:rsidRPr="00D21001" w:rsidDel="00502C55">
          <w:delText xml:space="preserve">In the present research </w:delText>
        </w:r>
      </w:del>
      <w:r w:rsidRPr="00D21001">
        <w:t>the following factors were studied: flow rate, saturation pressure</w:t>
      </w:r>
      <w:ins w:id="1332" w:author="Author">
        <w:r w:rsidR="00502C55" w:rsidRPr="00D21001">
          <w:t>,</w:t>
        </w:r>
      </w:ins>
      <w:r w:rsidRPr="00D21001">
        <w:t xml:space="preserve"> and coagulant dosage. </w:t>
      </w:r>
    </w:p>
    <w:p w14:paraId="18B25C94" w14:textId="432096C3" w:rsidR="002D1E12" w:rsidRPr="00D21001" w:rsidRDefault="002D1E12">
      <w:pPr>
        <w:adjustRightInd w:val="0"/>
        <w:snapToGrid w:val="0"/>
        <w:spacing w:line="480" w:lineRule="auto"/>
        <w:ind w:firstLine="360"/>
        <w:pPrChange w:id="1333" w:author="Author">
          <w:pPr>
            <w:adjustRightInd w:val="0"/>
            <w:snapToGrid w:val="0"/>
            <w:spacing w:line="480" w:lineRule="auto"/>
          </w:pPr>
        </w:pPrChange>
      </w:pPr>
      <w:r w:rsidRPr="00D21001">
        <w:t xml:space="preserve">The following conclusions can be </w:t>
      </w:r>
      <w:del w:id="1334" w:author="Author">
        <w:r w:rsidRPr="00D21001" w:rsidDel="00502C55">
          <w:delText xml:space="preserve">understood </w:delText>
        </w:r>
      </w:del>
      <w:ins w:id="1335" w:author="Author">
        <w:r w:rsidR="00502C55" w:rsidRPr="00D21001">
          <w:t xml:space="preserve">drawn </w:t>
        </w:r>
      </w:ins>
      <w:r w:rsidRPr="00D21001">
        <w:t>from this experimental study:</w:t>
      </w:r>
    </w:p>
    <w:p w14:paraId="5A01567D" w14:textId="52F4CF81" w:rsidR="002D1E12" w:rsidRPr="00D21001" w:rsidRDefault="002D1E12" w:rsidP="00311F9D">
      <w:pPr>
        <w:pStyle w:val="ListParagraph"/>
        <w:numPr>
          <w:ilvl w:val="0"/>
          <w:numId w:val="4"/>
        </w:numPr>
        <w:adjustRightInd w:val="0"/>
        <w:snapToGrid w:val="0"/>
        <w:spacing w:line="480" w:lineRule="auto"/>
        <w:ind w:firstLineChars="0"/>
      </w:pPr>
      <w:r w:rsidRPr="00D21001">
        <w:t xml:space="preserve">Flow rate has </w:t>
      </w:r>
      <w:ins w:id="1336" w:author="Author">
        <w:r w:rsidR="00502C55" w:rsidRPr="00D21001">
          <w:t xml:space="preserve">a </w:t>
        </w:r>
      </w:ins>
      <w:r w:rsidRPr="00D21001">
        <w:t xml:space="preserve">significant impact on </w:t>
      </w:r>
      <w:ins w:id="1337" w:author="Author">
        <w:r w:rsidR="00502C55" w:rsidRPr="00D21001">
          <w:t xml:space="preserve">the </w:t>
        </w:r>
      </w:ins>
      <w:r w:rsidRPr="00D21001">
        <w:t>reduction of the coagulant.</w:t>
      </w:r>
    </w:p>
    <w:p w14:paraId="45A5F60C" w14:textId="134592AF" w:rsidR="002D1E12" w:rsidRPr="00D21001" w:rsidRDefault="002D1E12" w:rsidP="00311F9D">
      <w:pPr>
        <w:pStyle w:val="ListParagraph"/>
        <w:widowControl/>
        <w:numPr>
          <w:ilvl w:val="0"/>
          <w:numId w:val="4"/>
        </w:numPr>
        <w:adjustRightInd w:val="0"/>
        <w:snapToGrid w:val="0"/>
        <w:spacing w:line="480" w:lineRule="auto"/>
        <w:ind w:firstLineChars="0"/>
      </w:pPr>
      <w:r w:rsidRPr="00D21001">
        <w:t xml:space="preserve">Any increase in the saturation pressure will improve </w:t>
      </w:r>
      <w:del w:id="1338" w:author="Author">
        <w:r w:rsidRPr="00D21001" w:rsidDel="00520A49">
          <w:delText xml:space="preserve">the reduction of </w:delText>
        </w:r>
      </w:del>
      <w:r w:rsidRPr="00D21001">
        <w:t>COD</w:t>
      </w:r>
      <w:ins w:id="1339" w:author="Author">
        <w:r w:rsidR="00520A49" w:rsidRPr="00D21001">
          <w:t xml:space="preserve"> removal</w:t>
        </w:r>
      </w:ins>
      <w:r w:rsidRPr="00D21001">
        <w:t>.</w:t>
      </w:r>
      <w:del w:id="1340" w:author="Author">
        <w:r w:rsidRPr="00D21001" w:rsidDel="00502C55">
          <w:delText xml:space="preserve">  </w:delText>
        </w:r>
      </w:del>
    </w:p>
    <w:p w14:paraId="06A441A0" w14:textId="1C5B8801" w:rsidR="002D1E12" w:rsidRPr="00D21001" w:rsidRDefault="002D1E12" w:rsidP="00311F9D">
      <w:pPr>
        <w:pStyle w:val="ListParagraph"/>
        <w:numPr>
          <w:ilvl w:val="0"/>
          <w:numId w:val="4"/>
        </w:numPr>
        <w:adjustRightInd w:val="0"/>
        <w:snapToGrid w:val="0"/>
        <w:spacing w:line="480" w:lineRule="auto"/>
        <w:ind w:firstLineChars="0"/>
      </w:pPr>
      <w:r w:rsidRPr="00D21001">
        <w:t xml:space="preserve">In the case of coagulant dosage, </w:t>
      </w:r>
      <w:ins w:id="1341" w:author="Author">
        <w:r w:rsidR="00D90D01" w:rsidRPr="00D21001">
          <w:t xml:space="preserve">it was found that </w:t>
        </w:r>
      </w:ins>
      <w:del w:id="1342" w:author="Author">
        <w:r w:rsidRPr="00D21001" w:rsidDel="00502C55">
          <w:delText xml:space="preserve">the </w:delText>
        </w:r>
      </w:del>
      <w:r w:rsidRPr="00D21001">
        <w:t xml:space="preserve">COD removal </w:t>
      </w:r>
      <w:del w:id="1343" w:author="Author">
        <w:r w:rsidRPr="00D21001" w:rsidDel="00F636EC">
          <w:delText xml:space="preserve">increases </w:delText>
        </w:r>
      </w:del>
      <w:ins w:id="1344" w:author="Author">
        <w:r w:rsidR="00F636EC" w:rsidRPr="00D21001">
          <w:t xml:space="preserve">increased </w:t>
        </w:r>
      </w:ins>
      <w:r w:rsidRPr="00D21001">
        <w:t xml:space="preserve">with the coagulant dosage until it </w:t>
      </w:r>
      <w:del w:id="1345" w:author="Author">
        <w:r w:rsidRPr="00D21001" w:rsidDel="00F636EC">
          <w:delText xml:space="preserve">reaches </w:delText>
        </w:r>
      </w:del>
      <w:ins w:id="1346" w:author="Author">
        <w:r w:rsidR="00F636EC" w:rsidRPr="00D21001">
          <w:t xml:space="preserve">reached </w:t>
        </w:r>
      </w:ins>
      <w:del w:id="1347" w:author="Author">
        <w:r w:rsidRPr="00D21001" w:rsidDel="00430465">
          <w:delText>the highest</w:delText>
        </w:r>
      </w:del>
      <w:ins w:id="1348" w:author="Author">
        <w:r w:rsidR="00430465" w:rsidRPr="00D21001">
          <w:t>a peak</w:t>
        </w:r>
      </w:ins>
      <w:r w:rsidRPr="00D21001">
        <w:t xml:space="preserve"> value, </w:t>
      </w:r>
      <w:ins w:id="1349" w:author="Author">
        <w:r w:rsidR="00430465" w:rsidRPr="00D21001">
          <w:t xml:space="preserve">after which it </w:t>
        </w:r>
      </w:ins>
      <w:del w:id="1350" w:author="Author">
        <w:r w:rsidRPr="00D21001" w:rsidDel="00502C55">
          <w:delText xml:space="preserve">the COD removal </w:delText>
        </w:r>
        <w:r w:rsidRPr="00D21001" w:rsidDel="00430465">
          <w:delText xml:space="preserve">then </w:delText>
        </w:r>
        <w:r w:rsidRPr="00D21001" w:rsidDel="00502C55">
          <w:delText xml:space="preserve">starts </w:delText>
        </w:r>
      </w:del>
      <w:ins w:id="1351" w:author="Author">
        <w:r w:rsidR="00F636EC" w:rsidRPr="00D21001">
          <w:t>began</w:t>
        </w:r>
        <w:r w:rsidR="00502C55" w:rsidRPr="00D21001">
          <w:t xml:space="preserve"> </w:t>
        </w:r>
      </w:ins>
      <w:r w:rsidRPr="00D21001">
        <w:t xml:space="preserve">to </w:t>
      </w:r>
      <w:del w:id="1352" w:author="Author">
        <w:r w:rsidRPr="00D21001" w:rsidDel="00430465">
          <w:delText xml:space="preserve">drop </w:delText>
        </w:r>
      </w:del>
      <w:ins w:id="1353" w:author="Author">
        <w:r w:rsidR="00430465" w:rsidRPr="00D21001">
          <w:t xml:space="preserve">reduce </w:t>
        </w:r>
      </w:ins>
      <w:r w:rsidRPr="00D21001">
        <w:t xml:space="preserve">as coagulant dosage </w:t>
      </w:r>
      <w:del w:id="1354" w:author="Author">
        <w:r w:rsidRPr="00D21001" w:rsidDel="00F636EC">
          <w:delText xml:space="preserve">is </w:delText>
        </w:r>
      </w:del>
      <w:ins w:id="1355" w:author="Author">
        <w:r w:rsidR="00F636EC" w:rsidRPr="00D21001">
          <w:t xml:space="preserve">was </w:t>
        </w:r>
      </w:ins>
      <w:r w:rsidRPr="00D21001">
        <w:t xml:space="preserve">increased. </w:t>
      </w:r>
      <w:commentRangeStart w:id="1356"/>
      <w:del w:id="1357" w:author="Author">
        <w:r w:rsidRPr="00D21001" w:rsidDel="00502C55">
          <w:delText>Therefore</w:delText>
        </w:r>
      </w:del>
      <w:ins w:id="1358" w:author="Author">
        <w:r w:rsidR="00502C55" w:rsidRPr="00D21001">
          <w:t>Based on our results</w:t>
        </w:r>
      </w:ins>
      <w:r w:rsidRPr="00D21001">
        <w:t xml:space="preserve">, </w:t>
      </w:r>
      <w:commentRangeEnd w:id="1356"/>
      <w:r w:rsidR="00502C55" w:rsidRPr="00D21001">
        <w:rPr>
          <w:rStyle w:val="CommentReference"/>
          <w:rFonts w:cstheme="minorBidi"/>
        </w:rPr>
        <w:commentReference w:id="1356"/>
      </w:r>
      <w:r w:rsidRPr="00D21001">
        <w:t xml:space="preserve">the optimum coagulant dosage for Kermanshah Oil Refinery wastewater treatment was </w:t>
      </w:r>
      <w:ins w:id="1359" w:author="Author">
        <w:r w:rsidR="00502C55" w:rsidRPr="00D21001">
          <w:t xml:space="preserve">found to be </w:t>
        </w:r>
      </w:ins>
      <w:r w:rsidRPr="00D21001">
        <w:t>25</w:t>
      </w:r>
      <w:ins w:id="1360" w:author="Author">
        <w:r w:rsidR="00502C55" w:rsidRPr="00D21001">
          <w:t xml:space="preserve"> </w:t>
        </w:r>
      </w:ins>
      <w:r w:rsidRPr="00D21001">
        <w:t>mg/L.</w:t>
      </w:r>
    </w:p>
    <w:p w14:paraId="48611D0D" w14:textId="0F1F94B9" w:rsidR="002D1E12" w:rsidRPr="00D21001" w:rsidRDefault="002D1E12" w:rsidP="00BC25E9">
      <w:pPr>
        <w:adjustRightInd w:val="0"/>
        <w:snapToGrid w:val="0"/>
        <w:spacing w:line="480" w:lineRule="auto"/>
        <w:rPr>
          <w:ins w:id="1361" w:author="Author"/>
        </w:rPr>
      </w:pPr>
    </w:p>
    <w:p w14:paraId="4999321B" w14:textId="1B0633C7" w:rsidR="001453B2" w:rsidRPr="00D21001" w:rsidRDefault="001453B2" w:rsidP="00BC25E9">
      <w:pPr>
        <w:adjustRightInd w:val="0"/>
        <w:snapToGrid w:val="0"/>
        <w:spacing w:line="480" w:lineRule="auto"/>
        <w:rPr>
          <w:ins w:id="1362" w:author="Author"/>
          <w:b/>
          <w:bCs/>
        </w:rPr>
      </w:pPr>
      <w:commentRangeStart w:id="1363"/>
      <w:ins w:id="1364" w:author="Author">
        <w:r w:rsidRPr="00D21001">
          <w:rPr>
            <w:b/>
            <w:bCs/>
          </w:rPr>
          <w:t>Declarations</w:t>
        </w:r>
      </w:ins>
    </w:p>
    <w:p w14:paraId="4326F7BA" w14:textId="0C638C12" w:rsidR="001453B2" w:rsidRPr="00D21001" w:rsidRDefault="001453B2" w:rsidP="00BC25E9">
      <w:pPr>
        <w:adjustRightInd w:val="0"/>
        <w:snapToGrid w:val="0"/>
        <w:spacing w:line="480" w:lineRule="auto"/>
        <w:rPr>
          <w:ins w:id="1365" w:author="Author"/>
        </w:rPr>
      </w:pPr>
      <w:ins w:id="1366" w:author="Author">
        <w:r w:rsidRPr="00D21001">
          <w:t>Funding</w:t>
        </w:r>
      </w:ins>
    </w:p>
    <w:p w14:paraId="6201381F" w14:textId="3D57170C" w:rsidR="001453B2" w:rsidRPr="00D21001" w:rsidRDefault="001453B2" w:rsidP="00BC25E9">
      <w:pPr>
        <w:adjustRightInd w:val="0"/>
        <w:snapToGrid w:val="0"/>
        <w:spacing w:line="480" w:lineRule="auto"/>
        <w:rPr>
          <w:ins w:id="1367" w:author="Author"/>
        </w:rPr>
      </w:pPr>
      <w:ins w:id="1368" w:author="Author">
        <w:r w:rsidRPr="00D21001">
          <w:t>[Insert statement here.]</w:t>
        </w:r>
      </w:ins>
    </w:p>
    <w:p w14:paraId="64D87F6E" w14:textId="609D95B8" w:rsidR="001453B2" w:rsidRPr="00D21001" w:rsidRDefault="001453B2" w:rsidP="00BC25E9">
      <w:pPr>
        <w:adjustRightInd w:val="0"/>
        <w:snapToGrid w:val="0"/>
        <w:spacing w:line="480" w:lineRule="auto"/>
        <w:rPr>
          <w:ins w:id="1369" w:author="Author"/>
        </w:rPr>
      </w:pPr>
    </w:p>
    <w:p w14:paraId="1885B03A" w14:textId="2E54D6AC" w:rsidR="001453B2" w:rsidRPr="00D21001" w:rsidRDefault="001453B2" w:rsidP="00BC25E9">
      <w:pPr>
        <w:adjustRightInd w:val="0"/>
        <w:snapToGrid w:val="0"/>
        <w:spacing w:line="480" w:lineRule="auto"/>
        <w:rPr>
          <w:ins w:id="1370" w:author="Author"/>
        </w:rPr>
      </w:pPr>
      <w:ins w:id="1371" w:author="Author">
        <w:r w:rsidRPr="00D21001">
          <w:t>Conflicts of Interest</w:t>
        </w:r>
      </w:ins>
    </w:p>
    <w:p w14:paraId="07BC4D3E" w14:textId="511BEC4B" w:rsidR="001453B2" w:rsidRPr="00D21001" w:rsidRDefault="001453B2" w:rsidP="00BC25E9">
      <w:pPr>
        <w:adjustRightInd w:val="0"/>
        <w:snapToGrid w:val="0"/>
        <w:spacing w:line="480" w:lineRule="auto"/>
        <w:rPr>
          <w:ins w:id="1372" w:author="Author"/>
        </w:rPr>
      </w:pPr>
      <w:ins w:id="1373" w:author="Author">
        <w:r w:rsidRPr="00D21001">
          <w:t>[Insert statement here.]</w:t>
        </w:r>
      </w:ins>
    </w:p>
    <w:p w14:paraId="3744D748" w14:textId="6703BD6B" w:rsidR="001453B2" w:rsidRPr="00D21001" w:rsidRDefault="001453B2" w:rsidP="00BC25E9">
      <w:pPr>
        <w:adjustRightInd w:val="0"/>
        <w:snapToGrid w:val="0"/>
        <w:spacing w:line="480" w:lineRule="auto"/>
        <w:rPr>
          <w:ins w:id="1374" w:author="Author"/>
        </w:rPr>
      </w:pPr>
    </w:p>
    <w:p w14:paraId="1586B107" w14:textId="64B74B69" w:rsidR="001453B2" w:rsidRPr="00D21001" w:rsidRDefault="001453B2" w:rsidP="00BC25E9">
      <w:pPr>
        <w:adjustRightInd w:val="0"/>
        <w:snapToGrid w:val="0"/>
        <w:spacing w:line="480" w:lineRule="auto"/>
        <w:rPr>
          <w:ins w:id="1375" w:author="Author"/>
        </w:rPr>
      </w:pPr>
      <w:ins w:id="1376" w:author="Author">
        <w:r w:rsidRPr="00D21001">
          <w:t>Availability of Data and Material</w:t>
        </w:r>
      </w:ins>
    </w:p>
    <w:p w14:paraId="66D4F25A" w14:textId="455E7E5A" w:rsidR="001453B2" w:rsidRPr="00D21001" w:rsidRDefault="001453B2" w:rsidP="00BC25E9">
      <w:pPr>
        <w:adjustRightInd w:val="0"/>
        <w:snapToGrid w:val="0"/>
        <w:spacing w:line="480" w:lineRule="auto"/>
        <w:rPr>
          <w:ins w:id="1377" w:author="Author"/>
        </w:rPr>
      </w:pPr>
      <w:ins w:id="1378" w:author="Author">
        <w:r w:rsidRPr="00D21001">
          <w:t>[Insert statement here.]</w:t>
        </w:r>
      </w:ins>
    </w:p>
    <w:p w14:paraId="552217F6" w14:textId="17FE2D55" w:rsidR="001453B2" w:rsidRPr="00D21001" w:rsidRDefault="001453B2" w:rsidP="00BC25E9">
      <w:pPr>
        <w:adjustRightInd w:val="0"/>
        <w:snapToGrid w:val="0"/>
        <w:spacing w:line="480" w:lineRule="auto"/>
        <w:rPr>
          <w:ins w:id="1379" w:author="Author"/>
        </w:rPr>
      </w:pPr>
    </w:p>
    <w:p w14:paraId="0D1DDE1D" w14:textId="4D74994B" w:rsidR="001453B2" w:rsidRPr="00D21001" w:rsidRDefault="001453B2" w:rsidP="00BC25E9">
      <w:pPr>
        <w:adjustRightInd w:val="0"/>
        <w:snapToGrid w:val="0"/>
        <w:spacing w:line="480" w:lineRule="auto"/>
        <w:rPr>
          <w:ins w:id="1380" w:author="Author"/>
        </w:rPr>
      </w:pPr>
      <w:ins w:id="1381" w:author="Author">
        <w:r w:rsidRPr="00D21001">
          <w:t>Code Availability</w:t>
        </w:r>
      </w:ins>
    </w:p>
    <w:p w14:paraId="0D29B96D" w14:textId="0598644E" w:rsidR="001453B2" w:rsidRPr="00D21001" w:rsidRDefault="001453B2" w:rsidP="00BC25E9">
      <w:pPr>
        <w:adjustRightInd w:val="0"/>
        <w:snapToGrid w:val="0"/>
        <w:spacing w:line="480" w:lineRule="auto"/>
        <w:rPr>
          <w:ins w:id="1382" w:author="Author"/>
        </w:rPr>
      </w:pPr>
      <w:ins w:id="1383" w:author="Author">
        <w:r w:rsidRPr="00D21001">
          <w:t>[Insert statement here.]</w:t>
        </w:r>
        <w:commentRangeEnd w:id="1363"/>
        <w:r w:rsidRPr="00D21001">
          <w:rPr>
            <w:rStyle w:val="CommentReference"/>
          </w:rPr>
          <w:commentReference w:id="1363"/>
        </w:r>
      </w:ins>
    </w:p>
    <w:p w14:paraId="424CCA18" w14:textId="16F1D8AF" w:rsidR="001453B2" w:rsidRPr="00D21001" w:rsidRDefault="001453B2" w:rsidP="00BC25E9">
      <w:pPr>
        <w:adjustRightInd w:val="0"/>
        <w:snapToGrid w:val="0"/>
        <w:spacing w:line="480" w:lineRule="auto"/>
        <w:rPr>
          <w:ins w:id="1384" w:author="Author"/>
        </w:rPr>
      </w:pPr>
    </w:p>
    <w:p w14:paraId="57125C82" w14:textId="7A0F3C27" w:rsidR="001453B2" w:rsidRPr="00D21001" w:rsidRDefault="001453B2" w:rsidP="00BC25E9">
      <w:pPr>
        <w:adjustRightInd w:val="0"/>
        <w:snapToGrid w:val="0"/>
        <w:spacing w:line="480" w:lineRule="auto"/>
        <w:rPr>
          <w:ins w:id="1385" w:author="Author"/>
        </w:rPr>
      </w:pPr>
      <w:commentRangeStart w:id="1386"/>
      <w:ins w:id="1387" w:author="Author">
        <w:r w:rsidRPr="00D21001">
          <w:t>Author’s Contributions</w:t>
        </w:r>
      </w:ins>
    </w:p>
    <w:p w14:paraId="3583AF9C" w14:textId="0CD4AEAC" w:rsidR="001453B2" w:rsidRPr="00D21001" w:rsidRDefault="001453B2" w:rsidP="00BC25E9">
      <w:pPr>
        <w:adjustRightInd w:val="0"/>
        <w:snapToGrid w:val="0"/>
        <w:spacing w:line="480" w:lineRule="auto"/>
        <w:rPr>
          <w:ins w:id="1388" w:author="Author"/>
        </w:rPr>
      </w:pPr>
      <w:ins w:id="1389" w:author="Author">
        <w:r w:rsidRPr="00D21001">
          <w:t>[Insert statement here—optional.]</w:t>
        </w:r>
        <w:commentRangeEnd w:id="1386"/>
        <w:r w:rsidR="00BC25E9" w:rsidRPr="00D21001">
          <w:rPr>
            <w:rStyle w:val="CommentReference"/>
          </w:rPr>
          <w:commentReference w:id="1386"/>
        </w:r>
      </w:ins>
    </w:p>
    <w:p w14:paraId="24D7D533" w14:textId="77777777" w:rsidR="001453B2" w:rsidRPr="00D21001" w:rsidRDefault="001453B2" w:rsidP="00BC25E9">
      <w:pPr>
        <w:adjustRightInd w:val="0"/>
        <w:snapToGrid w:val="0"/>
        <w:spacing w:line="480" w:lineRule="auto"/>
      </w:pPr>
    </w:p>
    <w:p w14:paraId="4C315BC8" w14:textId="77777777" w:rsidR="00251F34" w:rsidRPr="000E488A" w:rsidRDefault="00251F34" w:rsidP="00BC25E9">
      <w:pPr>
        <w:adjustRightInd w:val="0"/>
        <w:snapToGrid w:val="0"/>
        <w:spacing w:line="480" w:lineRule="auto"/>
        <w:jc w:val="left"/>
        <w:rPr>
          <w:rFonts w:cs="Times New Roman"/>
          <w:rPrChange w:id="1390" w:author="Author">
            <w:rPr/>
          </w:rPrChange>
        </w:rPr>
      </w:pPr>
      <w:commentRangeStart w:id="1391"/>
      <w:r w:rsidRPr="000E488A">
        <w:rPr>
          <w:rFonts w:eastAsia="Calibri" w:cs="Times New Roman"/>
          <w:b/>
          <w:rPrChange w:id="1392" w:author="Author">
            <w:rPr>
              <w:rFonts w:ascii="Calibri" w:eastAsia="Calibri" w:hAnsi="Calibri" w:cs="Calibri"/>
              <w:b/>
            </w:rPr>
          </w:rPrChange>
        </w:rPr>
        <w:t xml:space="preserve">References </w:t>
      </w:r>
      <w:commentRangeEnd w:id="1391"/>
      <w:r w:rsidR="001453B2" w:rsidRPr="000E488A">
        <w:rPr>
          <w:rStyle w:val="CommentReference"/>
          <w:rFonts w:cs="Times New Roman"/>
          <w:rPrChange w:id="1393" w:author="Author">
            <w:rPr>
              <w:rStyle w:val="CommentReference"/>
            </w:rPr>
          </w:rPrChange>
        </w:rPr>
        <w:commentReference w:id="1391"/>
      </w:r>
    </w:p>
    <w:p w14:paraId="1C9AD37C"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Wang, L. K., Hung, Y. T., Lo, H. H., Yapijakis, C. (Eds.). (2004). </w:t>
      </w:r>
      <w:r w:rsidRPr="00D21001">
        <w:rPr>
          <w:rFonts w:asciiTheme="majorBidi" w:eastAsia="Calibri" w:hAnsiTheme="majorBidi" w:cstheme="majorBidi"/>
          <w:i/>
          <w:color w:val="222222"/>
        </w:rPr>
        <w:t>Handbook of industrial and hazardous wastes treatment</w:t>
      </w:r>
      <w:r w:rsidRPr="00D21001">
        <w:rPr>
          <w:rFonts w:asciiTheme="majorBidi" w:hAnsiTheme="majorBidi" w:cstheme="majorBidi"/>
          <w:color w:val="222222"/>
        </w:rPr>
        <w:t>. CRC Press.</w:t>
      </w:r>
      <w:r w:rsidRPr="00D21001">
        <w:rPr>
          <w:rFonts w:asciiTheme="majorBidi" w:hAnsiTheme="majorBidi" w:cstheme="majorBidi"/>
        </w:rPr>
        <w:t xml:space="preserve">  </w:t>
      </w:r>
    </w:p>
    <w:p w14:paraId="7AB00EFD"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Diya’uddeen, B. H., Daud, W. M. A. W., Aziz, A. A. (2011). Treatment technologies for petroleum refinery effluents: a review.</w:t>
      </w:r>
      <w:r w:rsidRPr="00D21001">
        <w:rPr>
          <w:rFonts w:asciiTheme="majorBidi" w:eastAsia="Calibri" w:hAnsiTheme="majorBidi" w:cstheme="majorBidi"/>
          <w:i/>
          <w:color w:val="222222"/>
        </w:rPr>
        <w:t xml:space="preserve"> Process safety and environmental protection</w:t>
      </w:r>
      <w:r w:rsidRPr="00D21001">
        <w:rPr>
          <w:rFonts w:asciiTheme="majorBidi" w:hAnsiTheme="majorBidi" w:cstheme="majorBidi"/>
          <w:color w:val="222222"/>
        </w:rPr>
        <w:t xml:space="preserve">, </w:t>
      </w:r>
      <w:r w:rsidRPr="00D21001">
        <w:rPr>
          <w:rFonts w:asciiTheme="majorBidi" w:eastAsia="Calibri" w:hAnsiTheme="majorBidi" w:cstheme="majorBidi"/>
          <w:i/>
          <w:color w:val="222222"/>
        </w:rPr>
        <w:t>89</w:t>
      </w:r>
      <w:r w:rsidRPr="00D21001">
        <w:rPr>
          <w:rFonts w:asciiTheme="majorBidi" w:hAnsiTheme="majorBidi" w:cstheme="majorBidi"/>
          <w:color w:val="222222"/>
        </w:rPr>
        <w:t xml:space="preserve">(2), 95-105. </w:t>
      </w:r>
    </w:p>
    <w:p w14:paraId="4F3C0309"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Amato, T., Wicks, J. (2009). The practical application of computational fluid dynamics to dissolved air flotation, water treatment plant operation, design and development. </w:t>
      </w:r>
      <w:r w:rsidRPr="00D21001">
        <w:rPr>
          <w:rFonts w:asciiTheme="majorBidi" w:eastAsia="Calibri" w:hAnsiTheme="majorBidi" w:cstheme="majorBidi"/>
          <w:i/>
          <w:color w:val="222222"/>
        </w:rPr>
        <w:t>Journal of water supply: Research and technology-AQUA</w:t>
      </w:r>
      <w:r w:rsidRPr="00D21001">
        <w:rPr>
          <w:rFonts w:asciiTheme="majorBidi" w:hAnsiTheme="majorBidi" w:cstheme="majorBidi"/>
          <w:color w:val="222222"/>
        </w:rPr>
        <w:t>,</w:t>
      </w:r>
      <w:r w:rsidRPr="00D21001">
        <w:rPr>
          <w:rFonts w:asciiTheme="majorBidi" w:eastAsia="Calibri" w:hAnsiTheme="majorBidi" w:cstheme="majorBidi"/>
          <w:i/>
          <w:color w:val="222222"/>
        </w:rPr>
        <w:t>58</w:t>
      </w:r>
      <w:r w:rsidRPr="00D21001">
        <w:rPr>
          <w:rFonts w:asciiTheme="majorBidi" w:hAnsiTheme="majorBidi" w:cstheme="majorBidi"/>
          <w:color w:val="222222"/>
        </w:rPr>
        <w:t xml:space="preserve">(1), 65-73. </w:t>
      </w:r>
    </w:p>
    <w:p w14:paraId="4C4D4550"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Crossley, I. A., Valade, M. T. (2006). A review of the technological developments of dissolved air flotation.</w:t>
      </w:r>
      <w:r w:rsidRPr="00D21001">
        <w:rPr>
          <w:rFonts w:asciiTheme="majorBidi" w:eastAsia="Calibri" w:hAnsiTheme="majorBidi" w:cstheme="majorBidi"/>
          <w:i/>
          <w:color w:val="222222"/>
        </w:rPr>
        <w:t xml:space="preserve"> Journal of water supply: Research and technology</w:t>
      </w:r>
      <w:r w:rsidRPr="00D21001">
        <w:rPr>
          <w:rFonts w:asciiTheme="majorBidi" w:eastAsia="Calibri" w:hAnsiTheme="majorBidi" w:cstheme="majorBidi"/>
          <w:i/>
          <w:color w:val="222222"/>
          <w:sz w:val="22"/>
        </w:rPr>
        <w:t>a</w:t>
      </w:r>
      <w:r w:rsidRPr="00D21001">
        <w:rPr>
          <w:rFonts w:asciiTheme="majorBidi" w:eastAsia="Calibri" w:hAnsiTheme="majorBidi" w:cstheme="majorBidi"/>
          <w:i/>
          <w:color w:val="222222"/>
        </w:rPr>
        <w:t>qua</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55</w:t>
      </w:r>
      <w:r w:rsidRPr="00D21001">
        <w:rPr>
          <w:rFonts w:asciiTheme="majorBidi" w:hAnsiTheme="majorBidi" w:cstheme="majorBidi"/>
          <w:color w:val="222222"/>
        </w:rPr>
        <w:t xml:space="preserve">(7-8), 479-491. </w:t>
      </w:r>
    </w:p>
    <w:p w14:paraId="4B68EE1F"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Edzwald, J. K. (2007). Developments of high rate dissolved air flotation for drinking water treatment.</w:t>
      </w:r>
      <w:r w:rsidRPr="00D21001">
        <w:rPr>
          <w:rFonts w:asciiTheme="majorBidi" w:eastAsia="Calibri" w:hAnsiTheme="majorBidi" w:cstheme="majorBidi"/>
          <w:i/>
          <w:color w:val="222222"/>
        </w:rPr>
        <w:t xml:space="preserve"> Journal of water supply: Research and technology</w:t>
      </w:r>
      <w:r w:rsidRPr="00D21001">
        <w:rPr>
          <w:rFonts w:asciiTheme="majorBidi" w:eastAsia="Calibri" w:hAnsiTheme="majorBidi" w:cstheme="majorBidi"/>
          <w:i/>
          <w:color w:val="222222"/>
          <w:sz w:val="22"/>
        </w:rPr>
        <w:t>a</w:t>
      </w:r>
      <w:r w:rsidRPr="00D21001">
        <w:rPr>
          <w:rFonts w:asciiTheme="majorBidi" w:eastAsia="Calibri" w:hAnsiTheme="majorBidi" w:cstheme="majorBidi"/>
          <w:i/>
          <w:color w:val="222222"/>
        </w:rPr>
        <w:t>qua</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56</w:t>
      </w:r>
      <w:r w:rsidRPr="00D21001">
        <w:rPr>
          <w:rFonts w:asciiTheme="majorBidi" w:hAnsiTheme="majorBidi" w:cstheme="majorBidi"/>
          <w:color w:val="222222"/>
        </w:rPr>
        <w:t>(6-7), 399-409</w:t>
      </w:r>
      <w:r w:rsidRPr="00D21001">
        <w:rPr>
          <w:rFonts w:asciiTheme="majorBidi" w:hAnsiTheme="majorBidi" w:cstheme="majorBidi"/>
          <w:sz w:val="22"/>
        </w:rPr>
        <w:t xml:space="preserve"> </w:t>
      </w:r>
    </w:p>
    <w:p w14:paraId="1383EFDC"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Edzwald, J. K. (2010). Dissolved air flotation and me. </w:t>
      </w:r>
      <w:r w:rsidRPr="00D21001">
        <w:rPr>
          <w:rFonts w:asciiTheme="majorBidi" w:eastAsia="Calibri" w:hAnsiTheme="majorBidi" w:cstheme="majorBidi"/>
          <w:i/>
          <w:color w:val="222222"/>
        </w:rPr>
        <w:t>Water research</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44</w:t>
      </w:r>
      <w:r w:rsidRPr="00D21001">
        <w:rPr>
          <w:rFonts w:asciiTheme="majorBidi" w:hAnsiTheme="majorBidi" w:cstheme="majorBidi"/>
          <w:color w:val="222222"/>
        </w:rPr>
        <w:t xml:space="preserve">(7), 2077-2106. </w:t>
      </w:r>
    </w:p>
    <w:p w14:paraId="4795812B"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lastRenderedPageBreak/>
        <w:t xml:space="preserve">Han, M., Kim, T. I., Kwak, D. (2009). Measurement of bubble bed depth in dissolved air flotation using a particle counter. </w:t>
      </w:r>
      <w:r w:rsidRPr="00D21001">
        <w:rPr>
          <w:rFonts w:asciiTheme="majorBidi" w:eastAsia="Calibri" w:hAnsiTheme="majorBidi" w:cstheme="majorBidi"/>
          <w:i/>
          <w:color w:val="222222"/>
        </w:rPr>
        <w:t>Journal of water supply: Research and technology-aqua</w:t>
      </w:r>
      <w:r w:rsidRPr="00D21001">
        <w:rPr>
          <w:rFonts w:asciiTheme="majorBidi" w:hAnsiTheme="majorBidi" w:cstheme="majorBidi"/>
          <w:color w:val="222222"/>
        </w:rPr>
        <w:t xml:space="preserve">, </w:t>
      </w:r>
      <w:r w:rsidRPr="00D21001">
        <w:rPr>
          <w:rFonts w:asciiTheme="majorBidi" w:eastAsia="Calibri" w:hAnsiTheme="majorBidi" w:cstheme="majorBidi"/>
          <w:i/>
          <w:color w:val="222222"/>
        </w:rPr>
        <w:t>58</w:t>
      </w:r>
      <w:r w:rsidRPr="00D21001">
        <w:rPr>
          <w:rFonts w:asciiTheme="majorBidi" w:hAnsiTheme="majorBidi" w:cstheme="majorBidi"/>
          <w:color w:val="222222"/>
        </w:rPr>
        <w:t xml:space="preserve">(1), 57-63. </w:t>
      </w:r>
    </w:p>
    <w:p w14:paraId="4D893BF1"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Al-Shamrani, A. A., James, A., Xiao, H. (2002). Separation of oil from water by dissolved air flotation. </w:t>
      </w:r>
      <w:r w:rsidRPr="00D21001">
        <w:rPr>
          <w:rFonts w:asciiTheme="majorBidi" w:eastAsia="Calibri" w:hAnsiTheme="majorBidi" w:cstheme="majorBidi"/>
          <w:i/>
          <w:color w:val="222222"/>
        </w:rPr>
        <w:t>Colloids and surfaces A: Physicochemical and engineering aspects</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209</w:t>
      </w:r>
      <w:r w:rsidRPr="00D21001">
        <w:rPr>
          <w:rFonts w:asciiTheme="majorBidi" w:hAnsiTheme="majorBidi" w:cstheme="majorBidi"/>
          <w:color w:val="222222"/>
        </w:rPr>
        <w:t xml:space="preserve">(1), 15-26. </w:t>
      </w:r>
    </w:p>
    <w:p w14:paraId="24CD66EB"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Haarhoff, J., Bezuidenhout, E. (1999). Full-scale evaluation of activated sludge thickening by dissolved air flotation.</w:t>
      </w:r>
      <w:r w:rsidRPr="00D21001">
        <w:rPr>
          <w:rFonts w:asciiTheme="majorBidi" w:eastAsia="Calibri" w:hAnsiTheme="majorBidi" w:cstheme="majorBidi"/>
          <w:i/>
          <w:color w:val="222222"/>
        </w:rPr>
        <w:t xml:space="preserve"> Water SA</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25</w:t>
      </w:r>
      <w:r w:rsidRPr="00D21001">
        <w:rPr>
          <w:rFonts w:asciiTheme="majorBidi" w:hAnsiTheme="majorBidi" w:cstheme="majorBidi"/>
          <w:color w:val="222222"/>
        </w:rPr>
        <w:t xml:space="preserve">(2), 153-166. </w:t>
      </w:r>
    </w:p>
    <w:p w14:paraId="76F1FB17"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Zouboulis, A. I., Avranas, A. (2000). Treatment of oil-inwater emulsions by coagulation and dissolved-air flotation. </w:t>
      </w:r>
      <w:r w:rsidRPr="00D21001">
        <w:rPr>
          <w:rFonts w:asciiTheme="majorBidi" w:eastAsia="Calibri" w:hAnsiTheme="majorBidi" w:cstheme="majorBidi"/>
          <w:i/>
          <w:color w:val="222222"/>
        </w:rPr>
        <w:t>Colloids and surfaces A: Physicochemical and engineering aspects</w:t>
      </w:r>
      <w:r w:rsidRPr="00D21001">
        <w:rPr>
          <w:rFonts w:asciiTheme="majorBidi" w:hAnsiTheme="majorBidi" w:cstheme="majorBidi"/>
          <w:color w:val="222222"/>
        </w:rPr>
        <w:t xml:space="preserve">, </w:t>
      </w:r>
      <w:r w:rsidRPr="00D21001">
        <w:rPr>
          <w:rFonts w:asciiTheme="majorBidi" w:eastAsia="Calibri" w:hAnsiTheme="majorBidi" w:cstheme="majorBidi"/>
          <w:i/>
          <w:color w:val="222222"/>
        </w:rPr>
        <w:t>172</w:t>
      </w:r>
      <w:r w:rsidRPr="00D21001">
        <w:rPr>
          <w:rFonts w:asciiTheme="majorBidi" w:hAnsiTheme="majorBidi" w:cstheme="majorBidi"/>
          <w:color w:val="222222"/>
        </w:rPr>
        <w:t xml:space="preserve">(1), 153-161. </w:t>
      </w:r>
    </w:p>
    <w:p w14:paraId="3C3AAAA0"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Al-Shamrani, A. A., James, A., Xiao, H. (2002). Destabilisation of oil–water emulsions and separation by dissolved air flotation. </w:t>
      </w:r>
      <w:r w:rsidRPr="00D21001">
        <w:rPr>
          <w:rFonts w:asciiTheme="majorBidi" w:eastAsia="Calibri" w:hAnsiTheme="majorBidi" w:cstheme="majorBidi"/>
          <w:i/>
          <w:color w:val="222222"/>
        </w:rPr>
        <w:t>Water research</w:t>
      </w:r>
      <w:r w:rsidRPr="00D21001">
        <w:rPr>
          <w:rFonts w:asciiTheme="majorBidi" w:hAnsiTheme="majorBidi" w:cstheme="majorBidi"/>
          <w:color w:val="222222"/>
        </w:rPr>
        <w:t xml:space="preserve">, </w:t>
      </w:r>
      <w:r w:rsidRPr="00D21001">
        <w:rPr>
          <w:rFonts w:asciiTheme="majorBidi" w:eastAsia="Calibri" w:hAnsiTheme="majorBidi" w:cstheme="majorBidi"/>
          <w:i/>
          <w:color w:val="222222"/>
        </w:rPr>
        <w:t>36</w:t>
      </w:r>
      <w:r w:rsidRPr="00D21001">
        <w:rPr>
          <w:rFonts w:asciiTheme="majorBidi" w:hAnsiTheme="majorBidi" w:cstheme="majorBidi"/>
          <w:color w:val="222222"/>
        </w:rPr>
        <w:t xml:space="preserve">(6), 15031512. </w:t>
      </w:r>
    </w:p>
    <w:p w14:paraId="31B08CF9"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Bensadok, K., Belkacem, M., Nezzal, G. (2007). Treatment of cutting oil/water emulsion by coupling coagulation and dissolved air flotation. </w:t>
      </w:r>
      <w:r w:rsidRPr="00D21001">
        <w:rPr>
          <w:rFonts w:asciiTheme="majorBidi" w:eastAsia="Calibri" w:hAnsiTheme="majorBidi" w:cstheme="majorBidi"/>
          <w:i/>
          <w:color w:val="222222"/>
        </w:rPr>
        <w:t>Desalination</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206</w:t>
      </w:r>
      <w:r w:rsidRPr="00D21001">
        <w:rPr>
          <w:rFonts w:asciiTheme="majorBidi" w:hAnsiTheme="majorBidi" w:cstheme="majorBidi"/>
          <w:color w:val="222222"/>
        </w:rPr>
        <w:t xml:space="preserve">(1), 440-448. </w:t>
      </w:r>
    </w:p>
    <w:p w14:paraId="5D1D05EC"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Tansel, B., Pascual, B. (2011). Removal of emulsified fuel oils from brackish and pond water by dissolved air flotation with and without polyelectrolyte use: Pilotscale investigation for estuarine and near shore applications.</w:t>
      </w:r>
      <w:r w:rsidRPr="00D21001">
        <w:rPr>
          <w:rFonts w:asciiTheme="majorBidi" w:eastAsia="Calibri" w:hAnsiTheme="majorBidi" w:cstheme="majorBidi"/>
          <w:i/>
          <w:color w:val="222222"/>
        </w:rPr>
        <w:t xml:space="preserve"> Chemosphere</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85</w:t>
      </w:r>
      <w:r w:rsidRPr="00D21001">
        <w:rPr>
          <w:rFonts w:asciiTheme="majorBidi" w:hAnsiTheme="majorBidi" w:cstheme="majorBidi"/>
          <w:color w:val="222222"/>
        </w:rPr>
        <w:t xml:space="preserve">(7), 1182-1186. </w:t>
      </w:r>
    </w:p>
    <w:p w14:paraId="3D7903EE"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Karhu, M., Leiviskä, T., Tanskanen, J. (2014). Enhanced DAF in breaking up oil-in-water emulsions. </w:t>
      </w:r>
      <w:r w:rsidRPr="00D21001">
        <w:rPr>
          <w:rFonts w:asciiTheme="majorBidi" w:eastAsia="Calibri" w:hAnsiTheme="majorBidi" w:cstheme="majorBidi"/>
          <w:i/>
          <w:color w:val="222222"/>
        </w:rPr>
        <w:t>Separation and purification technology</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122</w:t>
      </w:r>
      <w:r w:rsidRPr="00D21001">
        <w:rPr>
          <w:rFonts w:asciiTheme="majorBidi" w:hAnsiTheme="majorBidi" w:cstheme="majorBidi"/>
          <w:color w:val="222222"/>
        </w:rPr>
        <w:t xml:space="preserve">, 231-241. </w:t>
      </w:r>
    </w:p>
    <w:p w14:paraId="66988917"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Esmaeili, A., Hejazi, E., Hassani, A. H. (2014). Removal of chromium by coagulation-dissolved air flotation system using ferric chloride and poly aluminum chloride (PAC) as coagulants. </w:t>
      </w:r>
      <w:r w:rsidRPr="00D21001">
        <w:rPr>
          <w:rFonts w:asciiTheme="majorBidi" w:eastAsia="Calibri" w:hAnsiTheme="majorBidi" w:cstheme="majorBidi"/>
          <w:i/>
          <w:color w:val="222222"/>
        </w:rPr>
        <w:t>Water, air &amp; soil pollution</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225</w:t>
      </w:r>
      <w:r w:rsidRPr="00D21001">
        <w:rPr>
          <w:rFonts w:asciiTheme="majorBidi" w:hAnsiTheme="majorBidi" w:cstheme="majorBidi"/>
          <w:color w:val="222222"/>
        </w:rPr>
        <w:t>(10), 1-8.</w:t>
      </w:r>
      <w:r w:rsidRPr="00D21001">
        <w:rPr>
          <w:rFonts w:asciiTheme="majorBidi" w:hAnsiTheme="majorBidi" w:cstheme="majorBidi"/>
        </w:rPr>
        <w:t xml:space="preserve"> </w:t>
      </w:r>
    </w:p>
    <w:p w14:paraId="04D02A13"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Younker, J. M., Walsh, M. E. (2014). Bench-scale investigation of an integrated adsorption–coagulation– dissolved air flotation process for produced water treatment.</w:t>
      </w:r>
      <w:r w:rsidRPr="00D21001">
        <w:rPr>
          <w:rFonts w:asciiTheme="majorBidi" w:eastAsia="Calibri" w:hAnsiTheme="majorBidi" w:cstheme="majorBidi"/>
          <w:i/>
          <w:color w:val="222222"/>
        </w:rPr>
        <w:t xml:space="preserve"> Journal of environmental chemical engineering</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2</w:t>
      </w:r>
      <w:r w:rsidRPr="00D21001">
        <w:rPr>
          <w:rFonts w:asciiTheme="majorBidi" w:hAnsiTheme="majorBidi" w:cstheme="majorBidi"/>
          <w:color w:val="222222"/>
        </w:rPr>
        <w:t>(1), 692-697.</w:t>
      </w:r>
      <w:r w:rsidRPr="00D21001">
        <w:rPr>
          <w:rFonts w:asciiTheme="majorBidi" w:hAnsiTheme="majorBidi" w:cstheme="majorBidi"/>
        </w:rPr>
        <w:t xml:space="preserve"> </w:t>
      </w:r>
    </w:p>
    <w:p w14:paraId="40EAD1E6"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rPr>
        <w:t xml:space="preserve">Lenore, S.C., Arnold, E.G., &amp; Andrew, D.E., (1999). Standard Methods for the Examination of Water and </w:t>
      </w:r>
    </w:p>
    <w:p w14:paraId="0B834AD6" w14:textId="77777777" w:rsidR="00251F34" w:rsidRPr="00D21001" w:rsidRDefault="00251F34" w:rsidP="00BC25E9">
      <w:pPr>
        <w:adjustRightInd w:val="0"/>
        <w:snapToGrid w:val="0"/>
        <w:spacing w:line="480" w:lineRule="auto"/>
        <w:rPr>
          <w:rFonts w:asciiTheme="majorBidi" w:hAnsiTheme="majorBidi" w:cstheme="majorBidi"/>
        </w:rPr>
      </w:pPr>
      <w:r w:rsidRPr="00D21001">
        <w:rPr>
          <w:rFonts w:asciiTheme="majorBidi" w:hAnsiTheme="majorBidi" w:cstheme="majorBidi"/>
        </w:rPr>
        <w:t>Wastewater. 20</w:t>
      </w:r>
      <w:r w:rsidRPr="00D21001">
        <w:rPr>
          <w:rFonts w:asciiTheme="majorBidi" w:hAnsiTheme="majorBidi" w:cstheme="majorBidi"/>
          <w:vertAlign w:val="superscript"/>
        </w:rPr>
        <w:t>th</w:t>
      </w:r>
      <w:r w:rsidRPr="00D21001">
        <w:rPr>
          <w:rFonts w:asciiTheme="majorBidi" w:hAnsiTheme="majorBidi" w:cstheme="majorBidi"/>
        </w:rPr>
        <w:t xml:space="preserve"> ed., American Public Health Association, Washington, D.C. </w:t>
      </w:r>
    </w:p>
    <w:p w14:paraId="46DAA4E5"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rPr>
        <w:t>Montgomery, D.C., 2012. Design and Analysis of Experiments. 8</w:t>
      </w:r>
      <w:r w:rsidRPr="00D21001">
        <w:rPr>
          <w:rFonts w:asciiTheme="majorBidi" w:hAnsiTheme="majorBidi" w:cstheme="majorBidi"/>
          <w:vertAlign w:val="superscript"/>
        </w:rPr>
        <w:t>th</w:t>
      </w:r>
      <w:r w:rsidRPr="00D21001">
        <w:rPr>
          <w:rFonts w:asciiTheme="majorBidi" w:hAnsiTheme="majorBidi" w:cstheme="majorBidi"/>
        </w:rPr>
        <w:t xml:space="preserve"> ed., John Wiley and Sons, New York. </w:t>
      </w:r>
    </w:p>
    <w:p w14:paraId="4CF4C506"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lastRenderedPageBreak/>
        <w:t>Ross, C. C., Smith, B. M., Valentine, G. E. (2000). Rethinking dissolved air flotation (DAF) design for industrial pretreatment.</w:t>
      </w:r>
      <w:r w:rsidRPr="00D21001">
        <w:rPr>
          <w:rFonts w:asciiTheme="majorBidi" w:eastAsia="Calibri" w:hAnsiTheme="majorBidi" w:cstheme="majorBidi"/>
          <w:i/>
          <w:color w:val="222222"/>
        </w:rPr>
        <w:t xml:space="preserve"> Proceedings of the water environment federation</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2000</w:t>
      </w:r>
      <w:r w:rsidRPr="00D21001">
        <w:rPr>
          <w:rFonts w:asciiTheme="majorBidi" w:hAnsiTheme="majorBidi" w:cstheme="majorBidi"/>
          <w:color w:val="222222"/>
        </w:rPr>
        <w:t>(5), 43-56.</w:t>
      </w:r>
      <w:r w:rsidRPr="00D21001">
        <w:rPr>
          <w:rFonts w:asciiTheme="majorBidi" w:hAnsiTheme="majorBidi" w:cstheme="majorBidi"/>
        </w:rPr>
        <w:t xml:space="preserve"> </w:t>
      </w:r>
    </w:p>
    <w:p w14:paraId="742B5AC7" w14:textId="77777777" w:rsidR="00251F34"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 xml:space="preserve">Féris, L. A., Rubio, J. (1999). Dissolved air flotation (DAF) performance at low saturation pressures. </w:t>
      </w:r>
      <w:r w:rsidRPr="00D21001">
        <w:rPr>
          <w:rFonts w:asciiTheme="majorBidi" w:eastAsia="Calibri" w:hAnsiTheme="majorBidi" w:cstheme="majorBidi"/>
          <w:i/>
          <w:color w:val="222222"/>
        </w:rPr>
        <w:t>Filtration and separation</w:t>
      </w:r>
      <w:r w:rsidRPr="00D21001">
        <w:rPr>
          <w:rFonts w:asciiTheme="majorBidi" w:hAnsiTheme="majorBidi" w:cstheme="majorBidi"/>
          <w:color w:val="222222"/>
        </w:rPr>
        <w:t xml:space="preserve">, </w:t>
      </w:r>
      <w:r w:rsidRPr="00D21001">
        <w:rPr>
          <w:rFonts w:asciiTheme="majorBidi" w:eastAsia="Calibri" w:hAnsiTheme="majorBidi" w:cstheme="majorBidi"/>
          <w:i/>
          <w:color w:val="222222"/>
        </w:rPr>
        <w:t>36</w:t>
      </w:r>
      <w:r w:rsidRPr="00D21001">
        <w:rPr>
          <w:rFonts w:asciiTheme="majorBidi" w:hAnsiTheme="majorBidi" w:cstheme="majorBidi"/>
          <w:color w:val="222222"/>
        </w:rPr>
        <w:t>(9), 61-65.</w:t>
      </w:r>
      <w:r w:rsidRPr="00D21001">
        <w:rPr>
          <w:rFonts w:asciiTheme="majorBidi" w:hAnsiTheme="majorBidi" w:cstheme="majorBidi"/>
        </w:rPr>
        <w:t xml:space="preserve"> </w:t>
      </w:r>
    </w:p>
    <w:p w14:paraId="4AD20CB4" w14:textId="5D2118C2" w:rsidR="00724D27" w:rsidRPr="00D21001" w:rsidRDefault="00251F34" w:rsidP="00BC25E9">
      <w:pPr>
        <w:widowControl/>
        <w:numPr>
          <w:ilvl w:val="0"/>
          <w:numId w:val="3"/>
        </w:numPr>
        <w:adjustRightInd w:val="0"/>
        <w:snapToGrid w:val="0"/>
        <w:spacing w:line="480" w:lineRule="auto"/>
        <w:ind w:left="0"/>
        <w:rPr>
          <w:rFonts w:asciiTheme="majorBidi" w:hAnsiTheme="majorBidi" w:cstheme="majorBidi"/>
        </w:rPr>
      </w:pPr>
      <w:r w:rsidRPr="00D21001">
        <w:rPr>
          <w:rFonts w:asciiTheme="majorBidi" w:hAnsiTheme="majorBidi" w:cstheme="majorBidi"/>
          <w:color w:val="222222"/>
        </w:rPr>
        <w:t>Aziz, H. A., Alias, S., Adlan, M. N., Asaari, A. H., Zahari, M. S. (2007). Colour removal from landfill leachate by coagulation and flocculation processes.</w:t>
      </w:r>
      <w:r w:rsidRPr="00D21001">
        <w:rPr>
          <w:rFonts w:asciiTheme="majorBidi" w:eastAsia="Calibri" w:hAnsiTheme="majorBidi" w:cstheme="majorBidi"/>
          <w:i/>
          <w:color w:val="222222"/>
        </w:rPr>
        <w:t xml:space="preserve"> Bioresource technology</w:t>
      </w:r>
      <w:r w:rsidRPr="00D21001">
        <w:rPr>
          <w:rFonts w:asciiTheme="majorBidi" w:hAnsiTheme="majorBidi" w:cstheme="majorBidi"/>
          <w:color w:val="222222"/>
        </w:rPr>
        <w:t>,</w:t>
      </w:r>
      <w:r w:rsidRPr="00D21001">
        <w:rPr>
          <w:rFonts w:asciiTheme="majorBidi" w:eastAsia="Calibri" w:hAnsiTheme="majorBidi" w:cstheme="majorBidi"/>
          <w:i/>
          <w:color w:val="222222"/>
        </w:rPr>
        <w:t xml:space="preserve"> 98</w:t>
      </w:r>
      <w:r w:rsidRPr="00D21001">
        <w:rPr>
          <w:rFonts w:asciiTheme="majorBidi" w:hAnsiTheme="majorBidi" w:cstheme="majorBidi"/>
          <w:color w:val="222222"/>
        </w:rPr>
        <w:t>(1), 218-220.</w:t>
      </w:r>
    </w:p>
    <w:p w14:paraId="59BFA5D0" w14:textId="10F25EDA" w:rsidR="00724D27" w:rsidRPr="00D21001" w:rsidRDefault="00724D27" w:rsidP="00BC25E9">
      <w:pPr>
        <w:widowControl/>
        <w:adjustRightInd w:val="0"/>
        <w:snapToGrid w:val="0"/>
        <w:spacing w:line="480" w:lineRule="auto"/>
        <w:rPr>
          <w:rFonts w:asciiTheme="majorBidi" w:hAnsiTheme="majorBidi" w:cstheme="majorBidi"/>
        </w:rPr>
      </w:pPr>
    </w:p>
    <w:p w14:paraId="03706ED0" w14:textId="35573AA0" w:rsidR="00BF5916" w:rsidRPr="00D21001" w:rsidRDefault="00BF5916" w:rsidP="00BC25E9">
      <w:pPr>
        <w:widowControl/>
        <w:adjustRightInd w:val="0"/>
        <w:snapToGrid w:val="0"/>
        <w:spacing w:line="480" w:lineRule="auto"/>
        <w:rPr>
          <w:rFonts w:asciiTheme="majorBidi" w:hAnsiTheme="majorBidi" w:cstheme="majorBidi"/>
          <w:b/>
          <w:bCs/>
        </w:rPr>
      </w:pPr>
      <w:commentRangeStart w:id="1394"/>
      <w:ins w:id="1395" w:author="Author">
        <w:r w:rsidRPr="00D21001">
          <w:rPr>
            <w:rFonts w:asciiTheme="majorBidi" w:hAnsiTheme="majorBidi" w:cstheme="majorBidi"/>
            <w:b/>
            <w:bCs/>
          </w:rPr>
          <w:t>Figure Captions:</w:t>
        </w:r>
      </w:ins>
      <w:commentRangeEnd w:id="1394"/>
      <w:r w:rsidRPr="00D21001">
        <w:rPr>
          <w:rStyle w:val="CommentReference"/>
        </w:rPr>
        <w:commentReference w:id="1394"/>
      </w:r>
    </w:p>
    <w:p w14:paraId="138F7EAA" w14:textId="1BE1C868" w:rsidR="00BF5916" w:rsidRPr="00D21001" w:rsidRDefault="00BF5916" w:rsidP="00BC25E9">
      <w:pPr>
        <w:adjustRightInd w:val="0"/>
        <w:snapToGrid w:val="0"/>
        <w:spacing w:line="480" w:lineRule="auto"/>
      </w:pPr>
      <w:r w:rsidRPr="00D21001">
        <w:rPr>
          <w:b/>
          <w:bCs/>
          <w:rPrChange w:id="1396" w:author="Author">
            <w:rPr/>
          </w:rPrChange>
        </w:rPr>
        <w:t>Fig. 1</w:t>
      </w:r>
      <w:del w:id="1397" w:author="Author">
        <w:r w:rsidRPr="00D21001" w:rsidDel="00F636EC">
          <w:delText>.</w:delText>
        </w:r>
      </w:del>
      <w:r w:rsidRPr="00D21001">
        <w:t xml:space="preserve"> Schematic of </w:t>
      </w:r>
      <w:ins w:id="1398" w:author="Author">
        <w:r w:rsidR="00F636EC" w:rsidRPr="00D21001">
          <w:t xml:space="preserve">the </w:t>
        </w:r>
      </w:ins>
      <w:r w:rsidRPr="00D21001">
        <w:t xml:space="preserve">experimental scale </w:t>
      </w:r>
      <w:commentRangeStart w:id="1399"/>
      <w:r w:rsidRPr="00D21001">
        <w:t>DAF</w:t>
      </w:r>
      <w:commentRangeEnd w:id="1399"/>
      <w:r w:rsidR="00F636EC" w:rsidRPr="00D21001">
        <w:rPr>
          <w:rStyle w:val="CommentReference"/>
        </w:rPr>
        <w:commentReference w:id="1399"/>
      </w:r>
      <w:r w:rsidRPr="00D21001">
        <w:t xml:space="preserve"> apparatu</w:t>
      </w:r>
      <w:commentRangeStart w:id="1400"/>
      <w:r w:rsidRPr="00D21001">
        <w:t>s</w:t>
      </w:r>
      <w:commentRangeEnd w:id="1400"/>
      <w:r w:rsidR="00F636EC" w:rsidRPr="00D21001">
        <w:rPr>
          <w:rStyle w:val="CommentReference"/>
        </w:rPr>
        <w:commentReference w:id="1400"/>
      </w:r>
      <w:del w:id="1401" w:author="Author">
        <w:r w:rsidRPr="00D21001" w:rsidDel="00F636EC">
          <w:delText>.</w:delText>
        </w:r>
      </w:del>
      <w:r w:rsidRPr="00D21001">
        <w:t xml:space="preserve"> </w:t>
      </w:r>
    </w:p>
    <w:p w14:paraId="02FAEFB7" w14:textId="77777777" w:rsidR="00BF5916" w:rsidRPr="00D21001" w:rsidRDefault="00BF5916" w:rsidP="00BC25E9">
      <w:pPr>
        <w:adjustRightInd w:val="0"/>
        <w:snapToGrid w:val="0"/>
        <w:spacing w:line="480" w:lineRule="auto"/>
        <w:rPr>
          <w:rFonts w:cs="Times New Roman"/>
        </w:rPr>
      </w:pPr>
    </w:p>
    <w:p w14:paraId="6FCAFC8B" w14:textId="77777777" w:rsidR="00BF5916" w:rsidRPr="00D21001" w:rsidRDefault="00BF5916" w:rsidP="00BC25E9">
      <w:pPr>
        <w:adjustRightInd w:val="0"/>
        <w:snapToGrid w:val="0"/>
        <w:spacing w:line="480" w:lineRule="auto"/>
        <w:rPr>
          <w:szCs w:val="21"/>
        </w:rPr>
      </w:pPr>
      <w:commentRangeStart w:id="1402"/>
      <w:r w:rsidRPr="00D21001">
        <w:rPr>
          <w:b/>
          <w:szCs w:val="21"/>
          <w:rPrChange w:id="1403" w:author="Author">
            <w:rPr>
              <w:b/>
              <w:sz w:val="18"/>
            </w:rPr>
          </w:rPrChange>
        </w:rPr>
        <w:t>Fig. 2</w:t>
      </w:r>
      <w:del w:id="1404" w:author="Author">
        <w:r w:rsidRPr="00D21001" w:rsidDel="00F636EC">
          <w:rPr>
            <w:b/>
            <w:szCs w:val="21"/>
            <w:rPrChange w:id="1405" w:author="Author">
              <w:rPr>
                <w:b/>
                <w:sz w:val="18"/>
              </w:rPr>
            </w:rPrChange>
          </w:rPr>
          <w:delText>.</w:delText>
        </w:r>
      </w:del>
      <w:r w:rsidRPr="00D21001">
        <w:rPr>
          <w:szCs w:val="21"/>
          <w:rPrChange w:id="1406" w:author="Author">
            <w:rPr>
              <w:sz w:val="18"/>
            </w:rPr>
          </w:rPrChange>
        </w:rPr>
        <w:t xml:space="preserve"> Surface plot (</w:t>
      </w:r>
      <w:commentRangeStart w:id="1407"/>
      <w:r w:rsidRPr="00D21001">
        <w:rPr>
          <w:szCs w:val="21"/>
          <w:rPrChange w:id="1408" w:author="Author">
            <w:rPr>
              <w:sz w:val="18"/>
            </w:rPr>
          </w:rPrChange>
        </w:rPr>
        <w:t>COD</w:t>
      </w:r>
      <w:commentRangeEnd w:id="1407"/>
      <w:r w:rsidR="00F636EC" w:rsidRPr="00D21001">
        <w:rPr>
          <w:rStyle w:val="CommentReference"/>
        </w:rPr>
        <w:commentReference w:id="1407"/>
      </w:r>
      <w:r w:rsidRPr="00D21001">
        <w:rPr>
          <w:szCs w:val="21"/>
          <w:rPrChange w:id="1409" w:author="Author">
            <w:rPr>
              <w:sz w:val="18"/>
            </w:rPr>
          </w:rPrChange>
        </w:rPr>
        <w:t xml:space="preserve"> removal, flow rate, and saturation pressure)</w:t>
      </w:r>
      <w:del w:id="1410" w:author="Author">
        <w:r w:rsidRPr="00D21001" w:rsidDel="00F636EC">
          <w:rPr>
            <w:szCs w:val="21"/>
          </w:rPr>
          <w:delText>.</w:delText>
        </w:r>
      </w:del>
    </w:p>
    <w:p w14:paraId="59476220" w14:textId="77777777" w:rsidR="00BF5916" w:rsidRPr="00D21001" w:rsidRDefault="00BF5916" w:rsidP="00BC25E9">
      <w:pPr>
        <w:adjustRightInd w:val="0"/>
        <w:snapToGrid w:val="0"/>
        <w:spacing w:line="480" w:lineRule="auto"/>
        <w:rPr>
          <w:rFonts w:cs="Times New Roman"/>
          <w:szCs w:val="21"/>
        </w:rPr>
      </w:pPr>
    </w:p>
    <w:p w14:paraId="228C3952" w14:textId="77777777" w:rsidR="00BF5916" w:rsidRPr="00D21001" w:rsidRDefault="00BF5916" w:rsidP="00BC25E9">
      <w:pPr>
        <w:adjustRightInd w:val="0"/>
        <w:snapToGrid w:val="0"/>
        <w:spacing w:line="480" w:lineRule="auto"/>
        <w:rPr>
          <w:szCs w:val="21"/>
          <w:rPrChange w:id="1411" w:author="Author">
            <w:rPr>
              <w:sz w:val="18"/>
            </w:rPr>
          </w:rPrChange>
        </w:rPr>
      </w:pPr>
      <w:r w:rsidRPr="00D21001">
        <w:rPr>
          <w:b/>
          <w:szCs w:val="21"/>
          <w:rPrChange w:id="1412" w:author="Author">
            <w:rPr>
              <w:b/>
              <w:sz w:val="18"/>
            </w:rPr>
          </w:rPrChange>
        </w:rPr>
        <w:t>Fig. 3</w:t>
      </w:r>
      <w:del w:id="1413" w:author="Author">
        <w:r w:rsidRPr="00D21001" w:rsidDel="00F636EC">
          <w:rPr>
            <w:b/>
            <w:szCs w:val="21"/>
            <w:rPrChange w:id="1414" w:author="Author">
              <w:rPr>
                <w:b/>
                <w:sz w:val="18"/>
              </w:rPr>
            </w:rPrChange>
          </w:rPr>
          <w:delText>.</w:delText>
        </w:r>
      </w:del>
      <w:r w:rsidRPr="00D21001">
        <w:rPr>
          <w:szCs w:val="21"/>
          <w:rPrChange w:id="1415" w:author="Author">
            <w:rPr>
              <w:sz w:val="18"/>
            </w:rPr>
          </w:rPrChange>
        </w:rPr>
        <w:t xml:space="preserve"> Surface plot (COD removal, flow rate, and coagulant dosage)</w:t>
      </w:r>
      <w:del w:id="1416" w:author="Author">
        <w:r w:rsidRPr="00D21001" w:rsidDel="00F636EC">
          <w:rPr>
            <w:szCs w:val="21"/>
            <w:rPrChange w:id="1417" w:author="Author">
              <w:rPr>
                <w:sz w:val="18"/>
              </w:rPr>
            </w:rPrChange>
          </w:rPr>
          <w:delText>.</w:delText>
        </w:r>
      </w:del>
    </w:p>
    <w:p w14:paraId="787FD481" w14:textId="77777777" w:rsidR="00BF5916" w:rsidRPr="00D21001" w:rsidRDefault="00BF5916" w:rsidP="00BC25E9">
      <w:pPr>
        <w:adjustRightInd w:val="0"/>
        <w:snapToGrid w:val="0"/>
        <w:spacing w:line="480" w:lineRule="auto"/>
        <w:rPr>
          <w:rFonts w:cs="Times New Roman"/>
          <w:szCs w:val="21"/>
        </w:rPr>
      </w:pPr>
    </w:p>
    <w:p w14:paraId="5B085146" w14:textId="77777777" w:rsidR="00BF5916" w:rsidRPr="00D21001" w:rsidRDefault="00BF5916" w:rsidP="00BC25E9">
      <w:pPr>
        <w:adjustRightInd w:val="0"/>
        <w:snapToGrid w:val="0"/>
        <w:spacing w:line="480" w:lineRule="auto"/>
        <w:rPr>
          <w:szCs w:val="21"/>
        </w:rPr>
      </w:pPr>
      <w:r w:rsidRPr="00D21001">
        <w:rPr>
          <w:b/>
          <w:szCs w:val="21"/>
          <w:rPrChange w:id="1418" w:author="Author">
            <w:rPr>
              <w:b/>
              <w:sz w:val="18"/>
            </w:rPr>
          </w:rPrChange>
        </w:rPr>
        <w:t>Fig. 4</w:t>
      </w:r>
      <w:del w:id="1419" w:author="Author">
        <w:r w:rsidRPr="00D21001" w:rsidDel="00F636EC">
          <w:rPr>
            <w:b/>
            <w:szCs w:val="21"/>
            <w:rPrChange w:id="1420" w:author="Author">
              <w:rPr>
                <w:b/>
                <w:sz w:val="18"/>
              </w:rPr>
            </w:rPrChange>
          </w:rPr>
          <w:delText>.</w:delText>
        </w:r>
      </w:del>
      <w:r w:rsidRPr="00D21001">
        <w:rPr>
          <w:szCs w:val="21"/>
          <w:rPrChange w:id="1421" w:author="Author">
            <w:rPr>
              <w:sz w:val="18"/>
            </w:rPr>
          </w:rPrChange>
        </w:rPr>
        <w:t xml:space="preserve"> Surface plot (COD removal, saturation pressure, and coagulant dosage)</w:t>
      </w:r>
      <w:del w:id="1422" w:author="Author">
        <w:r w:rsidRPr="00D21001" w:rsidDel="00F636EC">
          <w:rPr>
            <w:szCs w:val="21"/>
            <w:rPrChange w:id="1423" w:author="Author">
              <w:rPr>
                <w:sz w:val="18"/>
              </w:rPr>
            </w:rPrChange>
          </w:rPr>
          <w:delText>.</w:delText>
        </w:r>
      </w:del>
      <w:r w:rsidRPr="00D21001">
        <w:rPr>
          <w:szCs w:val="21"/>
          <w:rPrChange w:id="1424" w:author="Author">
            <w:rPr>
              <w:sz w:val="18"/>
            </w:rPr>
          </w:rPrChange>
        </w:rPr>
        <w:t xml:space="preserve"> </w:t>
      </w:r>
      <w:commentRangeEnd w:id="1402"/>
      <w:r w:rsidR="007D01FB" w:rsidRPr="00D21001">
        <w:rPr>
          <w:rStyle w:val="CommentReference"/>
        </w:rPr>
        <w:commentReference w:id="1402"/>
      </w:r>
    </w:p>
    <w:p w14:paraId="6E70CD4F" w14:textId="788150F3" w:rsidR="00BF5916" w:rsidRPr="00D21001" w:rsidRDefault="00BF5916" w:rsidP="00BC25E9">
      <w:pPr>
        <w:widowControl/>
        <w:adjustRightInd w:val="0"/>
        <w:snapToGrid w:val="0"/>
        <w:spacing w:line="480" w:lineRule="auto"/>
        <w:rPr>
          <w:rFonts w:asciiTheme="majorBidi" w:hAnsiTheme="majorBidi" w:cstheme="majorBidi"/>
          <w:b/>
          <w:bCs/>
        </w:rPr>
      </w:pPr>
    </w:p>
    <w:p w14:paraId="140B60DB" w14:textId="77777777" w:rsidR="00BF5916" w:rsidRPr="00D21001" w:rsidRDefault="00BF5916" w:rsidP="00BC25E9">
      <w:pPr>
        <w:widowControl/>
        <w:adjustRightInd w:val="0"/>
        <w:snapToGrid w:val="0"/>
        <w:spacing w:line="480" w:lineRule="auto"/>
        <w:rPr>
          <w:rFonts w:asciiTheme="majorBidi" w:hAnsiTheme="majorBidi" w:cstheme="majorBidi"/>
          <w:b/>
          <w:bCs/>
        </w:rPr>
      </w:pPr>
    </w:p>
    <w:p w14:paraId="6BE55CBC" w14:textId="77777777" w:rsidR="00311F9D" w:rsidRPr="00D21001" w:rsidRDefault="00311F9D">
      <w:pPr>
        <w:widowControl/>
        <w:jc w:val="left"/>
        <w:rPr>
          <w:rFonts w:asciiTheme="majorBidi" w:hAnsiTheme="majorBidi" w:cstheme="majorBidi"/>
          <w:b/>
          <w:bCs/>
        </w:rPr>
      </w:pPr>
      <w:r w:rsidRPr="00D21001">
        <w:rPr>
          <w:rFonts w:asciiTheme="majorBidi" w:hAnsiTheme="majorBidi" w:cstheme="majorBidi"/>
          <w:b/>
          <w:bCs/>
        </w:rPr>
        <w:br w:type="page"/>
      </w:r>
    </w:p>
    <w:p w14:paraId="3E43EF96" w14:textId="3813D529" w:rsidR="00BF5916" w:rsidRPr="00D21001" w:rsidRDefault="00BF5916" w:rsidP="00BC25E9">
      <w:pPr>
        <w:widowControl/>
        <w:adjustRightInd w:val="0"/>
        <w:snapToGrid w:val="0"/>
        <w:spacing w:line="480" w:lineRule="auto"/>
        <w:rPr>
          <w:ins w:id="1425" w:author="Author"/>
          <w:rFonts w:asciiTheme="majorBidi" w:hAnsiTheme="majorBidi" w:cstheme="majorBidi"/>
          <w:b/>
          <w:bCs/>
        </w:rPr>
      </w:pPr>
      <w:commentRangeStart w:id="1426"/>
      <w:ins w:id="1427" w:author="Author">
        <w:r w:rsidRPr="00D21001">
          <w:rPr>
            <w:rFonts w:asciiTheme="majorBidi" w:hAnsiTheme="majorBidi" w:cstheme="majorBidi"/>
            <w:b/>
            <w:bCs/>
          </w:rPr>
          <w:lastRenderedPageBreak/>
          <w:t>Figures (to be submitted as separate files)</w:t>
        </w:r>
      </w:ins>
      <w:commentRangeEnd w:id="1426"/>
      <w:r w:rsidRPr="00D21001">
        <w:rPr>
          <w:rStyle w:val="CommentReference"/>
        </w:rPr>
        <w:commentReference w:id="1426"/>
      </w:r>
    </w:p>
    <w:p w14:paraId="68A06752" w14:textId="77777777" w:rsidR="00BF5916" w:rsidRPr="00D21001" w:rsidRDefault="00BF5916" w:rsidP="00BC25E9">
      <w:pPr>
        <w:adjustRightInd w:val="0"/>
        <w:snapToGrid w:val="0"/>
        <w:spacing w:line="480" w:lineRule="auto"/>
        <w:rPr>
          <w:rFonts w:cs="Times New Roman"/>
        </w:rPr>
      </w:pPr>
      <w:r w:rsidRPr="00D21001">
        <w:rPr>
          <w:rFonts w:cs="Times New Roman"/>
        </w:rPr>
        <w:t>Figure 1:</w:t>
      </w:r>
    </w:p>
    <w:p w14:paraId="6CA8A1BB" w14:textId="77777777" w:rsidR="00BF5916" w:rsidRPr="00D21001" w:rsidRDefault="00BF5916" w:rsidP="00BC25E9">
      <w:pPr>
        <w:adjustRightInd w:val="0"/>
        <w:snapToGrid w:val="0"/>
        <w:spacing w:line="480" w:lineRule="auto"/>
        <w:rPr>
          <w:rFonts w:cs="Times New Roman"/>
        </w:rPr>
      </w:pPr>
      <w:commentRangeStart w:id="1428"/>
      <w:r w:rsidRPr="00D21001">
        <w:drawing>
          <wp:inline distT="0" distB="0" distL="0" distR="0" wp14:anchorId="6388010F" wp14:editId="739D8007">
            <wp:extent cx="4323588" cy="328574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532" name="Picture 3532"/>
                    <pic:cNvPicPr/>
                  </pic:nvPicPr>
                  <pic:blipFill>
                    <a:blip r:embed="rId11"/>
                    <a:stretch>
                      <a:fillRect/>
                    </a:stretch>
                  </pic:blipFill>
                  <pic:spPr>
                    <a:xfrm>
                      <a:off x="0" y="0"/>
                      <a:ext cx="4323588" cy="3285744"/>
                    </a:xfrm>
                    <a:prstGeom prst="rect">
                      <a:avLst/>
                    </a:prstGeom>
                  </pic:spPr>
                </pic:pic>
              </a:graphicData>
            </a:graphic>
          </wp:inline>
        </w:drawing>
      </w:r>
      <w:commentRangeEnd w:id="1428"/>
      <w:r w:rsidR="007D01FB" w:rsidRPr="00D21001">
        <w:rPr>
          <w:rStyle w:val="CommentReference"/>
        </w:rPr>
        <w:commentReference w:id="1428"/>
      </w:r>
    </w:p>
    <w:p w14:paraId="1C51872F" w14:textId="77777777" w:rsidR="00BF5916" w:rsidRPr="00D21001" w:rsidRDefault="00BF5916" w:rsidP="00BC25E9">
      <w:pPr>
        <w:adjustRightInd w:val="0"/>
        <w:snapToGrid w:val="0"/>
        <w:spacing w:line="480" w:lineRule="auto"/>
        <w:rPr>
          <w:rFonts w:cs="Times New Roman"/>
        </w:rPr>
      </w:pPr>
    </w:p>
    <w:p w14:paraId="7EBBE079" w14:textId="77777777" w:rsidR="00BF5916" w:rsidRPr="00D21001" w:rsidRDefault="00BF5916" w:rsidP="00BC25E9">
      <w:pPr>
        <w:adjustRightInd w:val="0"/>
        <w:snapToGrid w:val="0"/>
        <w:spacing w:line="480" w:lineRule="auto"/>
        <w:rPr>
          <w:rFonts w:cs="Times New Roman"/>
        </w:rPr>
      </w:pPr>
    </w:p>
    <w:p w14:paraId="089F9053" w14:textId="77777777" w:rsidR="00BF5916" w:rsidRPr="00D21001" w:rsidRDefault="00BF5916" w:rsidP="00BC25E9">
      <w:pPr>
        <w:adjustRightInd w:val="0"/>
        <w:snapToGrid w:val="0"/>
        <w:spacing w:line="480" w:lineRule="auto"/>
        <w:rPr>
          <w:rFonts w:cs="Times New Roman"/>
        </w:rPr>
      </w:pPr>
      <w:r w:rsidRPr="00D21001">
        <w:rPr>
          <w:rFonts w:cs="Times New Roman"/>
        </w:rPr>
        <w:t>Figure 2:</w:t>
      </w:r>
    </w:p>
    <w:p w14:paraId="6C70781F" w14:textId="77777777" w:rsidR="00BF5916" w:rsidRPr="00D21001" w:rsidRDefault="00BF5916" w:rsidP="00BC25E9">
      <w:pPr>
        <w:adjustRightInd w:val="0"/>
        <w:snapToGrid w:val="0"/>
        <w:spacing w:line="480" w:lineRule="auto"/>
        <w:rPr>
          <w:rFonts w:cs="Times New Roman"/>
        </w:rPr>
      </w:pPr>
      <w:r w:rsidRPr="00D21001">
        <w:drawing>
          <wp:inline distT="0" distB="0" distL="0" distR="0" wp14:anchorId="7C4575BD" wp14:editId="0FC2D4C4">
            <wp:extent cx="4000500" cy="3075432"/>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5961" name="Picture 5961"/>
                    <pic:cNvPicPr/>
                  </pic:nvPicPr>
                  <pic:blipFill>
                    <a:blip r:embed="rId14"/>
                    <a:stretch>
                      <a:fillRect/>
                    </a:stretch>
                  </pic:blipFill>
                  <pic:spPr>
                    <a:xfrm>
                      <a:off x="0" y="0"/>
                      <a:ext cx="4000500" cy="3075432"/>
                    </a:xfrm>
                    <a:prstGeom prst="rect">
                      <a:avLst/>
                    </a:prstGeom>
                  </pic:spPr>
                </pic:pic>
              </a:graphicData>
            </a:graphic>
          </wp:inline>
        </w:drawing>
      </w:r>
    </w:p>
    <w:p w14:paraId="31BD3167" w14:textId="77777777" w:rsidR="00BF5916" w:rsidRPr="00D21001" w:rsidRDefault="00BF5916" w:rsidP="00BC25E9">
      <w:pPr>
        <w:adjustRightInd w:val="0"/>
        <w:snapToGrid w:val="0"/>
        <w:spacing w:line="480" w:lineRule="auto"/>
        <w:rPr>
          <w:rFonts w:cs="Times New Roman"/>
        </w:rPr>
      </w:pPr>
    </w:p>
    <w:p w14:paraId="421D04E0" w14:textId="77777777" w:rsidR="00BF5916" w:rsidRPr="00D21001" w:rsidRDefault="00BF5916" w:rsidP="00BC25E9">
      <w:pPr>
        <w:adjustRightInd w:val="0"/>
        <w:snapToGrid w:val="0"/>
        <w:spacing w:line="480" w:lineRule="auto"/>
        <w:rPr>
          <w:rFonts w:cs="Times New Roman"/>
        </w:rPr>
      </w:pPr>
    </w:p>
    <w:p w14:paraId="6E50D1A6" w14:textId="77777777" w:rsidR="00BF5916" w:rsidRPr="00D21001" w:rsidRDefault="00BF5916" w:rsidP="00BC25E9">
      <w:pPr>
        <w:adjustRightInd w:val="0"/>
        <w:snapToGrid w:val="0"/>
        <w:spacing w:line="480" w:lineRule="auto"/>
        <w:rPr>
          <w:rFonts w:cs="Times New Roman"/>
        </w:rPr>
      </w:pPr>
      <w:r w:rsidRPr="00D21001">
        <w:rPr>
          <w:rFonts w:cs="Times New Roman"/>
        </w:rPr>
        <w:t>Figure 3:</w:t>
      </w:r>
    </w:p>
    <w:p w14:paraId="2D87CA10" w14:textId="77777777" w:rsidR="00BF5916" w:rsidRPr="00D21001" w:rsidRDefault="00BF5916" w:rsidP="00BC25E9">
      <w:pPr>
        <w:adjustRightInd w:val="0"/>
        <w:snapToGrid w:val="0"/>
        <w:spacing w:line="480" w:lineRule="auto"/>
        <w:rPr>
          <w:rFonts w:cs="Times New Roman"/>
        </w:rPr>
      </w:pPr>
      <w:commentRangeStart w:id="1429"/>
      <w:r w:rsidRPr="00D21001">
        <w:drawing>
          <wp:inline distT="0" distB="0" distL="0" distR="0" wp14:anchorId="4069157B" wp14:editId="1A69E4F4">
            <wp:extent cx="3666744" cy="3048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366" name="Picture 6366"/>
                    <pic:cNvPicPr/>
                  </pic:nvPicPr>
                  <pic:blipFill>
                    <a:blip r:embed="rId15"/>
                    <a:stretch>
                      <a:fillRect/>
                    </a:stretch>
                  </pic:blipFill>
                  <pic:spPr>
                    <a:xfrm>
                      <a:off x="0" y="0"/>
                      <a:ext cx="3666744" cy="3048000"/>
                    </a:xfrm>
                    <a:prstGeom prst="rect">
                      <a:avLst/>
                    </a:prstGeom>
                  </pic:spPr>
                </pic:pic>
              </a:graphicData>
            </a:graphic>
          </wp:inline>
        </w:drawing>
      </w:r>
      <w:commentRangeEnd w:id="1429"/>
      <w:r w:rsidR="007D01FB" w:rsidRPr="00D21001">
        <w:rPr>
          <w:rStyle w:val="CommentReference"/>
        </w:rPr>
        <w:commentReference w:id="1429"/>
      </w:r>
    </w:p>
    <w:p w14:paraId="4D5F8BEC" w14:textId="77777777" w:rsidR="00BF5916" w:rsidRPr="00D21001" w:rsidRDefault="00BF5916" w:rsidP="00BC25E9">
      <w:pPr>
        <w:adjustRightInd w:val="0"/>
        <w:snapToGrid w:val="0"/>
        <w:spacing w:line="480" w:lineRule="auto"/>
        <w:rPr>
          <w:rFonts w:cs="Times New Roman"/>
        </w:rPr>
      </w:pPr>
    </w:p>
    <w:p w14:paraId="6587BAD8" w14:textId="77777777" w:rsidR="00BF5916" w:rsidRPr="00D21001" w:rsidRDefault="00BF5916" w:rsidP="00BC25E9">
      <w:pPr>
        <w:adjustRightInd w:val="0"/>
        <w:snapToGrid w:val="0"/>
        <w:spacing w:line="480" w:lineRule="auto"/>
        <w:rPr>
          <w:rFonts w:cs="Times New Roman"/>
        </w:rPr>
      </w:pPr>
      <w:r w:rsidRPr="00D21001">
        <w:rPr>
          <w:rFonts w:cs="Times New Roman"/>
        </w:rPr>
        <w:t>Figure 4:</w:t>
      </w:r>
    </w:p>
    <w:p w14:paraId="2317CFB4" w14:textId="77777777" w:rsidR="00BF5916" w:rsidRPr="00D21001" w:rsidRDefault="00BF5916" w:rsidP="00BC25E9">
      <w:pPr>
        <w:adjustRightInd w:val="0"/>
        <w:snapToGrid w:val="0"/>
        <w:spacing w:line="480" w:lineRule="auto"/>
        <w:rPr>
          <w:rFonts w:cs="Times New Roman"/>
        </w:rPr>
      </w:pPr>
      <w:r w:rsidRPr="00D21001">
        <w:drawing>
          <wp:inline distT="0" distB="0" distL="0" distR="0" wp14:anchorId="6B81333D" wp14:editId="569799C1">
            <wp:extent cx="3721609" cy="2724912"/>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368" name="Picture 6368"/>
                    <pic:cNvPicPr/>
                  </pic:nvPicPr>
                  <pic:blipFill>
                    <a:blip r:embed="rId16"/>
                    <a:stretch>
                      <a:fillRect/>
                    </a:stretch>
                  </pic:blipFill>
                  <pic:spPr>
                    <a:xfrm>
                      <a:off x="0" y="0"/>
                      <a:ext cx="3721609" cy="2724912"/>
                    </a:xfrm>
                    <a:prstGeom prst="rect">
                      <a:avLst/>
                    </a:prstGeom>
                  </pic:spPr>
                </pic:pic>
              </a:graphicData>
            </a:graphic>
          </wp:inline>
        </w:drawing>
      </w:r>
    </w:p>
    <w:p w14:paraId="148BA34A" w14:textId="77777777" w:rsidR="00724D27" w:rsidRPr="00D21001" w:rsidRDefault="00724D27" w:rsidP="00BC25E9">
      <w:pPr>
        <w:widowControl/>
        <w:adjustRightInd w:val="0"/>
        <w:snapToGrid w:val="0"/>
        <w:spacing w:line="480" w:lineRule="auto"/>
        <w:rPr>
          <w:rFonts w:asciiTheme="majorBidi" w:hAnsiTheme="majorBidi" w:cstheme="majorBidi"/>
        </w:rPr>
      </w:pPr>
    </w:p>
    <w:sectPr w:rsidR="00724D27" w:rsidRPr="00D21001" w:rsidSect="006D619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3D600AAC" w14:textId="30EF6686" w:rsidR="00101229" w:rsidRPr="00D21001" w:rsidRDefault="00101229" w:rsidP="00090074">
      <w:pPr>
        <w:pStyle w:val="CommentText"/>
      </w:pPr>
      <w:r>
        <w:rPr>
          <w:rStyle w:val="CommentReference"/>
        </w:rPr>
        <w:annotationRef/>
      </w:r>
      <w:r w:rsidRPr="00D21001">
        <w:rPr>
          <w:b/>
          <w:bCs/>
        </w:rPr>
        <w:t>Dear Author:</w:t>
      </w:r>
      <w:r w:rsidRPr="00D21001">
        <w:t xml:space="preserve"> Thank you for using our service</w:t>
      </w:r>
      <w:r w:rsidR="005C67C9" w:rsidRPr="00D21001">
        <w:t>.</w:t>
      </w:r>
      <w:r w:rsidRPr="00D21001">
        <w:t xml:space="preserve"> </w:t>
      </w:r>
      <w:r w:rsidR="005C67C9" w:rsidRPr="00D21001">
        <w:t>I</w:t>
      </w:r>
      <w:r w:rsidRPr="00D21001">
        <w:t xml:space="preserve">t has been my pleasure to help with your manuscript preparation. Please go through all the flagged comments and recommended changes in-line, and feel free to return with queries should anything be unclear. </w:t>
      </w:r>
    </w:p>
    <w:p w14:paraId="350E91FA" w14:textId="77777777" w:rsidR="00101229" w:rsidRPr="00D21001" w:rsidRDefault="00101229" w:rsidP="00090074">
      <w:pPr>
        <w:pStyle w:val="CommentText"/>
      </w:pPr>
      <w:r w:rsidRPr="00D21001">
        <w:rPr>
          <w:b/>
          <w:bCs/>
        </w:rPr>
        <w:t>Revisions and Formatting:</w:t>
      </w:r>
      <w:r w:rsidRPr="00D21001">
        <w:t xml:space="preserve"> Review has been carried out for international standards of American English, including language, grammar, improved clarity, and an appropriate, native-English tone. Formatting has been applied in accordance with the target journal guidelines, given at:</w:t>
      </w:r>
    </w:p>
    <w:p w14:paraId="71E6A110" w14:textId="7E807FC9" w:rsidR="00101229" w:rsidRDefault="00101229" w:rsidP="00090074">
      <w:pPr>
        <w:pStyle w:val="CommentText"/>
      </w:pPr>
      <w:hyperlink r:id="rId1" w:history="1">
        <w:r w:rsidRPr="00D21001">
          <w:rPr>
            <w:rStyle w:val="Hyperlink"/>
          </w:rPr>
          <w:t>https://www.springer.com/journal/11270/submission-guidelines</w:t>
        </w:r>
      </w:hyperlink>
      <w:r w:rsidRPr="00D21001">
        <w:t xml:space="preserve"> </w:t>
      </w:r>
    </w:p>
  </w:comment>
  <w:comment w:id="2" w:author="Author" w:initials="A">
    <w:p w14:paraId="77190488" w14:textId="5F566BAD" w:rsidR="00101229" w:rsidRPr="00090074" w:rsidRDefault="00101229">
      <w:pPr>
        <w:pStyle w:val="CommentText"/>
      </w:pPr>
      <w:r>
        <w:rPr>
          <w:rStyle w:val="CommentReference"/>
        </w:rPr>
        <w:annotationRef/>
      </w:r>
      <w:r w:rsidRPr="00D21001">
        <w:rPr>
          <w:b/>
          <w:bCs/>
        </w:rPr>
        <w:t>Title:</w:t>
      </w:r>
      <w:r w:rsidRPr="00D21001">
        <w:t xml:space="preserve"> Please consider this rearrangement of the title phrase, which aims to retain the meaning of the text yet offer a clearer sentence structure to express the intended concept.</w:t>
      </w:r>
    </w:p>
  </w:comment>
  <w:comment w:id="20" w:author="Author" w:initials="A">
    <w:p w14:paraId="12F1B5E1" w14:textId="304D2783" w:rsidR="00101229" w:rsidRDefault="00101229">
      <w:pPr>
        <w:pStyle w:val="CommentText"/>
      </w:pPr>
      <w:r>
        <w:rPr>
          <w:rStyle w:val="CommentReference"/>
        </w:rPr>
        <w:annotationRef/>
      </w:r>
      <w:r w:rsidRPr="00D21001">
        <w:t>Please provide the required author, affiliation, and correspondence information in accordance with the journal instructions. Feel free to use the suggested formatting which I have prepared for you here. Note: if ORCID numbers are not applicable, please delete that line; otherwise, all other information is required.</w:t>
      </w:r>
    </w:p>
  </w:comment>
  <w:comment w:id="39" w:author="Author" w:initials="A">
    <w:p w14:paraId="1A2B358A" w14:textId="418B7F2F" w:rsidR="00101229" w:rsidRPr="00F15540" w:rsidRDefault="00101229">
      <w:pPr>
        <w:pStyle w:val="CommentText"/>
      </w:pPr>
      <w:r>
        <w:rPr>
          <w:rStyle w:val="CommentReference"/>
        </w:rPr>
        <w:annotationRef/>
      </w:r>
      <w:r w:rsidRPr="00D21001">
        <w:rPr>
          <w:b/>
          <w:bCs/>
        </w:rPr>
        <w:t>Abstract:</w:t>
      </w:r>
      <w:r w:rsidRPr="00D21001">
        <w:t xml:space="preserve"> After this round of editing, the abstract is at 175 words, which complies with the word-count limit of 150–250. Please ensure that the final version maintains the word-count compliance.</w:t>
      </w:r>
    </w:p>
  </w:comment>
  <w:comment w:id="48" w:author="Author" w:initials="A">
    <w:p w14:paraId="06C89724" w14:textId="34C6C799" w:rsidR="00101229" w:rsidRDefault="00101229">
      <w:pPr>
        <w:pStyle w:val="CommentText"/>
      </w:pPr>
      <w:r>
        <w:rPr>
          <w:rStyle w:val="CommentReference"/>
        </w:rPr>
        <w:annotationRef/>
      </w:r>
      <w:r w:rsidRPr="00D21001">
        <w:t>The serial comma is preferred in modern editorial writing for clarity. Thus, I have ensured that this convention is carried through.</w:t>
      </w:r>
    </w:p>
  </w:comment>
  <w:comment w:id="53" w:author="Author" w:initials="A">
    <w:p w14:paraId="5DEED7B5" w14:textId="5FAAE7B8" w:rsidR="00101229" w:rsidRDefault="00101229">
      <w:pPr>
        <w:pStyle w:val="CommentText"/>
      </w:pPr>
      <w:r>
        <w:rPr>
          <w:rStyle w:val="CommentReference"/>
        </w:rPr>
        <w:annotationRef/>
      </w:r>
      <w:r w:rsidRPr="00D21001">
        <w:t>These passages were joined together for a more natural language flow without altering the meaning of the text and were edited for wordiness and formal tone. Similar revisions are offered elsewhere in the text to help improve the overall language structure.</w:t>
      </w:r>
    </w:p>
  </w:comment>
  <w:comment w:id="96" w:author="Author" w:initials="A">
    <w:p w14:paraId="49E33EB9" w14:textId="627682FE" w:rsidR="00101229" w:rsidRDefault="00101229">
      <w:pPr>
        <w:pStyle w:val="CommentText"/>
      </w:pPr>
      <w:r>
        <w:rPr>
          <w:rStyle w:val="CommentReference"/>
        </w:rPr>
        <w:annotationRef/>
      </w:r>
      <w:r w:rsidRPr="00D21001">
        <w:t>Note that the en-dash (–) should be used to denote a range of values. Thus, I have ensured that this convention is carried through.</w:t>
      </w:r>
    </w:p>
  </w:comment>
  <w:comment w:id="93" w:author="Author" w:initials="A">
    <w:p w14:paraId="1B3080B2" w14:textId="5D28FA95" w:rsidR="00101229" w:rsidRDefault="00101229">
      <w:pPr>
        <w:pStyle w:val="CommentText"/>
      </w:pPr>
      <w:r>
        <w:rPr>
          <w:rStyle w:val="CommentReference"/>
        </w:rPr>
        <w:annotationRef/>
      </w:r>
      <w:r w:rsidRPr="00D21001">
        <w:t>Note that I have removed the parentheses, as this information should be mentioned directly in order to achieve the intended sentence structure.</w:t>
      </w:r>
    </w:p>
  </w:comment>
  <w:comment w:id="113" w:author="Author" w:initials="A">
    <w:p w14:paraId="39073BD6" w14:textId="7206ED68" w:rsidR="00101229" w:rsidRPr="00311F9D" w:rsidRDefault="00101229" w:rsidP="009C6C42">
      <w:pPr>
        <w:pStyle w:val="CommentText"/>
      </w:pPr>
      <w:r>
        <w:rPr>
          <w:rStyle w:val="CommentReference"/>
        </w:rPr>
        <w:annotationRef/>
      </w:r>
      <w:r w:rsidRPr="00D21001">
        <w:rPr>
          <w:b/>
          <w:bCs/>
        </w:rPr>
        <w:t>Keywords:</w:t>
      </w:r>
      <w:r w:rsidRPr="00D21001">
        <w:t xml:space="preserve"> Please provide 4 to 6 keywords for indexing in accordance with the journal guidelines.</w:t>
      </w:r>
    </w:p>
  </w:comment>
  <w:comment w:id="116" w:author="Author" w:initials="A">
    <w:p w14:paraId="67A4EBE6" w14:textId="78838DAA" w:rsidR="00101229" w:rsidRPr="00D21001" w:rsidRDefault="00101229">
      <w:pPr>
        <w:pStyle w:val="CommentText"/>
      </w:pPr>
      <w:r>
        <w:rPr>
          <w:rStyle w:val="CommentReference"/>
        </w:rPr>
        <w:annotationRef/>
      </w:r>
      <w:r w:rsidRPr="00D21001">
        <w:rPr>
          <w:b/>
          <w:bCs/>
        </w:rPr>
        <w:t>Section headings:</w:t>
      </w:r>
      <w:r w:rsidRPr="00D21001">
        <w:t xml:space="preserve"> For improved consistency, I have applied standard formatting of all section headings (example below) in a style that is acceptable by the journal guidelines.</w:t>
      </w:r>
    </w:p>
    <w:p w14:paraId="39449789" w14:textId="77777777" w:rsidR="00101229" w:rsidRPr="00D21001" w:rsidRDefault="00101229">
      <w:pPr>
        <w:pStyle w:val="CommentText"/>
      </w:pPr>
      <w:r w:rsidRPr="00D21001">
        <w:t>Examples:</w:t>
      </w:r>
    </w:p>
    <w:p w14:paraId="520B8F7B" w14:textId="77777777" w:rsidR="00101229" w:rsidRPr="00D21001" w:rsidRDefault="00101229">
      <w:pPr>
        <w:pStyle w:val="CommentText"/>
        <w:rPr>
          <w:b/>
          <w:bCs/>
        </w:rPr>
      </w:pPr>
      <w:r w:rsidRPr="00D21001">
        <w:rPr>
          <w:b/>
          <w:bCs/>
        </w:rPr>
        <w:t>1. Main Heading</w:t>
      </w:r>
    </w:p>
    <w:p w14:paraId="74C54A2E" w14:textId="4A4B6E43" w:rsidR="00101229" w:rsidRPr="00BF5916" w:rsidRDefault="00101229">
      <w:pPr>
        <w:pStyle w:val="CommentText"/>
      </w:pPr>
      <w:r w:rsidRPr="00D21001">
        <w:t>1.1 Second-level heading</w:t>
      </w:r>
    </w:p>
  </w:comment>
  <w:comment w:id="118" w:author="Author" w:initials="A">
    <w:p w14:paraId="73954336" w14:textId="1933D6D6" w:rsidR="00101229" w:rsidRPr="008824F7" w:rsidRDefault="00101229">
      <w:pPr>
        <w:pStyle w:val="CommentText"/>
      </w:pPr>
      <w:r>
        <w:rPr>
          <w:rStyle w:val="CommentReference"/>
        </w:rPr>
        <w:annotationRef/>
      </w:r>
      <w:r w:rsidRPr="00D21001">
        <w:t>Please consider that this entire paragraph is excessively long. You might consider dividing the content into smaller paragraphs for better readability and flow.</w:t>
      </w:r>
    </w:p>
  </w:comment>
  <w:comment w:id="123" w:author="Author" w:initials="A">
    <w:p w14:paraId="0E856AEB" w14:textId="1BCE110F" w:rsidR="00101229" w:rsidRDefault="00101229">
      <w:pPr>
        <w:pStyle w:val="CommentText"/>
      </w:pPr>
      <w:r>
        <w:rPr>
          <w:rStyle w:val="CommentReference"/>
        </w:rPr>
        <w:annotationRef/>
      </w:r>
      <w:r w:rsidR="00163ABB" w:rsidRPr="00D21001">
        <w:rPr>
          <w:b/>
          <w:bCs/>
        </w:rPr>
        <w:t>Citations:</w:t>
      </w:r>
      <w:r w:rsidR="00163ABB" w:rsidRPr="00D21001">
        <w:t xml:space="preserve"> Have been adjusted to follow the preferred journal style, which lists studies alphabetically by author name and year with no internal punctuation. Note that numbered brackets will not be accepted. Please check that all studies are cited as you intended.</w:t>
      </w:r>
    </w:p>
  </w:comment>
  <w:comment w:id="125" w:author="Author" w:initials="A">
    <w:p w14:paraId="6FA943B1" w14:textId="6E57FA27" w:rsidR="00101229" w:rsidRDefault="00101229">
      <w:pPr>
        <w:pStyle w:val="CommentText"/>
      </w:pPr>
      <w:r>
        <w:rPr>
          <w:rStyle w:val="CommentReference"/>
        </w:rPr>
        <w:annotationRef/>
      </w:r>
      <w:r w:rsidRPr="00D21001">
        <w:t>This transitional phrase is offered to better connect the concepts between sentences, thereby achieving a more natural language flow. Similar revisions are offered elsewhere in the text to help avoid abrupt sentence structuring and improve overall connectivity.</w:t>
      </w:r>
    </w:p>
  </w:comment>
  <w:comment w:id="152" w:author="Author" w:initials="A">
    <w:p w14:paraId="0B50E7A5" w14:textId="4EE405AF" w:rsidR="00101229" w:rsidRDefault="00101229">
      <w:pPr>
        <w:pStyle w:val="CommentText"/>
      </w:pPr>
      <w:r>
        <w:rPr>
          <w:rStyle w:val="CommentReference"/>
        </w:rPr>
        <w:annotationRef/>
      </w:r>
      <w:r w:rsidRPr="00D21001">
        <w:t>Note that abbreviations should not be used at the start of a sentence. In this case, the full terminology should be spelled out. I have ensured that this convention is carried through.</w:t>
      </w:r>
    </w:p>
  </w:comment>
  <w:comment w:id="161" w:author="Author" w:initials="A">
    <w:p w14:paraId="152096EE" w14:textId="68E142E9" w:rsidR="00101229" w:rsidRDefault="00101229">
      <w:pPr>
        <w:pStyle w:val="CommentText"/>
      </w:pPr>
      <w:r>
        <w:rPr>
          <w:rStyle w:val="CommentReference"/>
        </w:rPr>
        <w:annotationRef/>
      </w:r>
      <w:r w:rsidRPr="00D21001">
        <w:t>Note that the full terminology must be introduced at first mention within the main text.</w:t>
      </w:r>
    </w:p>
  </w:comment>
  <w:comment w:id="173" w:author="Author" w:initials="A">
    <w:p w14:paraId="3D985BA3" w14:textId="7EEB419B" w:rsidR="00101229" w:rsidRDefault="00101229">
      <w:pPr>
        <w:pStyle w:val="CommentText"/>
      </w:pPr>
      <w:r>
        <w:rPr>
          <w:rStyle w:val="CommentReference"/>
        </w:rPr>
        <w:annotationRef/>
      </w:r>
      <w:r w:rsidRPr="00D21001">
        <w:t>Note that your reference list has two studies with these identical authors and this year. Thus, the studies should be differentiated as 2002a and 2002b. Please ensure that all citations in the text, as well as the reference list, are updated as you intend.</w:t>
      </w:r>
    </w:p>
  </w:comment>
  <w:comment w:id="186" w:author="Author" w:initials="A">
    <w:p w14:paraId="71B55337" w14:textId="066BB7A6" w:rsidR="00101229" w:rsidRDefault="00101229">
      <w:pPr>
        <w:pStyle w:val="CommentText"/>
      </w:pPr>
      <w:r>
        <w:rPr>
          <w:rStyle w:val="CommentReference"/>
        </w:rPr>
        <w:annotationRef/>
      </w:r>
      <w:r w:rsidRPr="00D21001">
        <w:t>Note that this citation is not needed as the study was already mentioned in the previous sentence. Similar adjustments are offered where appropriate to remove extraneous citations.</w:t>
      </w:r>
    </w:p>
  </w:comment>
  <w:comment w:id="189" w:author="Author" w:initials="A">
    <w:p w14:paraId="68C2CF44" w14:textId="0F65D98E" w:rsidR="00101229" w:rsidRDefault="00101229">
      <w:pPr>
        <w:pStyle w:val="CommentText"/>
      </w:pPr>
      <w:r>
        <w:rPr>
          <w:rStyle w:val="CommentReference"/>
        </w:rPr>
        <w:annotationRef/>
      </w:r>
      <w:r w:rsidRPr="00D21001">
        <w:t>Note that your reference list has two studies with these identical authors and this year. Thus, the studies should be differentiated as 2002a and 2002b. Please check if this should be 2002a or 2002b.</w:t>
      </w:r>
    </w:p>
  </w:comment>
  <w:comment w:id="231" w:author="Author" w:initials="A">
    <w:p w14:paraId="24DF4A4E" w14:textId="23E71ED0" w:rsidR="00101229" w:rsidRDefault="00101229">
      <w:pPr>
        <w:pStyle w:val="CommentText"/>
      </w:pPr>
      <w:r>
        <w:rPr>
          <w:rStyle w:val="CommentReference"/>
        </w:rPr>
        <w:annotationRef/>
      </w:r>
      <w:r w:rsidR="000C4E97" w:rsidRPr="00D21001">
        <w:rPr>
          <w:rStyle w:val="CommentReference"/>
        </w:rPr>
        <w:annotationRef/>
      </w:r>
      <w:r w:rsidR="000C4E97" w:rsidRPr="00D21001">
        <w:t>Please ensure that this abbreviation is introduced in full at first mention and then used consistently thereafter.</w:t>
      </w:r>
    </w:p>
  </w:comment>
  <w:comment w:id="242" w:author="Author" w:initials="A">
    <w:p w14:paraId="4F245D3D" w14:textId="6786B420" w:rsidR="00101229" w:rsidRDefault="00101229">
      <w:pPr>
        <w:pStyle w:val="CommentText"/>
      </w:pPr>
      <w:r>
        <w:rPr>
          <w:rStyle w:val="CommentReference"/>
        </w:rPr>
        <w:annotationRef/>
      </w:r>
      <w:r w:rsidRPr="00D21001">
        <w:t>The author name was corrected from “Jessica” to “Younker” assuming that this was an error with the author’s first name. Please check the intended study.</w:t>
      </w:r>
    </w:p>
  </w:comment>
  <w:comment w:id="249" w:author="Author" w:initials="A">
    <w:p w14:paraId="7E71C9C8" w14:textId="365BEE26" w:rsidR="00101229" w:rsidRDefault="00101229">
      <w:pPr>
        <w:pStyle w:val="CommentText"/>
      </w:pPr>
      <w:r>
        <w:rPr>
          <w:rStyle w:val="CommentReference"/>
        </w:rPr>
        <w:annotationRef/>
      </w:r>
      <w:r w:rsidRPr="00D21001">
        <w:t>This abbreviation was removed as the term is not used again within the manuscript.</w:t>
      </w:r>
    </w:p>
  </w:comment>
  <w:comment w:id="257" w:author="Author" w:initials="A">
    <w:p w14:paraId="1FC51BE6" w14:textId="7324EA44" w:rsidR="00101229" w:rsidRDefault="00101229">
      <w:pPr>
        <w:pStyle w:val="CommentText"/>
      </w:pPr>
      <w:r>
        <w:rPr>
          <w:rStyle w:val="CommentReference"/>
        </w:rPr>
        <w:annotationRef/>
      </w:r>
      <w:r w:rsidRPr="00D21001">
        <w:t>This content is suggested for a better transition between the topics.</w:t>
      </w:r>
    </w:p>
  </w:comment>
  <w:comment w:id="264" w:author="Author" w:initials="A">
    <w:p w14:paraId="074B3946" w14:textId="35A93A51" w:rsidR="00101229" w:rsidRDefault="00101229">
      <w:pPr>
        <w:pStyle w:val="CommentText"/>
      </w:pPr>
      <w:r>
        <w:rPr>
          <w:rStyle w:val="CommentReference"/>
        </w:rPr>
        <w:annotationRef/>
      </w:r>
      <w:r w:rsidRPr="00D21001">
        <w:t>This passage was corrected for grammar, yet the intended meaning of the text was somewhat unclear; please check if this revision appropriately expresses your meaning.</w:t>
      </w:r>
    </w:p>
  </w:comment>
  <w:comment w:id="280" w:author="Author" w:initials="A">
    <w:p w14:paraId="5C7FC734" w14:textId="3A0E171F" w:rsidR="00101229" w:rsidRDefault="00101229">
      <w:pPr>
        <w:pStyle w:val="CommentText"/>
      </w:pPr>
      <w:r>
        <w:rPr>
          <w:rStyle w:val="CommentReference"/>
        </w:rPr>
        <w:annotationRef/>
      </w:r>
      <w:r w:rsidRPr="00D21001">
        <w:t>I have adjusted this portion of the sentence as the treatment itself is not “an issue.” Rather, such treatment is needed to solve the issue of pollution. Please check if this reflects your intended meaning.</w:t>
      </w:r>
    </w:p>
  </w:comment>
  <w:comment w:id="301" w:author="Author" w:initials="A">
    <w:p w14:paraId="04DEFC85" w14:textId="77777777" w:rsidR="00101229" w:rsidRPr="00D21001" w:rsidRDefault="00101229" w:rsidP="007432AB">
      <w:pPr>
        <w:pStyle w:val="CommentText"/>
      </w:pPr>
      <w:r>
        <w:rPr>
          <w:rStyle w:val="CommentReference"/>
        </w:rPr>
        <w:annotationRef/>
      </w:r>
      <w:r w:rsidRPr="00D21001">
        <w:rPr>
          <w:rStyle w:val="CommentReference"/>
        </w:rPr>
        <w:annotationRef/>
      </w:r>
      <w:r w:rsidRPr="00D21001">
        <w:t>In the literature, this term tends to be used as one single word, or as a hyphenated word: poly-aluminum. For consistency, I have adjusted it to the first version; however, you may also use the hyphenated version if you prefer.</w:t>
      </w:r>
    </w:p>
    <w:p w14:paraId="5B5D0F3B" w14:textId="798A246C" w:rsidR="00101229" w:rsidRDefault="00101229">
      <w:pPr>
        <w:pStyle w:val="CommentText"/>
      </w:pPr>
    </w:p>
  </w:comment>
  <w:comment w:id="308" w:author="Author" w:initials="A">
    <w:p w14:paraId="10A18838" w14:textId="048169BB" w:rsidR="00101229" w:rsidRPr="00D21001" w:rsidRDefault="00101229">
      <w:pPr>
        <w:pStyle w:val="CommentText"/>
      </w:pPr>
      <w:r>
        <w:rPr>
          <w:rStyle w:val="CommentReference"/>
        </w:rPr>
        <w:annotationRef/>
      </w:r>
      <w:r w:rsidRPr="00D21001">
        <w:t>Do you mean “Foodchem International, China”? Please check the intended company name.</w:t>
      </w:r>
    </w:p>
    <w:p w14:paraId="73C1CD53" w14:textId="77777777" w:rsidR="00101229" w:rsidRPr="00D21001" w:rsidRDefault="00101229">
      <w:pPr>
        <w:pStyle w:val="CommentText"/>
      </w:pPr>
    </w:p>
    <w:p w14:paraId="187656C9" w14:textId="1EC7ADF3" w:rsidR="00101229" w:rsidRDefault="00101229">
      <w:pPr>
        <w:pStyle w:val="CommentText"/>
      </w:pPr>
      <w:r w:rsidRPr="00D21001">
        <w:t>When citing the commercial suppliers of chemicals, you should give the name of the company, headquarters city and country.</w:t>
      </w:r>
      <w:r w:rsidRPr="00D21001">
        <w:annotationRef/>
      </w:r>
      <w:r w:rsidRPr="00D21001">
        <w:t xml:space="preserve"> Please ensure that this is done at all relevant instance in the text.</w:t>
      </w:r>
    </w:p>
  </w:comment>
  <w:comment w:id="312" w:author="Author" w:initials="A">
    <w:p w14:paraId="4B7F2701" w14:textId="3AF1BC5A" w:rsidR="00101229" w:rsidRDefault="00101229">
      <w:pPr>
        <w:pStyle w:val="CommentText"/>
      </w:pPr>
      <w:r>
        <w:rPr>
          <w:rStyle w:val="CommentReference"/>
        </w:rPr>
        <w:annotationRef/>
      </w:r>
      <w:r w:rsidRPr="00D21001">
        <w:t>Note that capitalization should generally be reserved for proper nouns and titles. Thus, I have adjusted certain terminology in the text to follow this convention.</w:t>
      </w:r>
    </w:p>
  </w:comment>
  <w:comment w:id="331" w:author="Author" w:initials="A">
    <w:p w14:paraId="07C3CF5F" w14:textId="65044663" w:rsidR="00101229" w:rsidRPr="007272AB" w:rsidRDefault="00101229">
      <w:pPr>
        <w:pStyle w:val="CommentText"/>
        <w:rPr>
          <w:b/>
          <w:bCs/>
        </w:rPr>
      </w:pPr>
      <w:r>
        <w:rPr>
          <w:rStyle w:val="CommentReference"/>
        </w:rPr>
        <w:annotationRef/>
      </w:r>
      <w:r w:rsidRPr="00D21001">
        <w:rPr>
          <w:b/>
          <w:bCs/>
        </w:rPr>
        <w:t xml:space="preserve">Tables: </w:t>
      </w:r>
      <w:r w:rsidRPr="00D21001">
        <w:t>Have been proofread and checked for consistency in terms of style and formatting (</w:t>
      </w:r>
      <w:r w:rsidRPr="00D21001">
        <w:rPr>
          <w:b/>
          <w:bCs/>
        </w:rPr>
        <w:t>note that pasted image tables will not be allowed—see Table 4)</w:t>
      </w:r>
      <w:r w:rsidRPr="00D21001">
        <w:t>. I have confirmed that tables may be submitted in the text.</w:t>
      </w:r>
    </w:p>
  </w:comment>
  <w:comment w:id="340" w:author="Author" w:initials="A">
    <w:p w14:paraId="7B06F3F0" w14:textId="159F2168" w:rsidR="00101229" w:rsidRDefault="00101229">
      <w:pPr>
        <w:pStyle w:val="CommentText"/>
      </w:pPr>
      <w:r>
        <w:rPr>
          <w:rStyle w:val="CommentReference"/>
        </w:rPr>
        <w:annotationRef/>
      </w:r>
      <w:r w:rsidRPr="00D21001">
        <w:t>I have adjusted tables such that all font matches with the main text for consistency (Times New Roman), and consistent font size is used for both the captions and the text.</w:t>
      </w:r>
    </w:p>
  </w:comment>
  <w:comment w:id="387" w:author="Author" w:initials="A">
    <w:p w14:paraId="37918620" w14:textId="57EC5555" w:rsidR="00101229" w:rsidRDefault="00101229">
      <w:pPr>
        <w:pStyle w:val="CommentText"/>
      </w:pPr>
      <w:r>
        <w:rPr>
          <w:rStyle w:val="CommentReference"/>
        </w:rPr>
        <w:annotationRef/>
      </w:r>
      <w:r w:rsidRPr="00D21001">
        <w:rPr>
          <w:b/>
          <w:bCs/>
        </w:rPr>
        <w:t>Reminder:</w:t>
      </w:r>
      <w:r w:rsidRPr="00D21001">
        <w:t xml:space="preserve"> These two sections have been excluded from the edit by instruction (except for overall document formatting such as line-spacing and line numbers, etc.); however, it is recommended that all final text be proofread and checked for needed updates such as adjusting the citation style.</w:t>
      </w:r>
    </w:p>
  </w:comment>
  <w:comment w:id="405" w:author="Author" w:initials="A">
    <w:p w14:paraId="71EFE330" w14:textId="1D852749" w:rsidR="00101229" w:rsidRDefault="00101229">
      <w:pPr>
        <w:pStyle w:val="CommentText"/>
      </w:pPr>
      <w:r>
        <w:rPr>
          <w:rStyle w:val="CommentReference"/>
        </w:rPr>
        <w:annotationRef/>
      </w:r>
      <w:r w:rsidRPr="00D21001">
        <w:t>Note that the term has already been introduced in an earlier section. Thus, only the acronym is needed.</w:t>
      </w:r>
    </w:p>
  </w:comment>
  <w:comment w:id="418" w:author="Author" w:initials="A">
    <w:p w14:paraId="3DDB8783" w14:textId="454A691D" w:rsidR="00101229" w:rsidRDefault="00101229">
      <w:pPr>
        <w:pStyle w:val="CommentText"/>
      </w:pPr>
      <w:r>
        <w:rPr>
          <w:rStyle w:val="CommentReference"/>
        </w:rPr>
        <w:annotationRef/>
      </w:r>
      <w:r w:rsidR="000C4E97" w:rsidRPr="00D21001">
        <w:rPr>
          <w:rStyle w:val="CommentReference"/>
        </w:rPr>
        <w:annotationRef/>
      </w:r>
      <w:r w:rsidR="000C4E97" w:rsidRPr="00D21001">
        <w:t>Note that it is unclear what “the three levels” are. Further, ambiguous terminology such as “were at” should be avoided; thus, you might consider clarifying the intended concept of this text.</w:t>
      </w:r>
    </w:p>
  </w:comment>
  <w:comment w:id="425" w:author="Author" w:initials="A">
    <w:p w14:paraId="73EDE114" w14:textId="4BB73805" w:rsidR="00101229" w:rsidRDefault="00101229" w:rsidP="002B6F76">
      <w:pPr>
        <w:pStyle w:val="CommentText"/>
      </w:pPr>
      <w:r>
        <w:rPr>
          <w:rStyle w:val="CommentReference"/>
        </w:rPr>
        <w:annotationRef/>
      </w:r>
      <w:r w:rsidRPr="00D21001">
        <w:t>Please consider that the first row of labels under “Coded Levels” is unclear, as these values do not line up with any data shown to the left. Thus, you might consider separating these values from the measured values if they are intended as further column headers.</w:t>
      </w:r>
    </w:p>
  </w:comment>
  <w:comment w:id="488" w:author="Author" w:initials="A">
    <w:p w14:paraId="31D778DA" w14:textId="33387B24" w:rsidR="00101229" w:rsidRDefault="00101229">
      <w:pPr>
        <w:pStyle w:val="CommentText"/>
      </w:pPr>
      <w:r>
        <w:rPr>
          <w:rStyle w:val="CommentReference"/>
        </w:rPr>
        <w:annotationRef/>
      </w:r>
      <w:r w:rsidR="000C4E97" w:rsidRPr="00D21001">
        <w:rPr>
          <w:rStyle w:val="CommentReference"/>
        </w:rPr>
        <w:annotationRef/>
      </w:r>
      <w:r w:rsidR="000C4E97" w:rsidRPr="00D21001">
        <w:t>Please check if these should be changed to subscript numbers, as in X</w:t>
      </w:r>
      <w:r w:rsidR="000C4E97" w:rsidRPr="00D21001">
        <w:rPr>
          <w:vertAlign w:val="subscript"/>
        </w:rPr>
        <w:t>1</w:t>
      </w:r>
      <w:r w:rsidR="000C4E97" w:rsidRPr="00D21001">
        <w:t>, etc.</w:t>
      </w:r>
    </w:p>
  </w:comment>
  <w:comment w:id="582" w:author="Author" w:initials="A">
    <w:p w14:paraId="021E5766" w14:textId="77777777" w:rsidR="00101229" w:rsidRDefault="00101229" w:rsidP="0065773E">
      <w:pPr>
        <w:pStyle w:val="CommentText"/>
      </w:pPr>
      <w:r>
        <w:rPr>
          <w:rStyle w:val="CommentReference"/>
        </w:rPr>
        <w:annotationRef/>
      </w:r>
      <w:r w:rsidRPr="00D21001">
        <w:rPr>
          <w:b/>
          <w:bCs/>
        </w:rPr>
        <w:t xml:space="preserve">Table formatting: </w:t>
      </w:r>
      <w:r w:rsidRPr="00D21001">
        <w:t>Note that the line feature above these headers has been removed, as the journal requires all tables to be built and formatted using the Table function in Word, including borders. I have incorporated these column headers into the table itself and applied the border; please check the final version of the table.</w:t>
      </w:r>
    </w:p>
  </w:comment>
  <w:comment w:id="600" w:author="Author" w:initials="A">
    <w:p w14:paraId="610B8B64" w14:textId="77777777" w:rsidR="00101229" w:rsidRDefault="00101229" w:rsidP="0065773E">
      <w:pPr>
        <w:pStyle w:val="CommentText"/>
      </w:pPr>
      <w:r>
        <w:rPr>
          <w:rStyle w:val="CommentReference"/>
        </w:rPr>
        <w:annotationRef/>
      </w:r>
      <w:r w:rsidRPr="00D21001">
        <w:t>Similar to my above comment, please check if these should be changed to subscript numbers, as in X</w:t>
      </w:r>
      <w:r w:rsidRPr="00D21001">
        <w:rPr>
          <w:vertAlign w:val="subscript"/>
        </w:rPr>
        <w:t>1</w:t>
      </w:r>
      <w:r w:rsidRPr="00D21001">
        <w:t>, etc.</w:t>
      </w:r>
    </w:p>
  </w:comment>
  <w:comment w:id="856" w:author="Author" w:initials="A">
    <w:p w14:paraId="4A66FAEF" w14:textId="5807744E" w:rsidR="00101229" w:rsidRDefault="00101229">
      <w:pPr>
        <w:pStyle w:val="CommentText"/>
      </w:pPr>
      <w:r>
        <w:rPr>
          <w:rStyle w:val="CommentReference"/>
        </w:rPr>
        <w:annotationRef/>
      </w:r>
      <w:r w:rsidRPr="00D21001">
        <w:t>Note that I have applied standard paragraph indentation (using the tab key) of subsequent paragraphs following the first paragraph in each section. This in accordance with journal preferences for the document style.</w:t>
      </w:r>
    </w:p>
  </w:comment>
  <w:comment w:id="859" w:author="Author" w:initials="A">
    <w:p w14:paraId="60D7A780" w14:textId="6C323253" w:rsidR="00101229" w:rsidRDefault="00101229">
      <w:pPr>
        <w:pStyle w:val="CommentText"/>
      </w:pPr>
      <w:r>
        <w:rPr>
          <w:rStyle w:val="CommentReference"/>
        </w:rPr>
        <w:annotationRef/>
      </w:r>
      <w:r w:rsidRPr="00D21001">
        <w:t>Note that square brackets may be used for better readability in the case of needing double parentheses. I have ensured that this convention is carried through.</w:t>
      </w:r>
    </w:p>
  </w:comment>
  <w:comment w:id="867" w:author="Author" w:initials="A">
    <w:p w14:paraId="5E3FA70A" w14:textId="77777777" w:rsidR="00101229" w:rsidRPr="00D21001" w:rsidRDefault="00101229">
      <w:pPr>
        <w:pStyle w:val="CommentText"/>
      </w:pPr>
      <w:r>
        <w:rPr>
          <w:rStyle w:val="CommentReference"/>
        </w:rPr>
        <w:annotationRef/>
      </w:r>
      <w:r w:rsidRPr="00D21001">
        <w:rPr>
          <w:b/>
          <w:bCs/>
        </w:rPr>
        <w:t>Equations: Note that pasted images will not be accepted.</w:t>
      </w:r>
      <w:r w:rsidRPr="00D21001">
        <w:t xml:space="preserve"> Please provide editable versions of all equations built using Equation Editor (or similar tool) in accordance with the journal guidelines.</w:t>
      </w:r>
    </w:p>
    <w:p w14:paraId="5CC17FC1" w14:textId="0EC3185E" w:rsidR="00101229" w:rsidRPr="001D4A42" w:rsidRDefault="00101229">
      <w:pPr>
        <w:pStyle w:val="CommentText"/>
      </w:pPr>
      <w:r w:rsidRPr="00D21001">
        <w:t xml:space="preserve">Further, you might consider using a non-bordered table with two cells to display equations and equations numbers more consistently in terms of alignment—please see </w:t>
      </w:r>
      <w:r w:rsidR="000C4E97" w:rsidRPr="00D21001">
        <w:t>the</w:t>
      </w:r>
      <w:r w:rsidRPr="00D21001">
        <w:t xml:space="preserve"> Letter from the Editor for a detailed example.</w:t>
      </w:r>
    </w:p>
  </w:comment>
  <w:comment w:id="875" w:author="Author" w:initials="A">
    <w:p w14:paraId="3B793A61" w14:textId="6C20A0DA" w:rsidR="00101229" w:rsidRDefault="00101229">
      <w:pPr>
        <w:pStyle w:val="CommentText"/>
      </w:pPr>
      <w:r>
        <w:rPr>
          <w:rStyle w:val="CommentReference"/>
        </w:rPr>
        <w:annotationRef/>
      </w:r>
      <w:r w:rsidR="00A31FEA" w:rsidRPr="00D21001">
        <w:t>I</w:t>
      </w:r>
      <w:r w:rsidRPr="00D21001">
        <w:t>f the intention is to use the symbol 3</w:t>
      </w:r>
      <w:r w:rsidRPr="00D21001">
        <w:rPr>
          <w:vertAlign w:val="superscript"/>
        </w:rPr>
        <w:t>3</w:t>
      </w:r>
      <w:r w:rsidRPr="00D21001">
        <w:t xml:space="preserve"> to represent “three-factor-three-level” then the symbol must be introduced at first mention</w:t>
      </w:r>
      <w:r w:rsidR="00A31FEA" w:rsidRPr="00D21001">
        <w:t xml:space="preserve"> and</w:t>
      </w:r>
      <w:r w:rsidRPr="00D21001">
        <w:t xml:space="preserve"> used consistently thereafter. Otherwise, the fully spelled out version should be used.</w:t>
      </w:r>
    </w:p>
  </w:comment>
  <w:comment w:id="876" w:author="Author" w:initials="A">
    <w:p w14:paraId="409B94C4" w14:textId="35DD49E2" w:rsidR="00101229" w:rsidRDefault="00101229">
      <w:pPr>
        <w:pStyle w:val="CommentText"/>
      </w:pPr>
      <w:r>
        <w:rPr>
          <w:rStyle w:val="CommentReference"/>
        </w:rPr>
        <w:annotationRef/>
      </w:r>
      <w:r w:rsidRPr="00D21001">
        <w:t>This terminology was adjusted for common presentation as found in the literature.</w:t>
      </w:r>
    </w:p>
  </w:comment>
  <w:comment w:id="905" w:author="Author" w:initials="A">
    <w:p w14:paraId="2F9CF8C9" w14:textId="097749A1" w:rsidR="00101229" w:rsidRDefault="00101229">
      <w:pPr>
        <w:pStyle w:val="CommentText"/>
      </w:pPr>
      <w:r>
        <w:rPr>
          <w:rStyle w:val="CommentReference"/>
        </w:rPr>
        <w:annotationRef/>
      </w:r>
      <w:r w:rsidRPr="00D21001">
        <w:t>This sentence seems incomplete—do you mean “F-values greater than 200.51...”?</w:t>
      </w:r>
    </w:p>
  </w:comment>
  <w:comment w:id="913" w:author="Author" w:initials="A">
    <w:p w14:paraId="3105B020" w14:textId="133987A4" w:rsidR="00101229" w:rsidRPr="00A33C4D" w:rsidRDefault="00101229">
      <w:pPr>
        <w:pStyle w:val="CommentText"/>
      </w:pPr>
      <w:r>
        <w:rPr>
          <w:rStyle w:val="CommentReference"/>
        </w:rPr>
        <w:annotationRef/>
      </w:r>
      <w:r w:rsidRPr="00D21001">
        <w:rPr>
          <w:b/>
          <w:bCs/>
        </w:rPr>
        <w:t>Note that pasted image tables will not be accepted.</w:t>
      </w:r>
      <w:r w:rsidRPr="00D21001">
        <w:t xml:space="preserve"> Please provide this table in editable format in accordance with the journal instructions and ensure that only the Table Function in Word is used to build all components of the table, including borders.</w:t>
      </w:r>
    </w:p>
  </w:comment>
  <w:comment w:id="926" w:author="Author" w:initials="A">
    <w:p w14:paraId="53A772CD" w14:textId="1197BD60" w:rsidR="00101229" w:rsidRDefault="00101229">
      <w:pPr>
        <w:pStyle w:val="CommentText"/>
      </w:pPr>
      <w:r>
        <w:rPr>
          <w:rStyle w:val="CommentReference"/>
        </w:rPr>
        <w:annotationRef/>
      </w:r>
      <w:r w:rsidRPr="00D21001">
        <w:t>Based on the explanation in the following text, for this term, should the 2 be moved to superscript? Please check that all math terms are presented as intended.</w:t>
      </w:r>
    </w:p>
  </w:comment>
  <w:comment w:id="925" w:author="Author" w:initials="A">
    <w:p w14:paraId="393E91BD" w14:textId="5AA2AD10" w:rsidR="00101229" w:rsidRDefault="00101229">
      <w:pPr>
        <w:pStyle w:val="CommentText"/>
      </w:pPr>
      <w:r>
        <w:rPr>
          <w:rStyle w:val="CommentReference"/>
        </w:rPr>
        <w:annotationRef/>
      </w:r>
      <w:r w:rsidR="00A31FEA" w:rsidRPr="00D21001">
        <w:rPr>
          <w:b/>
          <w:bCs/>
        </w:rPr>
        <w:t xml:space="preserve">Recommendation: </w:t>
      </w:r>
      <w:r w:rsidR="00A31FEA" w:rsidRPr="00D21001">
        <w:t>While this equation is currently editable as text, I recommend that it be re-built using Equation Editor to better comply with the journal guidelines. Further, by doing so, and by also applying the non-bordered table mentioned in my earlier comment for alignment, this may help to provide a better fit of the equation on the page, as Equation Editor will automatically re-size equations that span multiple lines.</w:t>
      </w:r>
    </w:p>
  </w:comment>
  <w:comment w:id="960" w:author="Author" w:initials="A">
    <w:p w14:paraId="44F9A6C0" w14:textId="5BD3430C" w:rsidR="00101229" w:rsidRDefault="00101229">
      <w:pPr>
        <w:pStyle w:val="CommentText"/>
      </w:pPr>
      <w:r>
        <w:rPr>
          <w:rStyle w:val="CommentReference"/>
        </w:rPr>
        <w:annotationRef/>
      </w:r>
      <w:r w:rsidRPr="00D21001">
        <w:t>This term is offered as a more formal word choice that conveys the same meaning.</w:t>
      </w:r>
    </w:p>
  </w:comment>
  <w:comment w:id="970" w:author="Author" w:initials="A">
    <w:p w14:paraId="6C53C85C" w14:textId="27DC123B" w:rsidR="00101229" w:rsidRDefault="00101229">
      <w:pPr>
        <w:pStyle w:val="CommentText"/>
      </w:pPr>
      <w:r>
        <w:rPr>
          <w:rStyle w:val="CommentReference"/>
        </w:rPr>
        <w:annotationRef/>
      </w:r>
      <w:r w:rsidRPr="00D21001">
        <w:t>I have added certain transitional terminology to help differentiate between presenting results, which should be given in past tense, and discussion, which should be in present tense. In this way, I have ensured an appropriate mix of the two.</w:t>
      </w:r>
    </w:p>
  </w:comment>
  <w:comment w:id="1081" w:author="Author" w:initials="A">
    <w:p w14:paraId="06FB8703" w14:textId="55986775" w:rsidR="00101229" w:rsidRDefault="00101229">
      <w:pPr>
        <w:pStyle w:val="CommentText"/>
      </w:pPr>
      <w:r>
        <w:rPr>
          <w:rStyle w:val="CommentReference"/>
        </w:rPr>
        <w:annotationRef/>
      </w:r>
      <w:r w:rsidRPr="00D21001">
        <w:t>I have ensured that American English punctuation conventions are carried through, such as these double quotation marks.</w:t>
      </w:r>
    </w:p>
  </w:comment>
  <w:comment w:id="1124" w:author="Author" w:initials="A">
    <w:p w14:paraId="76C0D0C2" w14:textId="23E06F83" w:rsidR="00101229" w:rsidRDefault="00101229" w:rsidP="00151DAB">
      <w:pPr>
        <w:pStyle w:val="CommentText"/>
      </w:pPr>
      <w:r>
        <w:rPr>
          <w:rStyle w:val="CommentReference"/>
        </w:rPr>
        <w:annotationRef/>
      </w:r>
      <w:bookmarkStart w:id="1127" w:name="_Hlk64644230"/>
      <w:r w:rsidR="00A31FEA" w:rsidRPr="00D21001">
        <w:t>Similar to my earlier comment, I have removed separate line features and incorporated the column headings into the table itself; further, I have applied borders and text alignment as appropriate. Please check the final preferred formatting of the table.</w:t>
      </w:r>
      <w:bookmarkEnd w:id="1127"/>
    </w:p>
  </w:comment>
  <w:comment w:id="1164" w:author="Author" w:initials="A">
    <w:p w14:paraId="5E15A287" w14:textId="57766D5D" w:rsidR="00101229" w:rsidRDefault="00101229" w:rsidP="00151DAB">
      <w:pPr>
        <w:pStyle w:val="CommentText"/>
      </w:pPr>
      <w:r>
        <w:rPr>
          <w:rStyle w:val="CommentReference"/>
        </w:rPr>
        <w:annotationRef/>
      </w:r>
      <w:r w:rsidR="00A31FEA" w:rsidRPr="00D21001">
        <w:rPr>
          <w:rStyle w:val="CommentReference"/>
        </w:rPr>
        <w:annotationRef/>
      </w:r>
      <w:bookmarkStart w:id="1177" w:name="_Hlk64644236"/>
      <w:r w:rsidR="00A31FEA" w:rsidRPr="00D21001">
        <w:t>Note that the parameters are presented inconsistently in terms of subscript numbers. Please check that all parameters are presented as you intend; presumably, the latter two should be made subscript.</w:t>
      </w:r>
      <w:bookmarkEnd w:id="1177"/>
    </w:p>
  </w:comment>
  <w:comment w:id="1356" w:author="Author" w:initials="A">
    <w:p w14:paraId="30DD59E1" w14:textId="09E10932" w:rsidR="00101229" w:rsidRDefault="00101229">
      <w:pPr>
        <w:pStyle w:val="CommentText"/>
      </w:pPr>
      <w:r>
        <w:rPr>
          <w:rStyle w:val="CommentReference"/>
        </w:rPr>
        <w:annotationRef/>
      </w:r>
      <w:r w:rsidRPr="00D21001">
        <w:t xml:space="preserve">Note that “therefore” should not be used here, as the following sentence is not a direct example of what is being explained in the first sentence. Rather, this is an additional piece of information being presented, along with the first sentence, which explains a more general observation from the study. </w:t>
      </w:r>
    </w:p>
  </w:comment>
  <w:comment w:id="1363" w:author="Author" w:initials="A">
    <w:p w14:paraId="622D2987" w14:textId="4172F658" w:rsidR="00101229" w:rsidRPr="00D21001" w:rsidRDefault="00101229">
      <w:pPr>
        <w:pStyle w:val="CommentText"/>
      </w:pPr>
      <w:r>
        <w:rPr>
          <w:rStyle w:val="CommentReference"/>
        </w:rPr>
        <w:annotationRef/>
      </w:r>
      <w:r w:rsidRPr="00D21001">
        <w:rPr>
          <w:b/>
          <w:bCs/>
        </w:rPr>
        <w:t>Required:</w:t>
      </w:r>
      <w:r w:rsidRPr="00D21001">
        <w:t xml:space="preserve"> Please fill out the required “Declarations” section with the sub-headings as I have prepared for you here. Note that specific wording may be required—please see the journal link above for full details.</w:t>
      </w:r>
    </w:p>
    <w:p w14:paraId="7261748B" w14:textId="42733019" w:rsidR="00101229" w:rsidRPr="00D21001" w:rsidRDefault="00101229">
      <w:pPr>
        <w:pStyle w:val="CommentText"/>
        <w:rPr>
          <w:b/>
          <w:bCs/>
        </w:rPr>
      </w:pPr>
      <w:r w:rsidRPr="00D21001">
        <w:rPr>
          <w:b/>
          <w:bCs/>
        </w:rPr>
        <w:t>From the journal:</w:t>
      </w:r>
    </w:p>
    <w:p w14:paraId="1A24E7A1" w14:textId="31331D5A" w:rsidR="00101229" w:rsidRPr="00BC25E9" w:rsidRDefault="00101229" w:rsidP="00BC25E9">
      <w:pPr>
        <w:widowControl/>
        <w:jc w:val="left"/>
        <w:rPr>
          <w:rFonts w:eastAsia="Times New Roman" w:cs="Times New Roman"/>
          <w:kern w:val="0"/>
          <w:sz w:val="24"/>
          <w:lang w:eastAsia="en-US"/>
        </w:rPr>
      </w:pPr>
      <w:r w:rsidRPr="00D21001">
        <w:rPr>
          <w:rFonts w:ascii="Segoe UI" w:eastAsia="Times New Roman" w:hAnsi="Segoe UI" w:cs="Segoe UI"/>
          <w:color w:val="333333"/>
          <w:kern w:val="0"/>
          <w:sz w:val="27"/>
          <w:szCs w:val="27"/>
          <w:shd w:val="clear" w:color="auto" w:fill="FCFCFC"/>
          <w:lang w:eastAsia="en-US"/>
        </w:rPr>
        <w:t>If any of the sections are not relevant to your manuscript, please include the heading and write 'Not applicable' for that section.</w:t>
      </w:r>
    </w:p>
  </w:comment>
  <w:comment w:id="1386" w:author="Author" w:initials="A">
    <w:p w14:paraId="10F9D460" w14:textId="161EFC7A" w:rsidR="00101229" w:rsidRPr="00BC25E9" w:rsidRDefault="00101229">
      <w:pPr>
        <w:pStyle w:val="CommentText"/>
      </w:pPr>
      <w:r>
        <w:rPr>
          <w:rStyle w:val="CommentReference"/>
        </w:rPr>
        <w:annotationRef/>
      </w:r>
      <w:r w:rsidRPr="00D21001">
        <w:rPr>
          <w:b/>
          <w:bCs/>
        </w:rPr>
        <w:t>Optional:</w:t>
      </w:r>
      <w:r w:rsidRPr="00D21001">
        <w:t xml:space="preserve"> Please provide an appropriate contribution statement if you choose. Otherwise, delete the section.</w:t>
      </w:r>
    </w:p>
  </w:comment>
  <w:comment w:id="1391" w:author="Author" w:initials="A">
    <w:p w14:paraId="4D4CB8AE" w14:textId="1D10FDD3" w:rsidR="00101229" w:rsidRPr="001453B2" w:rsidRDefault="00101229">
      <w:pPr>
        <w:pStyle w:val="CommentText"/>
      </w:pPr>
      <w:r>
        <w:rPr>
          <w:rStyle w:val="CommentReference"/>
        </w:rPr>
        <w:annotationRef/>
      </w:r>
      <w:r w:rsidR="00A31FEA" w:rsidRPr="00D21001">
        <w:rPr>
          <w:rStyle w:val="CommentReference"/>
        </w:rPr>
        <w:annotationRef/>
      </w:r>
      <w:r w:rsidR="00A31FEA" w:rsidRPr="00D21001">
        <w:rPr>
          <w:b/>
          <w:bCs/>
        </w:rPr>
        <w:t>Reminder:</w:t>
      </w:r>
      <w:r w:rsidR="00A31FEA" w:rsidRPr="00D21001">
        <w:t xml:space="preserve"> </w:t>
      </w:r>
      <w:r w:rsidR="00A31FEA" w:rsidRPr="00D21001">
        <w:rPr>
          <w:b/>
          <w:bCs/>
        </w:rPr>
        <w:t>References have not been edited, as instructed.</w:t>
      </w:r>
      <w:r w:rsidR="00A31FEA" w:rsidRPr="00D21001">
        <w:t xml:space="preserve"> Please ensure that the final bibliography follows all style and formatting requirements of the journal, for example, listing studies alphabetically instead of by number. Please see the journal link above for detailed instructions.</w:t>
      </w:r>
    </w:p>
  </w:comment>
  <w:comment w:id="1394" w:author="Author" w:initials="A">
    <w:p w14:paraId="753AE376" w14:textId="539E5BA1" w:rsidR="00101229" w:rsidRPr="00BF5916" w:rsidRDefault="00101229">
      <w:pPr>
        <w:pStyle w:val="CommentText"/>
      </w:pPr>
      <w:r>
        <w:rPr>
          <w:rStyle w:val="CommentReference"/>
        </w:rPr>
        <w:annotationRef/>
      </w:r>
      <w:r w:rsidRPr="00D21001">
        <w:rPr>
          <w:b/>
          <w:bCs/>
        </w:rPr>
        <w:t>Figure captions:</w:t>
      </w:r>
      <w:r w:rsidRPr="00D21001">
        <w:t xml:space="preserve"> Have been removed from the text to this location for submission in accordance with the journal guidelines. All captions have been proofread and adjusted to follow the required style of the journal, which asks for specific formatting of the captions (see journal link at the top of the manuscript).</w:t>
      </w:r>
    </w:p>
  </w:comment>
  <w:comment w:id="1399" w:author="Author" w:initials="A">
    <w:p w14:paraId="32DCC383" w14:textId="2BD88CDB" w:rsidR="00101229" w:rsidRDefault="00101229">
      <w:pPr>
        <w:pStyle w:val="CommentText"/>
      </w:pPr>
      <w:r>
        <w:rPr>
          <w:rStyle w:val="CommentReference"/>
        </w:rPr>
        <w:annotationRef/>
      </w:r>
      <w:r w:rsidRPr="00D21001">
        <w:t>For clarity, you might consider providing the full terminology, as this is the first mention within the figure captions.</w:t>
      </w:r>
    </w:p>
  </w:comment>
  <w:comment w:id="1400" w:author="Author" w:initials="A">
    <w:p w14:paraId="6D1A5F64" w14:textId="07566FA4" w:rsidR="00101229" w:rsidRDefault="00101229">
      <w:pPr>
        <w:pStyle w:val="CommentText"/>
      </w:pPr>
      <w:r>
        <w:rPr>
          <w:rStyle w:val="CommentReference"/>
        </w:rPr>
        <w:annotationRef/>
      </w:r>
      <w:r w:rsidRPr="00D21001">
        <w:t>Note that the journal specifies that no ending punctuation be used.</w:t>
      </w:r>
    </w:p>
  </w:comment>
  <w:comment w:id="1407" w:author="Author" w:initials="A">
    <w:p w14:paraId="6F0361DC" w14:textId="0971096B" w:rsidR="00101229" w:rsidRDefault="00101229">
      <w:pPr>
        <w:pStyle w:val="CommentText"/>
      </w:pPr>
      <w:r>
        <w:rPr>
          <w:rStyle w:val="CommentReference"/>
        </w:rPr>
        <w:annotationRef/>
      </w:r>
      <w:r w:rsidRPr="00D21001">
        <w:t>You might consider providing the full terminology.</w:t>
      </w:r>
    </w:p>
  </w:comment>
  <w:comment w:id="1402" w:author="Author" w:initials="A">
    <w:p w14:paraId="581A2079" w14:textId="77777777" w:rsidR="00101229" w:rsidRPr="00D21001" w:rsidRDefault="00101229">
      <w:pPr>
        <w:pStyle w:val="CommentText"/>
      </w:pPr>
      <w:r>
        <w:rPr>
          <w:rStyle w:val="CommentReference"/>
        </w:rPr>
        <w:annotationRef/>
      </w:r>
      <w:r w:rsidRPr="00D21001">
        <w:t>For captions 2, 3, and 4, you might consider adjusting the content to explain all symbols, colors, and other elements in the figures, in accordance with the journal instructions (below).</w:t>
      </w:r>
    </w:p>
    <w:p w14:paraId="3CDC5529" w14:textId="77777777" w:rsidR="00101229" w:rsidRPr="00D21001" w:rsidRDefault="00101229">
      <w:pPr>
        <w:pStyle w:val="CommentText"/>
        <w:rPr>
          <w:b/>
          <w:bCs/>
        </w:rPr>
      </w:pPr>
      <w:r w:rsidRPr="00D21001">
        <w:rPr>
          <w:b/>
          <w:bCs/>
        </w:rPr>
        <w:t>From the journal:</w:t>
      </w:r>
    </w:p>
    <w:p w14:paraId="490F42C8" w14:textId="76F35D52" w:rsidR="00101229" w:rsidRPr="007D01FB" w:rsidRDefault="00101229" w:rsidP="007D01FB">
      <w:pPr>
        <w:widowControl/>
        <w:shd w:val="clear" w:color="auto" w:fill="FCFCFC"/>
        <w:spacing w:before="100" w:beforeAutospacing="1" w:after="100" w:afterAutospacing="1"/>
        <w:jc w:val="left"/>
        <w:rPr>
          <w:rFonts w:ascii="Segoe UI" w:eastAsia="Times New Roman" w:hAnsi="Segoe UI" w:cs="Segoe UI"/>
          <w:color w:val="333333"/>
          <w:kern w:val="0"/>
          <w:sz w:val="27"/>
          <w:szCs w:val="27"/>
          <w:lang w:eastAsia="en-US"/>
        </w:rPr>
      </w:pPr>
      <w:r w:rsidRPr="00D21001">
        <w:rPr>
          <w:rFonts w:ascii="Segoe UI" w:eastAsia="Times New Roman" w:hAnsi="Segoe UI" w:cs="Segoe UI"/>
          <w:color w:val="333333"/>
          <w:kern w:val="0"/>
          <w:sz w:val="27"/>
          <w:szCs w:val="27"/>
          <w:lang w:eastAsia="en-US"/>
        </w:rPr>
        <w:t>Identify all elements found in the figure in the figure caption; and use boxes, circles, etc., as coordinate points in graphs.</w:t>
      </w:r>
    </w:p>
  </w:comment>
  <w:comment w:id="1426" w:author="Author" w:initials="A">
    <w:p w14:paraId="7D2E0EB8" w14:textId="78E77891" w:rsidR="00101229" w:rsidRDefault="00101229">
      <w:pPr>
        <w:pStyle w:val="CommentText"/>
      </w:pPr>
      <w:r>
        <w:rPr>
          <w:rStyle w:val="CommentReference"/>
        </w:rPr>
        <w:annotationRef/>
      </w:r>
      <w:r w:rsidRPr="00D21001">
        <w:rPr>
          <w:b/>
          <w:bCs/>
        </w:rPr>
        <w:t>Figures: Have been removed from the text and placed here for editing purposes, in preparation to be submitted as separate files.</w:t>
      </w:r>
      <w:r w:rsidRPr="00D21001">
        <w:t xml:space="preserve"> All items have been proofread, and recommended changes are flagged in the comments. Please ensure that final figures meet all requirements of the journal instructions for size, resolution, file type, etc.</w:t>
      </w:r>
    </w:p>
  </w:comment>
  <w:comment w:id="1428" w:author="Author" w:initials="A">
    <w:p w14:paraId="211265ED" w14:textId="77777777" w:rsidR="005C67C9" w:rsidRPr="00D21001" w:rsidRDefault="00101229" w:rsidP="005C67C9">
      <w:pPr>
        <w:pStyle w:val="CommentText"/>
      </w:pPr>
      <w:r>
        <w:rPr>
          <w:rStyle w:val="CommentReference"/>
        </w:rPr>
        <w:annotationRef/>
      </w:r>
      <w:r w:rsidR="005C67C9" w:rsidRPr="00D21001">
        <w:rPr>
          <w:rStyle w:val="CommentReference"/>
        </w:rPr>
        <w:annotationRef/>
      </w:r>
      <w:r w:rsidR="005C67C9" w:rsidRPr="00D21001">
        <w:t>First, please consider enlarging the image for better readability of the text features, especially the measurements on the right, which use a smaller-size font.</w:t>
      </w:r>
    </w:p>
    <w:p w14:paraId="59DD0246" w14:textId="77777777" w:rsidR="005C67C9" w:rsidRPr="00D21001" w:rsidRDefault="005C67C9" w:rsidP="005C67C9">
      <w:pPr>
        <w:pStyle w:val="CommentText"/>
      </w:pPr>
    </w:p>
    <w:p w14:paraId="0EAD14B8" w14:textId="77777777" w:rsidR="005C67C9" w:rsidRPr="00D21001" w:rsidRDefault="005C67C9" w:rsidP="005C67C9">
      <w:pPr>
        <w:pStyle w:val="CommentText"/>
      </w:pPr>
      <w:r w:rsidRPr="00D21001">
        <w:t>Second, with the measurements, please adjust the spacing, for example change: “9cm” to “9 cm”</w:t>
      </w:r>
    </w:p>
    <w:p w14:paraId="21008FCB" w14:textId="77777777" w:rsidR="005C67C9" w:rsidRPr="00D21001" w:rsidRDefault="005C67C9" w:rsidP="005C67C9">
      <w:pPr>
        <w:pStyle w:val="CommentText"/>
      </w:pPr>
    </w:p>
    <w:p w14:paraId="2D7B0C51" w14:textId="78B6032B" w:rsidR="00101229" w:rsidRDefault="005C67C9" w:rsidP="005C67C9">
      <w:pPr>
        <w:pStyle w:val="CommentText"/>
      </w:pPr>
      <w:r w:rsidRPr="00D21001">
        <w:t>Third, please correct the spelling of “Compressur” to “Compressor”.</w:t>
      </w:r>
    </w:p>
  </w:comment>
  <w:comment w:id="1429" w:author="Author" w:initials="A">
    <w:p w14:paraId="44C0BB4F" w14:textId="218ED555" w:rsidR="00101229" w:rsidRPr="00D21001" w:rsidRDefault="00101229">
      <w:pPr>
        <w:pStyle w:val="CommentText"/>
      </w:pPr>
      <w:r>
        <w:rPr>
          <w:rStyle w:val="CommentReference"/>
        </w:rPr>
        <w:annotationRef/>
      </w:r>
      <w:r w:rsidRPr="00D21001">
        <w:t>This chart appears to be slightly smaller than the one shown in Fig. 2. Thus, you might check that all charts are sized for consistency.</w:t>
      </w:r>
    </w:p>
    <w:p w14:paraId="74F33602" w14:textId="77777777" w:rsidR="00101229" w:rsidRPr="00D21001" w:rsidRDefault="00101229">
      <w:pPr>
        <w:pStyle w:val="CommentText"/>
      </w:pPr>
    </w:p>
    <w:p w14:paraId="16359B02" w14:textId="4697BFF2" w:rsidR="00101229" w:rsidRPr="007D01FB" w:rsidRDefault="00101229">
      <w:pPr>
        <w:pStyle w:val="CommentText"/>
        <w:rPr>
          <w:b/>
          <w:bCs/>
        </w:rPr>
      </w:pPr>
      <w:r w:rsidRPr="00D21001">
        <w:rPr>
          <w:b/>
          <w:bCs/>
        </w:rPr>
        <w:t>This same comment also applies to Fig.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E6A110" w15:done="0"/>
  <w15:commentEx w15:paraId="77190488" w15:done="0"/>
  <w15:commentEx w15:paraId="12F1B5E1" w15:done="0"/>
  <w15:commentEx w15:paraId="1A2B358A" w15:done="0"/>
  <w15:commentEx w15:paraId="06C89724" w15:done="0"/>
  <w15:commentEx w15:paraId="5DEED7B5" w15:done="0"/>
  <w15:commentEx w15:paraId="49E33EB9" w15:done="0"/>
  <w15:commentEx w15:paraId="1B3080B2" w15:done="0"/>
  <w15:commentEx w15:paraId="39073BD6" w15:done="0"/>
  <w15:commentEx w15:paraId="74C54A2E" w15:done="0"/>
  <w15:commentEx w15:paraId="73954336" w15:done="0"/>
  <w15:commentEx w15:paraId="0E856AEB" w15:done="0"/>
  <w15:commentEx w15:paraId="6FA943B1" w15:done="0"/>
  <w15:commentEx w15:paraId="0B50E7A5" w15:done="0"/>
  <w15:commentEx w15:paraId="152096EE" w15:done="0"/>
  <w15:commentEx w15:paraId="3D985BA3" w15:done="0"/>
  <w15:commentEx w15:paraId="71B55337" w15:done="0"/>
  <w15:commentEx w15:paraId="68C2CF44" w15:done="0"/>
  <w15:commentEx w15:paraId="24DF4A4E" w15:done="0"/>
  <w15:commentEx w15:paraId="4F245D3D" w15:done="0"/>
  <w15:commentEx w15:paraId="7E71C9C8" w15:done="0"/>
  <w15:commentEx w15:paraId="1FC51BE6" w15:done="0"/>
  <w15:commentEx w15:paraId="074B3946" w15:done="0"/>
  <w15:commentEx w15:paraId="5C7FC734" w15:done="0"/>
  <w15:commentEx w15:paraId="5B5D0F3B" w15:done="0"/>
  <w15:commentEx w15:paraId="187656C9" w15:done="0"/>
  <w15:commentEx w15:paraId="4B7F2701" w15:done="0"/>
  <w15:commentEx w15:paraId="07C3CF5F" w15:done="0"/>
  <w15:commentEx w15:paraId="7B06F3F0" w15:done="0"/>
  <w15:commentEx w15:paraId="37918620" w15:done="0"/>
  <w15:commentEx w15:paraId="71EFE330" w15:done="0"/>
  <w15:commentEx w15:paraId="3DDB8783" w15:done="0"/>
  <w15:commentEx w15:paraId="73EDE114" w15:done="0"/>
  <w15:commentEx w15:paraId="31D778DA" w15:done="0"/>
  <w15:commentEx w15:paraId="021E5766" w15:done="0"/>
  <w15:commentEx w15:paraId="610B8B64" w15:done="0"/>
  <w15:commentEx w15:paraId="4A66FAEF" w15:done="0"/>
  <w15:commentEx w15:paraId="60D7A780" w15:done="0"/>
  <w15:commentEx w15:paraId="5CC17FC1" w15:done="0"/>
  <w15:commentEx w15:paraId="3B793A61" w15:done="0"/>
  <w15:commentEx w15:paraId="409B94C4" w15:done="0"/>
  <w15:commentEx w15:paraId="2F9CF8C9" w15:done="0"/>
  <w15:commentEx w15:paraId="3105B020" w15:done="0"/>
  <w15:commentEx w15:paraId="53A772CD" w15:done="0"/>
  <w15:commentEx w15:paraId="393E91BD" w15:done="0"/>
  <w15:commentEx w15:paraId="44F9A6C0" w15:done="0"/>
  <w15:commentEx w15:paraId="6C53C85C" w15:done="0"/>
  <w15:commentEx w15:paraId="06FB8703" w15:done="0"/>
  <w15:commentEx w15:paraId="76C0D0C2" w15:done="0"/>
  <w15:commentEx w15:paraId="5E15A287" w15:done="0"/>
  <w15:commentEx w15:paraId="30DD59E1" w15:done="0"/>
  <w15:commentEx w15:paraId="1A24E7A1" w15:done="0"/>
  <w15:commentEx w15:paraId="10F9D460" w15:done="0"/>
  <w15:commentEx w15:paraId="4D4CB8AE" w15:done="0"/>
  <w15:commentEx w15:paraId="753AE376" w15:done="0"/>
  <w15:commentEx w15:paraId="32DCC383" w15:done="0"/>
  <w15:commentEx w15:paraId="6D1A5F64" w15:done="0"/>
  <w15:commentEx w15:paraId="6F0361DC" w15:done="0"/>
  <w15:commentEx w15:paraId="490F42C8" w15:done="0"/>
  <w15:commentEx w15:paraId="7D2E0EB8" w15:done="0"/>
  <w15:commentEx w15:paraId="2D7B0C51" w15:done="0"/>
  <w15:commentEx w15:paraId="16359B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E6A110" w16cid:durableId="23CD37AF"/>
  <w16cid:commentId w16cid:paraId="77190488" w16cid:durableId="23CD37B7"/>
  <w16cid:commentId w16cid:paraId="12F1B5E1" w16cid:durableId="23CD5110"/>
  <w16cid:commentId w16cid:paraId="1A2B358A" w16cid:durableId="23CD406E"/>
  <w16cid:commentId w16cid:paraId="06C89724" w16cid:durableId="23CF716D"/>
  <w16cid:commentId w16cid:paraId="5DEED7B5" w16cid:durableId="23CF724C"/>
  <w16cid:commentId w16cid:paraId="49E33EB9" w16cid:durableId="23CFA0F0"/>
  <w16cid:commentId w16cid:paraId="1B3080B2" w16cid:durableId="23CF7403"/>
  <w16cid:commentId w16cid:paraId="39073BD6" w16cid:durableId="23CD5368"/>
  <w16cid:commentId w16cid:paraId="74C54A2E" w16cid:durableId="23CD4583"/>
  <w16cid:commentId w16cid:paraId="73954336" w16cid:durableId="23CF835E"/>
  <w16cid:commentId w16cid:paraId="0E856AEB" w16cid:durableId="23D6B71C"/>
  <w16cid:commentId w16cid:paraId="6FA943B1" w16cid:durableId="23CF7B4D"/>
  <w16cid:commentId w16cid:paraId="0B50E7A5" w16cid:durableId="23CF7D47"/>
  <w16cid:commentId w16cid:paraId="152096EE" w16cid:durableId="23CF7DB8"/>
  <w16cid:commentId w16cid:paraId="3D985BA3" w16cid:durableId="23CF7761"/>
  <w16cid:commentId w16cid:paraId="71B55337" w16cid:durableId="23CF7724"/>
  <w16cid:commentId w16cid:paraId="68C2CF44" w16cid:durableId="23DA6B80"/>
  <w16cid:commentId w16cid:paraId="24DF4A4E" w16cid:durableId="23CF7FDB"/>
  <w16cid:commentId w16cid:paraId="4F245D3D" w16cid:durableId="23CF7920"/>
  <w16cid:commentId w16cid:paraId="7E71C9C8" w16cid:durableId="23CFC1C0"/>
  <w16cid:commentId w16cid:paraId="1FC51BE6" w16cid:durableId="23CF8525"/>
  <w16cid:commentId w16cid:paraId="074B3946" w16cid:durableId="23CF85EA"/>
  <w16cid:commentId w16cid:paraId="5C7FC734" w16cid:durableId="23CF8674"/>
  <w16cid:commentId w16cid:paraId="5B5D0F3B" w16cid:durableId="23CF8BB1"/>
  <w16cid:commentId w16cid:paraId="187656C9" w16cid:durableId="23CF8C13"/>
  <w16cid:commentId w16cid:paraId="4B7F2701" w16cid:durableId="23CF8A0A"/>
  <w16cid:commentId w16cid:paraId="07C3CF5F" w16cid:durableId="23CD468D"/>
  <w16cid:commentId w16cid:paraId="7B06F3F0" w16cid:durableId="23CD4CC7"/>
  <w16cid:commentId w16cid:paraId="37918620" w16cid:durableId="23CD4188"/>
  <w16cid:commentId w16cid:paraId="71EFE330" w16cid:durableId="23CF9326"/>
  <w16cid:commentId w16cid:paraId="3DDB8783" w16cid:durableId="23CF93C3"/>
  <w16cid:commentId w16cid:paraId="73EDE114" w16cid:durableId="23CD47DA"/>
  <w16cid:commentId w16cid:paraId="31D778DA" w16cid:durableId="23CFBBD6"/>
  <w16cid:commentId w16cid:paraId="021E5766" w16cid:durableId="23D7D040"/>
  <w16cid:commentId w16cid:paraId="610B8B64" w16cid:durableId="23D7CFBE"/>
  <w16cid:commentId w16cid:paraId="4A66FAEF" w16cid:durableId="23CD4C47"/>
  <w16cid:commentId w16cid:paraId="60D7A780" w16cid:durableId="23CD49D0"/>
  <w16cid:commentId w16cid:paraId="5CC17FC1" w16cid:durableId="23CD49F2"/>
  <w16cid:commentId w16cid:paraId="3B793A61" w16cid:durableId="23CF94A4"/>
  <w16cid:commentId w16cid:paraId="409B94C4" w16cid:durableId="23CF9607"/>
  <w16cid:commentId w16cid:paraId="2F9CF8C9" w16cid:durableId="23CF9701"/>
  <w16cid:commentId w16cid:paraId="3105B020" w16cid:durableId="23CD553E"/>
  <w16cid:commentId w16cid:paraId="53A772CD" w16cid:durableId="23CF97FA"/>
  <w16cid:commentId w16cid:paraId="393E91BD" w16cid:durableId="23CD4A8F"/>
  <w16cid:commentId w16cid:paraId="44F9A6C0" w16cid:durableId="23DA6764"/>
  <w16cid:commentId w16cid:paraId="6C53C85C" w16cid:durableId="23CF98B0"/>
  <w16cid:commentId w16cid:paraId="06FB8703" w16cid:durableId="23CF7A86"/>
  <w16cid:commentId w16cid:paraId="76C0D0C2" w16cid:durableId="23D7D983"/>
  <w16cid:commentId w16cid:paraId="5E15A287" w16cid:durableId="23CF9A82"/>
  <w16cid:commentId w16cid:paraId="30DD59E1" w16cid:durableId="23CF9B89"/>
  <w16cid:commentId w16cid:paraId="1A24E7A1" w16cid:durableId="23CD4F4D"/>
  <w16cid:commentId w16cid:paraId="10F9D460" w16cid:durableId="23CD4FEA"/>
  <w16cid:commentId w16cid:paraId="4D4CB8AE" w16cid:durableId="23CD4DB1"/>
  <w16cid:commentId w16cid:paraId="753AE376" w16cid:durableId="23CD43D9"/>
  <w16cid:commentId w16cid:paraId="32DCC383" w16cid:durableId="23CF9D67"/>
  <w16cid:commentId w16cid:paraId="6D1A5F64" w16cid:durableId="23CF9D94"/>
  <w16cid:commentId w16cid:paraId="6F0361DC" w16cid:durableId="23CF9D86"/>
  <w16cid:commentId w16cid:paraId="490F42C8" w16cid:durableId="23CF9EF4"/>
  <w16cid:commentId w16cid:paraId="7D2E0EB8" w16cid:durableId="23CD447E"/>
  <w16cid:commentId w16cid:paraId="2D7B0C51" w16cid:durableId="23CF9E11"/>
  <w16cid:commentId w16cid:paraId="16359B02" w16cid:durableId="23CF9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386E7" w14:textId="77777777" w:rsidR="00101229" w:rsidRDefault="00101229" w:rsidP="00B37FB2">
      <w:r>
        <w:separator/>
      </w:r>
    </w:p>
  </w:endnote>
  <w:endnote w:type="continuationSeparator" w:id="0">
    <w:p w14:paraId="45D17547" w14:textId="77777777" w:rsidR="00101229" w:rsidRDefault="00101229" w:rsidP="00B3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A907" w14:textId="77777777" w:rsidR="00101229" w:rsidRDefault="00101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9A332" w14:textId="77777777" w:rsidR="00101229" w:rsidRPr="00D21001" w:rsidRDefault="001012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25FD" w14:textId="77777777" w:rsidR="00101229" w:rsidRPr="00D21001" w:rsidRDefault="00101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5879B" w14:textId="77777777" w:rsidR="00101229" w:rsidRDefault="00101229" w:rsidP="00B37FB2">
      <w:r>
        <w:separator/>
      </w:r>
    </w:p>
  </w:footnote>
  <w:footnote w:type="continuationSeparator" w:id="0">
    <w:p w14:paraId="7B5BBA6E" w14:textId="77777777" w:rsidR="00101229" w:rsidRDefault="00101229" w:rsidP="00B37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2E8E" w14:textId="77777777" w:rsidR="00101229" w:rsidRDefault="00101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937EB" w14:textId="77777777" w:rsidR="00101229" w:rsidRPr="00D21001" w:rsidRDefault="001012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DADC5" w14:textId="77777777" w:rsidR="00101229" w:rsidRPr="00D21001" w:rsidRDefault="00101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7E20"/>
    <w:multiLevelType w:val="hybridMultilevel"/>
    <w:tmpl w:val="CE4A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255EB"/>
    <w:multiLevelType w:val="hybridMultilevel"/>
    <w:tmpl w:val="AE660E94"/>
    <w:lvl w:ilvl="0" w:tplc="9D2AD358">
      <w:start w:val="1"/>
      <w:numFmt w:val="decimal"/>
      <w:lvlText w:val="[%1]"/>
      <w:lvlJc w:val="left"/>
      <w:pPr>
        <w:ind w:left="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F8A57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74B6F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BA847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56CA8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F4381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C4FDA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B6C90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93C4E9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185A6A"/>
    <w:multiLevelType w:val="multilevel"/>
    <w:tmpl w:val="A59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05072"/>
    <w:multiLevelType w:val="hybridMultilevel"/>
    <w:tmpl w:val="B81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A3A3F"/>
    <w:multiLevelType w:val="hybridMultilevel"/>
    <w:tmpl w:val="9E6E4FC8"/>
    <w:lvl w:ilvl="0" w:tplc="02A246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2E4198">
      <w:start w:val="1"/>
      <w:numFmt w:val="bullet"/>
      <w:lvlText w:val="o"/>
      <w:lvlJc w:val="left"/>
      <w:pPr>
        <w:ind w:left="3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60164E">
      <w:start w:val="1"/>
      <w:numFmt w:val="bullet"/>
      <w:lvlText w:val="▪"/>
      <w:lvlJc w:val="left"/>
      <w:pPr>
        <w:ind w:left="3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B66694">
      <w:start w:val="1"/>
      <w:numFmt w:val="bullet"/>
      <w:lvlText w:val="•"/>
      <w:lvlJc w:val="left"/>
      <w:pPr>
        <w:ind w:left="4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7ADFEE">
      <w:start w:val="1"/>
      <w:numFmt w:val="bullet"/>
      <w:lvlText w:val="o"/>
      <w:lvlJc w:val="left"/>
      <w:pPr>
        <w:ind w:left="5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16E70E">
      <w:start w:val="1"/>
      <w:numFmt w:val="bullet"/>
      <w:lvlText w:val="▪"/>
      <w:lvlJc w:val="left"/>
      <w:pPr>
        <w:ind w:left="6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D2464E">
      <w:start w:val="1"/>
      <w:numFmt w:val="bullet"/>
      <w:lvlText w:val="•"/>
      <w:lvlJc w:val="left"/>
      <w:pPr>
        <w:ind w:left="6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783F32">
      <w:start w:val="1"/>
      <w:numFmt w:val="bullet"/>
      <w:lvlText w:val="o"/>
      <w:lvlJc w:val="left"/>
      <w:pPr>
        <w:ind w:left="7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B0B5A0">
      <w:start w:val="1"/>
      <w:numFmt w:val="bullet"/>
      <w:lvlText w:val="▪"/>
      <w:lvlJc w:val="left"/>
      <w:pPr>
        <w:ind w:left="8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DateAndTime/>
  <w:activeWritingStyle w:appName="MSWord" w:lang="en-US" w:vendorID="64" w:dllVersion="0" w:nlCheck="1" w:checkStyle="0"/>
  <w:activeWritingStyle w:appName="MSWord" w:lang="en-GB" w:vendorID="64" w:dllVersion="0" w:nlCheck="1" w:checkStyle="0"/>
  <w:revisionView w:insDel="0"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01"/>
    <w:rsid w:val="00017ABF"/>
    <w:rsid w:val="00020C4B"/>
    <w:rsid w:val="00030E81"/>
    <w:rsid w:val="000704EC"/>
    <w:rsid w:val="00083A8F"/>
    <w:rsid w:val="00090074"/>
    <w:rsid w:val="000924AB"/>
    <w:rsid w:val="000B0DDF"/>
    <w:rsid w:val="000C4E97"/>
    <w:rsid w:val="000E488A"/>
    <w:rsid w:val="00101229"/>
    <w:rsid w:val="001223CD"/>
    <w:rsid w:val="0013355A"/>
    <w:rsid w:val="00140026"/>
    <w:rsid w:val="00144FCB"/>
    <w:rsid w:val="001453B2"/>
    <w:rsid w:val="00151DAB"/>
    <w:rsid w:val="00163ABB"/>
    <w:rsid w:val="0018275E"/>
    <w:rsid w:val="00182E3F"/>
    <w:rsid w:val="001A29CA"/>
    <w:rsid w:val="001A2AAD"/>
    <w:rsid w:val="001D4A42"/>
    <w:rsid w:val="001E3753"/>
    <w:rsid w:val="00251F34"/>
    <w:rsid w:val="00286603"/>
    <w:rsid w:val="002939FE"/>
    <w:rsid w:val="002A7B64"/>
    <w:rsid w:val="002B6F76"/>
    <w:rsid w:val="002D1E12"/>
    <w:rsid w:val="002D4621"/>
    <w:rsid w:val="002F44A8"/>
    <w:rsid w:val="00311F9D"/>
    <w:rsid w:val="00352771"/>
    <w:rsid w:val="0035737A"/>
    <w:rsid w:val="00382C0B"/>
    <w:rsid w:val="003A6BFD"/>
    <w:rsid w:val="003B2A01"/>
    <w:rsid w:val="003B449C"/>
    <w:rsid w:val="003E0CA8"/>
    <w:rsid w:val="003E610F"/>
    <w:rsid w:val="003F7FFE"/>
    <w:rsid w:val="00430465"/>
    <w:rsid w:val="004718B6"/>
    <w:rsid w:val="00483181"/>
    <w:rsid w:val="00487A46"/>
    <w:rsid w:val="004A6D32"/>
    <w:rsid w:val="004D121E"/>
    <w:rsid w:val="004D3792"/>
    <w:rsid w:val="00500A6F"/>
    <w:rsid w:val="00502C55"/>
    <w:rsid w:val="005174AD"/>
    <w:rsid w:val="00520A49"/>
    <w:rsid w:val="005733A4"/>
    <w:rsid w:val="005B56D2"/>
    <w:rsid w:val="005C67C9"/>
    <w:rsid w:val="005D368B"/>
    <w:rsid w:val="005D69FE"/>
    <w:rsid w:val="00621687"/>
    <w:rsid w:val="00635274"/>
    <w:rsid w:val="00637D46"/>
    <w:rsid w:val="0065263A"/>
    <w:rsid w:val="0065773E"/>
    <w:rsid w:val="00663E4D"/>
    <w:rsid w:val="006774D6"/>
    <w:rsid w:val="006839E7"/>
    <w:rsid w:val="006D619F"/>
    <w:rsid w:val="007213DE"/>
    <w:rsid w:val="00724D27"/>
    <w:rsid w:val="007272AB"/>
    <w:rsid w:val="007432AB"/>
    <w:rsid w:val="00757F0D"/>
    <w:rsid w:val="007A63D1"/>
    <w:rsid w:val="007C4622"/>
    <w:rsid w:val="007D01FB"/>
    <w:rsid w:val="00813824"/>
    <w:rsid w:val="008176F4"/>
    <w:rsid w:val="008824F7"/>
    <w:rsid w:val="008A2797"/>
    <w:rsid w:val="008B2F6B"/>
    <w:rsid w:val="008F07EC"/>
    <w:rsid w:val="00920EF0"/>
    <w:rsid w:val="00956D1C"/>
    <w:rsid w:val="00961AD6"/>
    <w:rsid w:val="00980B6C"/>
    <w:rsid w:val="009C6C42"/>
    <w:rsid w:val="009E6B31"/>
    <w:rsid w:val="00A17EB7"/>
    <w:rsid w:val="00A31FEA"/>
    <w:rsid w:val="00A33C4D"/>
    <w:rsid w:val="00A665A1"/>
    <w:rsid w:val="00A734E0"/>
    <w:rsid w:val="00A94262"/>
    <w:rsid w:val="00A961B8"/>
    <w:rsid w:val="00AC1083"/>
    <w:rsid w:val="00AC77F2"/>
    <w:rsid w:val="00AD33F6"/>
    <w:rsid w:val="00AE102B"/>
    <w:rsid w:val="00AF2EAA"/>
    <w:rsid w:val="00AF7EAC"/>
    <w:rsid w:val="00B065E7"/>
    <w:rsid w:val="00B23454"/>
    <w:rsid w:val="00B37FB2"/>
    <w:rsid w:val="00B41423"/>
    <w:rsid w:val="00B55E89"/>
    <w:rsid w:val="00B70E51"/>
    <w:rsid w:val="00B72A05"/>
    <w:rsid w:val="00BB2AA4"/>
    <w:rsid w:val="00BB4153"/>
    <w:rsid w:val="00BB7E18"/>
    <w:rsid w:val="00BC25E9"/>
    <w:rsid w:val="00BE1A0C"/>
    <w:rsid w:val="00BE1FD6"/>
    <w:rsid w:val="00BE4649"/>
    <w:rsid w:val="00BF5916"/>
    <w:rsid w:val="00C108B9"/>
    <w:rsid w:val="00C30207"/>
    <w:rsid w:val="00C72342"/>
    <w:rsid w:val="00CA3D91"/>
    <w:rsid w:val="00CC769B"/>
    <w:rsid w:val="00D01B36"/>
    <w:rsid w:val="00D10FE0"/>
    <w:rsid w:val="00D21001"/>
    <w:rsid w:val="00D74B30"/>
    <w:rsid w:val="00D90D01"/>
    <w:rsid w:val="00DB1D82"/>
    <w:rsid w:val="00DB519D"/>
    <w:rsid w:val="00DC0E8D"/>
    <w:rsid w:val="00DD4E52"/>
    <w:rsid w:val="00E26EB9"/>
    <w:rsid w:val="00E31AED"/>
    <w:rsid w:val="00E32CD3"/>
    <w:rsid w:val="00E547B6"/>
    <w:rsid w:val="00E74B62"/>
    <w:rsid w:val="00EB5693"/>
    <w:rsid w:val="00ED0F5B"/>
    <w:rsid w:val="00ED1E03"/>
    <w:rsid w:val="00ED6816"/>
    <w:rsid w:val="00EE11E5"/>
    <w:rsid w:val="00EF2637"/>
    <w:rsid w:val="00F15540"/>
    <w:rsid w:val="00F3543D"/>
    <w:rsid w:val="00F636EC"/>
    <w:rsid w:val="00F82F33"/>
    <w:rsid w:val="00FB2AAF"/>
    <w:rsid w:val="00FD376E"/>
    <w:rsid w:val="00FE621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1E2F"/>
  <w15:chartTrackingRefBased/>
  <w15:docId w15:val="{2A78E59D-A489-44BF-9CA4-C2929D80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49C"/>
    <w:pPr>
      <w:widowControl w:val="0"/>
      <w:jc w:val="both"/>
    </w:pPr>
    <w:rPr>
      <w:rFonts w:ascii="Times New Roman" w:hAnsi="Times New Roman"/>
      <w:szCs w:val="24"/>
    </w:rPr>
  </w:style>
  <w:style w:type="paragraph" w:styleId="Heading1">
    <w:name w:val="heading 1"/>
    <w:basedOn w:val="Normal"/>
    <w:next w:val="Normal"/>
    <w:link w:val="Heading1Char"/>
    <w:uiPriority w:val="9"/>
    <w:qFormat/>
    <w:rsid w:val="003B449C"/>
    <w:pPr>
      <w:keepNext/>
      <w:keepLines/>
      <w:spacing w:before="340" w:after="330" w:line="576" w:lineRule="auto"/>
      <w:outlineLvl w:val="0"/>
    </w:pPr>
    <w:rPr>
      <w:rFonts w:cs="Times New Roman"/>
      <w:b/>
      <w:bCs/>
      <w:kern w:val="44"/>
      <w:sz w:val="44"/>
      <w:szCs w:val="44"/>
    </w:rPr>
  </w:style>
  <w:style w:type="paragraph" w:styleId="Heading2">
    <w:name w:val="heading 2"/>
    <w:basedOn w:val="Normal"/>
    <w:next w:val="Normal"/>
    <w:link w:val="Heading2Char"/>
    <w:uiPriority w:val="9"/>
    <w:semiHidden/>
    <w:unhideWhenUsed/>
    <w:qFormat/>
    <w:rsid w:val="003B44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qFormat/>
    <w:rsid w:val="003B449C"/>
    <w:pPr>
      <w:keepNext/>
      <w:keepLines/>
      <w:spacing w:before="260" w:after="260" w:line="416" w:lineRule="auto"/>
      <w:outlineLvl w:val="2"/>
    </w:pPr>
    <w:rPr>
      <w:rFonts w:cs="Times New Roman"/>
      <w:b/>
      <w:bCs/>
      <w:sz w:val="32"/>
      <w:szCs w:val="32"/>
    </w:rPr>
  </w:style>
  <w:style w:type="paragraph" w:styleId="Heading4">
    <w:name w:val="heading 4"/>
    <w:basedOn w:val="Normal"/>
    <w:next w:val="Normal"/>
    <w:link w:val="Heading4Char"/>
    <w:uiPriority w:val="9"/>
    <w:unhideWhenUsed/>
    <w:qFormat/>
    <w:rsid w:val="003B44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49C"/>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semiHidden/>
    <w:rsid w:val="003B44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rsid w:val="003B449C"/>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3B449C"/>
    <w:rPr>
      <w:rFonts w:asciiTheme="majorHAnsi" w:eastAsiaTheme="majorEastAsia" w:hAnsiTheme="majorHAnsi" w:cstheme="majorBidi"/>
      <w:b/>
      <w:bCs/>
      <w:sz w:val="28"/>
      <w:szCs w:val="28"/>
    </w:rPr>
  </w:style>
  <w:style w:type="paragraph" w:styleId="Subtitle">
    <w:name w:val="Subtitle"/>
    <w:basedOn w:val="Normal"/>
    <w:next w:val="Normal"/>
    <w:link w:val="SubtitleChar"/>
    <w:qFormat/>
    <w:rsid w:val="003B449C"/>
    <w:pPr>
      <w:spacing w:before="240" w:after="60" w:line="312" w:lineRule="auto"/>
      <w:jc w:val="center"/>
      <w:outlineLvl w:val="1"/>
    </w:pPr>
    <w:rPr>
      <w:rFonts w:ascii="Cambria" w:hAnsi="Cambria" w:cs="Times New Roman"/>
      <w:b/>
      <w:bCs/>
      <w:kern w:val="28"/>
      <w:sz w:val="32"/>
      <w:szCs w:val="32"/>
    </w:rPr>
  </w:style>
  <w:style w:type="character" w:customStyle="1" w:styleId="SubtitleChar">
    <w:name w:val="Subtitle Char"/>
    <w:basedOn w:val="DefaultParagraphFont"/>
    <w:link w:val="Subtitle"/>
    <w:rsid w:val="003B449C"/>
    <w:rPr>
      <w:rFonts w:ascii="Cambria" w:eastAsia="SimSun" w:hAnsi="Cambria" w:cs="Times New Roman"/>
      <w:b/>
      <w:bCs/>
      <w:kern w:val="28"/>
      <w:sz w:val="32"/>
      <w:szCs w:val="32"/>
    </w:rPr>
  </w:style>
  <w:style w:type="paragraph" w:styleId="ListParagraph">
    <w:name w:val="List Paragraph"/>
    <w:basedOn w:val="Normal"/>
    <w:uiPriority w:val="34"/>
    <w:qFormat/>
    <w:rsid w:val="003B449C"/>
    <w:pPr>
      <w:ind w:firstLineChars="200" w:firstLine="420"/>
    </w:pPr>
    <w:rPr>
      <w:rFonts w:cs="Times New Roman"/>
    </w:rPr>
  </w:style>
  <w:style w:type="table" w:customStyle="1" w:styleId="TableGrid">
    <w:name w:val="TableGrid"/>
    <w:rsid w:val="003B2A01"/>
    <w:rPr>
      <w:kern w:val="0"/>
      <w:sz w:val="22"/>
      <w:lang w:bidi="he-I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90074"/>
    <w:rPr>
      <w:sz w:val="16"/>
      <w:szCs w:val="16"/>
    </w:rPr>
  </w:style>
  <w:style w:type="paragraph" w:styleId="CommentText">
    <w:name w:val="annotation text"/>
    <w:basedOn w:val="Normal"/>
    <w:link w:val="CommentTextChar"/>
    <w:uiPriority w:val="99"/>
    <w:unhideWhenUsed/>
    <w:rsid w:val="00090074"/>
    <w:rPr>
      <w:sz w:val="20"/>
      <w:szCs w:val="20"/>
    </w:rPr>
  </w:style>
  <w:style w:type="character" w:customStyle="1" w:styleId="CommentTextChar">
    <w:name w:val="Comment Text Char"/>
    <w:basedOn w:val="DefaultParagraphFont"/>
    <w:link w:val="CommentText"/>
    <w:uiPriority w:val="99"/>
    <w:rsid w:val="000900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0074"/>
    <w:rPr>
      <w:b/>
      <w:bCs/>
    </w:rPr>
  </w:style>
  <w:style w:type="character" w:customStyle="1" w:styleId="CommentSubjectChar">
    <w:name w:val="Comment Subject Char"/>
    <w:basedOn w:val="CommentTextChar"/>
    <w:link w:val="CommentSubject"/>
    <w:uiPriority w:val="99"/>
    <w:semiHidden/>
    <w:rsid w:val="00090074"/>
    <w:rPr>
      <w:rFonts w:ascii="Times New Roman" w:hAnsi="Times New Roman"/>
      <w:b/>
      <w:bCs/>
      <w:sz w:val="20"/>
      <w:szCs w:val="20"/>
    </w:rPr>
  </w:style>
  <w:style w:type="character" w:styleId="Hyperlink">
    <w:name w:val="Hyperlink"/>
    <w:basedOn w:val="DefaultParagraphFont"/>
    <w:uiPriority w:val="99"/>
    <w:unhideWhenUsed/>
    <w:rsid w:val="00090074"/>
    <w:rPr>
      <w:color w:val="0000FF" w:themeColor="hyperlink"/>
      <w:u w:val="single"/>
    </w:rPr>
  </w:style>
  <w:style w:type="character" w:styleId="UnresolvedMention">
    <w:name w:val="Unresolved Mention"/>
    <w:basedOn w:val="DefaultParagraphFont"/>
    <w:uiPriority w:val="99"/>
    <w:semiHidden/>
    <w:unhideWhenUsed/>
    <w:rsid w:val="00090074"/>
    <w:rPr>
      <w:color w:val="605E5C"/>
      <w:shd w:val="clear" w:color="auto" w:fill="E1DFDD"/>
    </w:rPr>
  </w:style>
  <w:style w:type="paragraph" w:styleId="Revision">
    <w:name w:val="Revision"/>
    <w:hidden/>
    <w:uiPriority w:val="99"/>
    <w:semiHidden/>
    <w:rsid w:val="00757F0D"/>
    <w:rPr>
      <w:rFonts w:ascii="Times New Roman" w:hAnsi="Times New Roman"/>
      <w:szCs w:val="24"/>
    </w:rPr>
  </w:style>
  <w:style w:type="character" w:styleId="LineNumber">
    <w:name w:val="line number"/>
    <w:basedOn w:val="DefaultParagraphFont"/>
    <w:uiPriority w:val="99"/>
    <w:semiHidden/>
    <w:unhideWhenUsed/>
    <w:rsid w:val="006D619F"/>
  </w:style>
  <w:style w:type="paragraph" w:styleId="BalloonText">
    <w:name w:val="Balloon Text"/>
    <w:basedOn w:val="Normal"/>
    <w:link w:val="BalloonTextChar"/>
    <w:uiPriority w:val="99"/>
    <w:semiHidden/>
    <w:unhideWhenUsed/>
    <w:rsid w:val="00961A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AD6"/>
    <w:rPr>
      <w:rFonts w:ascii="Segoe UI" w:hAnsi="Segoe UI" w:cs="Segoe UI"/>
      <w:sz w:val="18"/>
      <w:szCs w:val="18"/>
    </w:rPr>
  </w:style>
  <w:style w:type="paragraph" w:styleId="Header">
    <w:name w:val="header"/>
    <w:basedOn w:val="Normal"/>
    <w:link w:val="HeaderChar"/>
    <w:uiPriority w:val="99"/>
    <w:unhideWhenUsed/>
    <w:rsid w:val="00B37FB2"/>
    <w:pPr>
      <w:tabs>
        <w:tab w:val="center" w:pos="4513"/>
        <w:tab w:val="right" w:pos="9026"/>
      </w:tabs>
    </w:pPr>
  </w:style>
  <w:style w:type="character" w:customStyle="1" w:styleId="HeaderChar">
    <w:name w:val="Header Char"/>
    <w:basedOn w:val="DefaultParagraphFont"/>
    <w:link w:val="Header"/>
    <w:uiPriority w:val="99"/>
    <w:rsid w:val="00B37FB2"/>
    <w:rPr>
      <w:rFonts w:ascii="Times New Roman" w:hAnsi="Times New Roman"/>
      <w:szCs w:val="24"/>
    </w:rPr>
  </w:style>
  <w:style w:type="paragraph" w:styleId="Footer">
    <w:name w:val="footer"/>
    <w:basedOn w:val="Normal"/>
    <w:link w:val="FooterChar"/>
    <w:uiPriority w:val="99"/>
    <w:unhideWhenUsed/>
    <w:rsid w:val="00B37FB2"/>
    <w:pPr>
      <w:tabs>
        <w:tab w:val="center" w:pos="4513"/>
        <w:tab w:val="right" w:pos="9026"/>
      </w:tabs>
    </w:pPr>
  </w:style>
  <w:style w:type="character" w:customStyle="1" w:styleId="FooterChar">
    <w:name w:val="Footer Char"/>
    <w:basedOn w:val="DefaultParagraphFont"/>
    <w:link w:val="Footer"/>
    <w:uiPriority w:val="99"/>
    <w:rsid w:val="00B37FB2"/>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5268">
      <w:bodyDiv w:val="1"/>
      <w:marLeft w:val="0"/>
      <w:marRight w:val="0"/>
      <w:marTop w:val="0"/>
      <w:marBottom w:val="0"/>
      <w:divBdr>
        <w:top w:val="none" w:sz="0" w:space="0" w:color="auto"/>
        <w:left w:val="none" w:sz="0" w:space="0" w:color="auto"/>
        <w:bottom w:val="none" w:sz="0" w:space="0" w:color="auto"/>
        <w:right w:val="none" w:sz="0" w:space="0" w:color="auto"/>
      </w:divBdr>
    </w:div>
    <w:div w:id="252667283">
      <w:bodyDiv w:val="1"/>
      <w:marLeft w:val="0"/>
      <w:marRight w:val="0"/>
      <w:marTop w:val="0"/>
      <w:marBottom w:val="0"/>
      <w:divBdr>
        <w:top w:val="none" w:sz="0" w:space="0" w:color="auto"/>
        <w:left w:val="none" w:sz="0" w:space="0" w:color="auto"/>
        <w:bottom w:val="none" w:sz="0" w:space="0" w:color="auto"/>
        <w:right w:val="none" w:sz="0" w:space="0" w:color="auto"/>
      </w:divBdr>
    </w:div>
    <w:div w:id="342052965">
      <w:bodyDiv w:val="1"/>
      <w:marLeft w:val="0"/>
      <w:marRight w:val="0"/>
      <w:marTop w:val="0"/>
      <w:marBottom w:val="0"/>
      <w:divBdr>
        <w:top w:val="none" w:sz="0" w:space="0" w:color="auto"/>
        <w:left w:val="none" w:sz="0" w:space="0" w:color="auto"/>
        <w:bottom w:val="none" w:sz="0" w:space="0" w:color="auto"/>
        <w:right w:val="none" w:sz="0" w:space="0" w:color="auto"/>
      </w:divBdr>
    </w:div>
    <w:div w:id="9133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pringer.com/journal/11270/submission-guidelin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1E8A2-A297-4504-8D3A-C0569710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15</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87</cp:revision>
  <dcterms:created xsi:type="dcterms:W3CDTF">2021-01-13T18:39:00Z</dcterms:created>
  <dcterms:modified xsi:type="dcterms:W3CDTF">2021-03-05T22:40:00Z</dcterms:modified>
</cp:coreProperties>
</file>